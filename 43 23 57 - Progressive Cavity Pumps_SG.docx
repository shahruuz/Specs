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90883" w14:textId="38CC0293" w:rsidR="001E043A" w:rsidRPr="002F64CF" w:rsidRDefault="001E043A" w:rsidP="001E043A">
      <w:pPr>
        <w:pStyle w:val="NotetoSpecifierHZ"/>
      </w:pPr>
      <w:r w:rsidRPr="002F64CF">
        <w:t xml:space="preserve">SPECIFICATION SELF-ASSESSMENT GRADE: “B” (SHARED).  </w:t>
      </w:r>
    </w:p>
    <w:p w14:paraId="73E54EFA" w14:textId="768B49C9" w:rsidR="001E043A" w:rsidRPr="002F64CF" w:rsidRDefault="001E043A" w:rsidP="001E043A">
      <w:pPr>
        <w:pStyle w:val="NotetoSpecifierHZ"/>
      </w:pPr>
      <w:r w:rsidRPr="002F64CF">
        <w:t xml:space="preserve">THIS 43 23 </w:t>
      </w:r>
      <w:r>
        <w:t>57</w:t>
      </w:r>
      <w:r w:rsidRPr="002F64CF">
        <w:t xml:space="preserve"> – </w:t>
      </w:r>
      <w:r>
        <w:t xml:space="preserve">Progressive Cavity </w:t>
      </w:r>
      <w:r w:rsidRPr="002F64CF">
        <w:t xml:space="preserve">PUMPS SPEC HAS BEEN COORDINATED WITH THE FOLLOWING SPECIFICATIONS: DIV 01, SECTION 46 00 00 – EQUIPMENT GENERAL, 43 20 00 – PUMPS - GENERAL. </w:t>
      </w:r>
    </w:p>
    <w:p w14:paraId="6E95707F" w14:textId="77777777" w:rsidR="001E043A" w:rsidRDefault="001E043A" w:rsidP="001A4E1C">
      <w:pPr>
        <w:pStyle w:val="Title"/>
      </w:pPr>
    </w:p>
    <w:p w14:paraId="79DAB675" w14:textId="18BB9024" w:rsidR="002914B9" w:rsidRPr="002914B9" w:rsidRDefault="00A219AC" w:rsidP="001A4E1C">
      <w:pPr>
        <w:pStyle w:val="Title"/>
      </w:pPr>
      <w:r w:rsidRPr="002914B9">
        <w:t xml:space="preserve">SECTION </w:t>
      </w:r>
      <w:r w:rsidR="001E60EA" w:rsidRPr="002914B9">
        <w:t>43 23 57</w:t>
      </w:r>
    </w:p>
    <w:p w14:paraId="7C4DE9CD" w14:textId="77777777" w:rsidR="002914B9" w:rsidRDefault="00A219AC" w:rsidP="001A4E1C">
      <w:pPr>
        <w:pStyle w:val="Title"/>
      </w:pPr>
      <w:r w:rsidRPr="002914B9">
        <w:t>PROGRESSIVE CAVITY PUMPS</w:t>
      </w:r>
    </w:p>
    <w:p w14:paraId="74ABD4DB" w14:textId="77777777" w:rsidR="001E043A" w:rsidRPr="00617417" w:rsidRDefault="001E043A" w:rsidP="001E043A">
      <w:pPr>
        <w:pStyle w:val="NotetoSpecifierHZ"/>
      </w:pPr>
      <w:r w:rsidRPr="00617417">
        <w:t>THIS INDIVIDUAL SPECIFICATION MUST BE ACCOMPANIED BY PUMPS - GENERAL, EQUIPMENT – GENERAL SECTION, DIVISION 00 AND DIVISION 01</w:t>
      </w:r>
      <w:r>
        <w:t>, EACH OF WHICH CONTAINS ESSENTIAL REQUIREMENTS THAT SUPPLEMENT THIS INDIVIDUAL SPECIFICATION SECTION</w:t>
      </w:r>
      <w:r w:rsidRPr="00617417">
        <w:t xml:space="preserve">.  </w:t>
      </w:r>
    </w:p>
    <w:p w14:paraId="7F11D7DB" w14:textId="77777777" w:rsidR="001E043A" w:rsidRPr="00617417" w:rsidRDefault="001E043A" w:rsidP="001E043A">
      <w:pPr>
        <w:pStyle w:val="NotetoSpecifierHZ"/>
      </w:pPr>
      <w:r w:rsidRPr="00617417">
        <w:t xml:space="preserve">SPECIFIER SHOULD VERIFY THAT EACH INDIVIDUAL PUMP SPECIFICATIONS HAS BEEN CROSS CHECKED AGAINST THESE SECTIONS TO AVOID CONFLICTING REQUIREMENTS AND/OR REDUNDANT REQUIREMENTS. IF UPDATES TO INDIVIDUAL SPEC SECTIONS AND/OR PUMPS - GENERAL ARE NECESSARY, PLEASE SEND PROPOSED TRACKED CHANGES TO INDIVIDUAL SPEC SECTION TO THAT SECTION’S SPEC LEAD FOR INCORPORATION INTO THE MASTER. </w:t>
      </w:r>
    </w:p>
    <w:p w14:paraId="363C3FB1" w14:textId="6015F70E" w:rsidR="002914B9" w:rsidRPr="002914B9" w:rsidRDefault="00A219AC" w:rsidP="002914B9">
      <w:pPr>
        <w:pStyle w:val="Heading1"/>
      </w:pPr>
      <w:r w:rsidRPr="002914B9">
        <w:t>GENERAL</w:t>
      </w:r>
    </w:p>
    <w:p w14:paraId="00ED32EC" w14:textId="62763C70" w:rsidR="002914B9" w:rsidRPr="002914B9" w:rsidRDefault="0025487D" w:rsidP="002914B9">
      <w:pPr>
        <w:pStyle w:val="Heading2"/>
      </w:pPr>
      <w:r>
        <w:rPr>
          <w:noProof/>
        </w:rPr>
        <mc:AlternateContent>
          <mc:Choice Requires="wps">
            <w:drawing>
              <wp:anchor distT="0" distB="0" distL="114300" distR="114300" simplePos="0" relativeHeight="251658240" behindDoc="0" locked="1" layoutInCell="1" allowOverlap="1" wp14:anchorId="37FBA32B" wp14:editId="1D090A63">
                <wp:simplePos x="0" y="0"/>
                <wp:positionH relativeFrom="column">
                  <wp:posOffset>6172200</wp:posOffset>
                </wp:positionH>
                <wp:positionV relativeFrom="page">
                  <wp:posOffset>8229600</wp:posOffset>
                </wp:positionV>
                <wp:extent cx="301752" cy="566928"/>
                <wp:effectExtent l="0" t="0" r="3175"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 cy="5669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952DA" w14:textId="301E4AAC" w:rsidR="00CE4EFC" w:rsidRPr="003375B1" w:rsidRDefault="00CE4EFC" w:rsidP="001A4E1C">
                            <w:pPr>
                              <w:pStyle w:val="DateHZ"/>
                            </w:pPr>
                            <w:r>
                              <w:t>050905</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BA32B" id="_x0000_t202" coordsize="21600,21600" o:spt="202" path="m,l,21600r21600,l21600,xe">
                <v:stroke joinstyle="miter"/>
                <v:path gradientshapeok="t" o:connecttype="rect"/>
              </v:shapetype>
              <v:shape id="Text Box 1" o:spid="_x0000_s1026" type="#_x0000_t202" style="position:absolute;left:0;text-align:left;margin-left:486pt;margin-top:9in;width:23.75pt;height:4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" stroked="f">
                <v:textbox style="layout-flow:vertical">
                  <w:txbxContent>
                    <w:p w14:paraId="0D4952DA" w14:textId="301E4AAC" w:rsidR="00CE4EFC" w:rsidRPr="003375B1" w:rsidRDefault="00CE4EFC" w:rsidP="001A4E1C">
                      <w:pPr>
                        <w:pStyle w:val="DateHZ"/>
                      </w:pPr>
                      <w:r>
                        <w:t>050905</w:t>
                      </w:r>
                    </w:p>
                  </w:txbxContent>
                </v:textbox>
                <w10:wrap anchory="page"/>
                <w10:anchorlock/>
              </v:shape>
            </w:pict>
          </mc:Fallback>
        </mc:AlternateContent>
      </w:r>
      <w:r w:rsidR="00A219AC" w:rsidRPr="002914B9">
        <w:t>THE REQUIREMENT</w:t>
      </w:r>
    </w:p>
    <w:p w14:paraId="3DF9F2F0" w14:textId="6E4B69F0" w:rsidR="00F02A64" w:rsidRPr="003F015F" w:rsidRDefault="00F02A64" w:rsidP="00F02A64">
      <w:pPr>
        <w:pStyle w:val="Heading3"/>
      </w:pPr>
      <w:r w:rsidRPr="003F015F">
        <w:t>The Contractor shall furnish</w:t>
      </w:r>
      <w:r>
        <w:t>,</w:t>
      </w:r>
      <w:r w:rsidRPr="003F015F">
        <w:t xml:space="preserve"> install</w:t>
      </w:r>
      <w:r>
        <w:t>, and place into satisfactory operation</w:t>
      </w:r>
      <w:r w:rsidRPr="003F015F">
        <w:t xml:space="preserve"> </w:t>
      </w:r>
      <w:r w:rsidR="00B61BE7">
        <w:t>progressive cavity</w:t>
      </w:r>
      <w:r w:rsidRPr="003F015F">
        <w:t xml:space="preserve"> pumps at the locations shown on the Drawings and as specified herein. All pumps </w:t>
      </w:r>
      <w:r>
        <w:t xml:space="preserve">specified herein </w:t>
      </w:r>
      <w:r w:rsidRPr="003F015F">
        <w:t>shall be supplied by the same manufacturer.</w:t>
      </w:r>
    </w:p>
    <w:p w14:paraId="38E9A632" w14:textId="6AAEFCC3" w:rsidR="00F02A64" w:rsidRDefault="00F02A64" w:rsidP="00F02A64">
      <w:pPr>
        <w:pStyle w:val="Heading3"/>
      </w:pPr>
      <w:r>
        <w:rPr>
          <w:noProof/>
        </w:rPr>
        <mc:AlternateContent>
          <mc:Choice Requires="wps">
            <w:drawing>
              <wp:anchor distT="0" distB="0" distL="114300" distR="114300" simplePos="0" relativeHeight="251658241" behindDoc="0" locked="1" layoutInCell="1" allowOverlap="1" wp14:anchorId="7699B12A" wp14:editId="012E92C5">
                <wp:simplePos x="0" y="0"/>
                <wp:positionH relativeFrom="column">
                  <wp:posOffset>6172200</wp:posOffset>
                </wp:positionH>
                <wp:positionV relativeFrom="page">
                  <wp:posOffset>8229600</wp:posOffset>
                </wp:positionV>
                <wp:extent cx="301752" cy="566928"/>
                <wp:effectExtent l="0" t="0" r="317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 cy="5669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F05C1" w14:textId="3F43F8A2" w:rsidR="00F02A64" w:rsidRPr="003375B1" w:rsidRDefault="00EF63F8" w:rsidP="00F02A64">
                            <w:pPr>
                              <w:pStyle w:val="DateHZ"/>
                            </w:pPr>
                            <w:r>
                              <w:t>2-28-2024</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9B12A" id="Text Box 2" o:spid="_x0000_s1027" type="#_x0000_t202" style="position:absolute;left:0;text-align:left;margin-left:486pt;margin-top:9in;width:23.75pt;height:4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" stroked="f">
                <v:textbox style="layout-flow:vertical">
                  <w:txbxContent>
                    <w:p w14:paraId="498F05C1" w14:textId="3F43F8A2" w:rsidR="00F02A64" w:rsidRPr="003375B1" w:rsidRDefault="00EF63F8" w:rsidP="00F02A64">
                      <w:pPr>
                        <w:pStyle w:val="DateHZ"/>
                      </w:pPr>
                      <w:r>
                        <w:t>2-28-2024</w:t>
                      </w:r>
                    </w:p>
                  </w:txbxContent>
                </v:textbox>
                <w10:wrap anchory="page"/>
                <w10:anchorlock/>
              </v:shape>
            </w:pict>
          </mc:Fallback>
        </mc:AlternateContent>
      </w:r>
      <w:r w:rsidRPr="003F015F">
        <w:t xml:space="preserve">Equipment shall be provided in accordance with the requirements </w:t>
      </w:r>
      <w:commentRangeStart w:id="0"/>
      <w:commentRangeStart w:id="1"/>
      <w:r w:rsidRPr="003F015F">
        <w:t>of</w:t>
      </w:r>
      <w:r w:rsidRPr="008547CA">
        <w:rPr>
          <w:highlight w:val="yellow"/>
        </w:rPr>
        <w:t xml:space="preserve"> Section 43 20 00 – Pumps General</w:t>
      </w:r>
      <w:r w:rsidRPr="003F015F">
        <w:t>.</w:t>
      </w:r>
      <w:commentRangeEnd w:id="0"/>
      <w:r w:rsidR="007632D3">
        <w:rPr>
          <w:rStyle w:val="CommentReference"/>
          <w:rFonts w:ascii="Calibri" w:hAnsi="Calibri" w:cs="Times New Roman"/>
        </w:rPr>
        <w:commentReference w:id="0"/>
      </w:r>
      <w:commentRangeEnd w:id="1"/>
      <w:r w:rsidR="009E09AD">
        <w:rPr>
          <w:rStyle w:val="CommentReference"/>
          <w:rFonts w:ascii="Calibri" w:hAnsi="Calibri" w:cs="Times New Roman"/>
        </w:rPr>
        <w:commentReference w:id="1"/>
      </w:r>
    </w:p>
    <w:p w14:paraId="0CD76CED" w14:textId="77777777" w:rsidR="001E043A" w:rsidRPr="00617417" w:rsidRDefault="001E043A" w:rsidP="001E043A">
      <w:pPr>
        <w:pStyle w:val="Heading2"/>
      </w:pPr>
      <w:commentRangeStart w:id="2"/>
      <w:r w:rsidRPr="00617417">
        <w:t>REFERENCE SPECIFICATIONS, CODES AND STANDARDS</w:t>
      </w:r>
      <w:commentRangeEnd w:id="2"/>
      <w:r w:rsidR="006A5F22">
        <w:rPr>
          <w:rStyle w:val="CommentReference"/>
          <w:rFonts w:ascii="Calibri" w:hAnsi="Calibri" w:cs="Times New Roman"/>
          <w:b w:val="0"/>
          <w:caps w:val="0"/>
        </w:rPr>
        <w:commentReference w:id="2"/>
      </w:r>
    </w:p>
    <w:p w14:paraId="3F7A7F43" w14:textId="77777777" w:rsidR="001E043A" w:rsidRPr="00F205F3" w:rsidRDefault="001E043A" w:rsidP="001E043A">
      <w:pPr>
        <w:pStyle w:val="Heading3"/>
      </w:pPr>
      <w:r w:rsidRPr="00617417">
        <w:t xml:space="preserve">Comply with </w:t>
      </w:r>
      <w:r w:rsidRPr="00F205F3">
        <w:rPr>
          <w:rPrChange w:id="3" w:author="Frischmann, Sarah" w:date="2024-04-25T09:16:00Z">
            <w:rPr>
              <w:highlight w:val="yellow"/>
            </w:rPr>
          </w:rPrChange>
        </w:rPr>
        <w:t>Section 43 20 00 – Pumps General</w:t>
      </w:r>
      <w:r w:rsidRPr="00F205F3">
        <w:t xml:space="preserve"> </w:t>
      </w:r>
    </w:p>
    <w:p w14:paraId="59710BE6" w14:textId="756191CF" w:rsidR="001E043A" w:rsidRPr="00617417" w:rsidDel="0085571E" w:rsidRDefault="001E043A" w:rsidP="001E043A">
      <w:pPr>
        <w:pStyle w:val="Heading3"/>
        <w:rPr>
          <w:del w:id="4" w:author="Frischmann, Sarah" w:date="2024-04-30T09:53:00Z"/>
        </w:rPr>
      </w:pPr>
      <w:commentRangeStart w:id="5"/>
      <w:commentRangeStart w:id="6"/>
      <w:commentRangeStart w:id="7"/>
      <w:del w:id="8" w:author="Frischmann, Sarah" w:date="2024-04-30T09:53:00Z">
        <w:r w:rsidRPr="00617417" w:rsidDel="0085571E">
          <w:delText>[</w:delText>
        </w:r>
        <w:r w:rsidRPr="00583456" w:rsidDel="0085571E">
          <w:rPr>
            <w:highlight w:val="yellow"/>
          </w:rPr>
          <w:delText>Add Requirements specific to this pump type, if any</w:delText>
        </w:r>
        <w:r w:rsidRPr="00617417" w:rsidDel="0085571E">
          <w:delText>]</w:delText>
        </w:r>
        <w:commentRangeEnd w:id="5"/>
        <w:r w:rsidR="00300B1D" w:rsidDel="0085571E">
          <w:rPr>
            <w:rStyle w:val="CommentReference"/>
            <w:rFonts w:ascii="Calibri" w:hAnsi="Calibri" w:cs="Times New Roman"/>
          </w:rPr>
          <w:commentReference w:id="5"/>
        </w:r>
        <w:commentRangeEnd w:id="6"/>
        <w:r w:rsidR="000619CD" w:rsidDel="0085571E">
          <w:rPr>
            <w:rStyle w:val="CommentReference"/>
            <w:rFonts w:ascii="Calibri" w:hAnsi="Calibri" w:cs="Times New Roman"/>
          </w:rPr>
          <w:commentReference w:id="6"/>
        </w:r>
        <w:commentRangeEnd w:id="7"/>
        <w:r w:rsidR="00CF09D8" w:rsidDel="0085571E">
          <w:rPr>
            <w:rStyle w:val="CommentReference"/>
            <w:rFonts w:ascii="Calibri" w:hAnsi="Calibri" w:cs="Times New Roman"/>
          </w:rPr>
          <w:commentReference w:id="7"/>
        </w:r>
      </w:del>
    </w:p>
    <w:p w14:paraId="20153CCB" w14:textId="77777777" w:rsidR="001E043A" w:rsidRPr="00617417" w:rsidRDefault="001E043A" w:rsidP="001E043A">
      <w:pPr>
        <w:pStyle w:val="Heading2"/>
      </w:pPr>
      <w:commentRangeStart w:id="9"/>
      <w:commentRangeStart w:id="10"/>
      <w:r w:rsidRPr="00617417">
        <w:t>action/informational submittals</w:t>
      </w:r>
      <w:commentRangeEnd w:id="9"/>
      <w:r w:rsidR="00AC064D">
        <w:rPr>
          <w:rStyle w:val="CommentReference"/>
          <w:rFonts w:ascii="Calibri" w:hAnsi="Calibri" w:cs="Times New Roman"/>
          <w:b w:val="0"/>
          <w:caps w:val="0"/>
        </w:rPr>
        <w:commentReference w:id="9"/>
      </w:r>
      <w:commentRangeEnd w:id="10"/>
      <w:r w:rsidR="009708E0">
        <w:rPr>
          <w:rStyle w:val="CommentReference"/>
          <w:rFonts w:ascii="Calibri" w:hAnsi="Calibri" w:cs="Times New Roman"/>
          <w:b w:val="0"/>
          <w:caps w:val="0"/>
        </w:rPr>
        <w:commentReference w:id="10"/>
      </w:r>
    </w:p>
    <w:p w14:paraId="69CA037F" w14:textId="77777777" w:rsidR="001E043A" w:rsidRPr="00617417" w:rsidRDefault="001E043A" w:rsidP="001E043A">
      <w:pPr>
        <w:pStyle w:val="Heading3"/>
      </w:pPr>
      <w:r w:rsidRPr="00617417">
        <w:t xml:space="preserve">Product Data: Comply with </w:t>
      </w:r>
      <w:r w:rsidRPr="00F205F3">
        <w:rPr>
          <w:rPrChange w:id="11" w:author="Frischmann, Sarah" w:date="2024-04-25T09:16:00Z">
            <w:rPr>
              <w:highlight w:val="yellow"/>
            </w:rPr>
          </w:rPrChange>
        </w:rPr>
        <w:t>Section 01 33 00 – Submittal Procedures</w:t>
      </w:r>
      <w:r w:rsidRPr="00F205F3">
        <w:t>.</w:t>
      </w:r>
    </w:p>
    <w:p w14:paraId="05F5117B" w14:textId="77777777" w:rsidR="001E043A" w:rsidRPr="00617417" w:rsidRDefault="001E043A" w:rsidP="001E043A">
      <w:pPr>
        <w:pStyle w:val="Heading3"/>
      </w:pPr>
      <w:r w:rsidRPr="00617417">
        <w:t xml:space="preserve">Provide submittals identified in </w:t>
      </w:r>
      <w:r w:rsidRPr="00F205F3">
        <w:rPr>
          <w:rPrChange w:id="12" w:author="Frischmann, Sarah" w:date="2024-04-25T09:16:00Z">
            <w:rPr>
              <w:highlight w:val="yellow"/>
            </w:rPr>
          </w:rPrChange>
        </w:rPr>
        <w:t>Section 46 00 00 – Equipment General Provisions</w:t>
      </w:r>
      <w:r w:rsidRPr="00617417">
        <w:t xml:space="preserve"> in addition to the submittals identified herein and in addition to the submittals identified in the individual pumping specification sections.</w:t>
      </w:r>
    </w:p>
    <w:p w14:paraId="25AC5634" w14:textId="77777777" w:rsidR="001E043A" w:rsidRPr="00617417" w:rsidRDefault="001E043A" w:rsidP="001E043A">
      <w:pPr>
        <w:pStyle w:val="Heading3"/>
      </w:pPr>
      <w:r w:rsidRPr="00617417">
        <w:lastRenderedPageBreak/>
        <w:t xml:space="preserve">Provide submittals identified in </w:t>
      </w:r>
      <w:r w:rsidRPr="00F205F3">
        <w:rPr>
          <w:rPrChange w:id="13" w:author="Frischmann, Sarah" w:date="2024-04-25T09:16:00Z">
            <w:rPr>
              <w:highlight w:val="yellow"/>
            </w:rPr>
          </w:rPrChange>
        </w:rPr>
        <w:t>Section 43 20 00 – Pumps General</w:t>
      </w:r>
      <w:r w:rsidRPr="00F205F3">
        <w:t>.</w:t>
      </w:r>
    </w:p>
    <w:p w14:paraId="7B01DAC9" w14:textId="77777777" w:rsidR="001E043A" w:rsidRPr="00617417" w:rsidRDefault="001E043A" w:rsidP="001E043A">
      <w:pPr>
        <w:pStyle w:val="Heading3"/>
      </w:pPr>
      <w:r w:rsidRPr="00617417">
        <w:t>[</w:t>
      </w:r>
      <w:commentRangeStart w:id="14"/>
      <w:r w:rsidRPr="003C1C44">
        <w:rPr>
          <w:highlight w:val="yellow"/>
        </w:rPr>
        <w:t>Add Requirements specific to this pump type</w:t>
      </w:r>
      <w:r w:rsidRPr="00617417">
        <w:t>]</w:t>
      </w:r>
      <w:commentRangeEnd w:id="14"/>
      <w:r w:rsidR="002436E0">
        <w:rPr>
          <w:rStyle w:val="CommentReference"/>
          <w:rFonts w:ascii="Calibri" w:hAnsi="Calibri" w:cs="Times New Roman"/>
        </w:rPr>
        <w:commentReference w:id="14"/>
      </w:r>
    </w:p>
    <w:p w14:paraId="3458C7C2" w14:textId="77777777" w:rsidR="001E043A" w:rsidRPr="00617417" w:rsidRDefault="001E043A" w:rsidP="001E043A">
      <w:pPr>
        <w:pStyle w:val="Heading2"/>
      </w:pPr>
      <w:r w:rsidRPr="00617417">
        <w:t>Closeout Submittals</w:t>
      </w:r>
    </w:p>
    <w:p w14:paraId="4CF42ACD" w14:textId="77777777" w:rsidR="001E043A" w:rsidRPr="00617417" w:rsidRDefault="001E043A" w:rsidP="001E043A">
      <w:pPr>
        <w:pStyle w:val="Heading3"/>
      </w:pPr>
      <w:r w:rsidRPr="00617417">
        <w:t>Submit warranty documentation in compliance with:</w:t>
      </w:r>
    </w:p>
    <w:p w14:paraId="4E1AE5B2" w14:textId="77777777" w:rsidR="001E043A" w:rsidRPr="00F205F3" w:rsidRDefault="001E043A" w:rsidP="001E043A">
      <w:pPr>
        <w:pStyle w:val="Heading4"/>
      </w:pPr>
      <w:r w:rsidRPr="00F205F3">
        <w:rPr>
          <w:rPrChange w:id="15" w:author="Frischmann, Sarah" w:date="2024-04-25T09:16:00Z">
            <w:rPr>
              <w:highlight w:val="yellow"/>
            </w:rPr>
          </w:rPrChange>
        </w:rPr>
        <w:t>Section 01 33 00 – Submittal Procedures</w:t>
      </w:r>
    </w:p>
    <w:p w14:paraId="78EAB4BA" w14:textId="77777777" w:rsidR="001E043A" w:rsidRPr="00F205F3" w:rsidRDefault="001E043A" w:rsidP="001E043A">
      <w:pPr>
        <w:pStyle w:val="Heading4"/>
        <w:rPr>
          <w:rPrChange w:id="16" w:author="Frischmann, Sarah" w:date="2024-04-25T09:16:00Z">
            <w:rPr>
              <w:highlight w:val="yellow"/>
            </w:rPr>
          </w:rPrChange>
        </w:rPr>
      </w:pPr>
      <w:r w:rsidRPr="00F205F3">
        <w:rPr>
          <w:rPrChange w:id="17" w:author="Frischmann, Sarah" w:date="2024-04-25T09:16:00Z">
            <w:rPr>
              <w:highlight w:val="yellow"/>
            </w:rPr>
          </w:rPrChange>
        </w:rPr>
        <w:t>Section 01 61 00 - Product Requirements and Options</w:t>
      </w:r>
    </w:p>
    <w:p w14:paraId="5F244652" w14:textId="77777777" w:rsidR="001E043A" w:rsidRPr="00F205F3" w:rsidRDefault="001E043A" w:rsidP="001E043A">
      <w:pPr>
        <w:pStyle w:val="Heading3"/>
      </w:pPr>
      <w:r w:rsidRPr="00617417">
        <w:t xml:space="preserve">Operation and Maintenance (O&amp;M) manuals shall be submitted in accordance with </w:t>
      </w:r>
      <w:r w:rsidRPr="00F205F3">
        <w:rPr>
          <w:rPrChange w:id="18" w:author="Frischmann, Sarah" w:date="2024-04-25T09:16:00Z">
            <w:rPr>
              <w:highlight w:val="yellow"/>
            </w:rPr>
          </w:rPrChange>
        </w:rPr>
        <w:t>Section 01 33 00 – Submittal Procedures</w:t>
      </w:r>
      <w:r w:rsidRPr="00F205F3">
        <w:t xml:space="preserve"> and </w:t>
      </w:r>
      <w:r w:rsidRPr="00F205F3">
        <w:rPr>
          <w:rPrChange w:id="19" w:author="Frischmann, Sarah" w:date="2024-04-25T09:16:00Z">
            <w:rPr>
              <w:highlight w:val="yellow"/>
            </w:rPr>
          </w:rPrChange>
        </w:rPr>
        <w:t>Section 01 78 23 – Operation and Maintenance Data</w:t>
      </w:r>
      <w:r w:rsidRPr="00F205F3">
        <w:t>.</w:t>
      </w:r>
    </w:p>
    <w:p w14:paraId="0DAA9048" w14:textId="77777777" w:rsidR="001E043A" w:rsidRPr="00F205F3" w:rsidRDefault="001E043A" w:rsidP="001E043A">
      <w:pPr>
        <w:pStyle w:val="Heading3"/>
      </w:pPr>
      <w:r w:rsidRPr="00F205F3">
        <w:t xml:space="preserve">Comply with </w:t>
      </w:r>
      <w:r w:rsidRPr="00F205F3">
        <w:rPr>
          <w:rPrChange w:id="20" w:author="Frischmann, Sarah" w:date="2024-04-25T09:16:00Z">
            <w:rPr>
              <w:highlight w:val="yellow"/>
            </w:rPr>
          </w:rPrChange>
        </w:rPr>
        <w:t>Section 43 20 00 – Pumps General</w:t>
      </w:r>
      <w:r w:rsidRPr="00F205F3">
        <w:t>.</w:t>
      </w:r>
    </w:p>
    <w:p w14:paraId="636DE17C" w14:textId="701C9BCD" w:rsidR="001E043A" w:rsidRPr="00617417" w:rsidDel="0085571E" w:rsidRDefault="001E043A" w:rsidP="001E043A">
      <w:pPr>
        <w:pStyle w:val="Heading3"/>
        <w:rPr>
          <w:del w:id="21" w:author="Frischmann, Sarah" w:date="2024-04-30T09:54:00Z"/>
        </w:rPr>
      </w:pPr>
      <w:commentRangeStart w:id="22"/>
      <w:del w:id="23" w:author="Frischmann, Sarah" w:date="2024-04-30T09:54:00Z">
        <w:r w:rsidRPr="00617417" w:rsidDel="0085571E">
          <w:delText>[</w:delText>
        </w:r>
        <w:r w:rsidRPr="00583456" w:rsidDel="0085571E">
          <w:rPr>
            <w:highlight w:val="yellow"/>
          </w:rPr>
          <w:delText>Add Requirements specific to this pump type</w:delText>
        </w:r>
        <w:r w:rsidRPr="00617417" w:rsidDel="0085571E">
          <w:delText>]</w:delText>
        </w:r>
        <w:commentRangeEnd w:id="22"/>
        <w:r w:rsidR="0032545C" w:rsidDel="0085571E">
          <w:rPr>
            <w:rStyle w:val="CommentReference"/>
            <w:rFonts w:ascii="Calibri" w:hAnsi="Calibri" w:cs="Times New Roman"/>
          </w:rPr>
          <w:commentReference w:id="22"/>
        </w:r>
      </w:del>
    </w:p>
    <w:p w14:paraId="622F9947" w14:textId="77777777" w:rsidR="001E043A" w:rsidRPr="00617417" w:rsidRDefault="001E043A" w:rsidP="001E043A">
      <w:pPr>
        <w:pStyle w:val="Heading2"/>
      </w:pPr>
      <w:r w:rsidRPr="00617417">
        <w:t>Maintenance materials submittals</w:t>
      </w:r>
    </w:p>
    <w:p w14:paraId="5718224A" w14:textId="77777777" w:rsidR="001E043A" w:rsidRPr="00617417" w:rsidRDefault="001E043A" w:rsidP="001E043A">
      <w:pPr>
        <w:pStyle w:val="Heading3"/>
      </w:pPr>
      <w:r w:rsidRPr="00617417">
        <w:t>Operation and Maintenance (O&amp;M) manuals shall be submitted in accordance with:</w:t>
      </w:r>
    </w:p>
    <w:p w14:paraId="53E8677E" w14:textId="77777777" w:rsidR="001E043A" w:rsidRPr="00F205F3" w:rsidRDefault="001E043A" w:rsidP="001E043A">
      <w:pPr>
        <w:pStyle w:val="Heading4"/>
        <w:rPr>
          <w:rPrChange w:id="24" w:author="Frischmann, Sarah" w:date="2024-04-25T09:16:00Z">
            <w:rPr>
              <w:highlight w:val="yellow"/>
            </w:rPr>
          </w:rPrChange>
        </w:rPr>
      </w:pPr>
      <w:r w:rsidRPr="00F205F3">
        <w:rPr>
          <w:rPrChange w:id="25" w:author="Frischmann, Sarah" w:date="2024-04-25T09:16:00Z">
            <w:rPr>
              <w:highlight w:val="yellow"/>
            </w:rPr>
          </w:rPrChange>
        </w:rPr>
        <w:t>Section 01 33 00 – Submittal Procedures</w:t>
      </w:r>
    </w:p>
    <w:p w14:paraId="15D73B38" w14:textId="77777777" w:rsidR="001E043A" w:rsidRPr="00F205F3" w:rsidRDefault="001E043A" w:rsidP="001E043A">
      <w:pPr>
        <w:pStyle w:val="Heading4"/>
        <w:rPr>
          <w:rPrChange w:id="26" w:author="Frischmann, Sarah" w:date="2024-04-25T09:16:00Z">
            <w:rPr>
              <w:highlight w:val="yellow"/>
            </w:rPr>
          </w:rPrChange>
        </w:rPr>
      </w:pPr>
      <w:r w:rsidRPr="00F205F3">
        <w:rPr>
          <w:rPrChange w:id="27" w:author="Frischmann, Sarah" w:date="2024-04-25T09:16:00Z">
            <w:rPr>
              <w:highlight w:val="yellow"/>
            </w:rPr>
          </w:rPrChange>
        </w:rPr>
        <w:t>Section 01 78 23 Operation and Maintenance Data</w:t>
      </w:r>
    </w:p>
    <w:p w14:paraId="7D07A324" w14:textId="77777777" w:rsidR="001E043A" w:rsidRPr="00F205F3" w:rsidRDefault="001E043A" w:rsidP="001E043A">
      <w:pPr>
        <w:pStyle w:val="Heading3"/>
      </w:pPr>
      <w:r w:rsidRPr="00F205F3">
        <w:t xml:space="preserve">Comply with </w:t>
      </w:r>
      <w:r w:rsidRPr="00F205F3">
        <w:rPr>
          <w:rPrChange w:id="28" w:author="Frischmann, Sarah" w:date="2024-04-25T09:16:00Z">
            <w:rPr>
              <w:highlight w:val="yellow"/>
            </w:rPr>
          </w:rPrChange>
        </w:rPr>
        <w:t>Section 01 78 43 – Spare Parts and Extra Materials</w:t>
      </w:r>
      <w:r w:rsidRPr="00F205F3">
        <w:t>.</w:t>
      </w:r>
    </w:p>
    <w:p w14:paraId="290A8714" w14:textId="77777777" w:rsidR="001E043A" w:rsidRPr="00F205F3" w:rsidRDefault="001E043A" w:rsidP="001E043A">
      <w:pPr>
        <w:pStyle w:val="Heading3"/>
      </w:pPr>
      <w:r w:rsidRPr="00F205F3">
        <w:t xml:space="preserve">Comply with </w:t>
      </w:r>
      <w:r w:rsidRPr="00F205F3">
        <w:rPr>
          <w:rPrChange w:id="29" w:author="Frischmann, Sarah" w:date="2024-04-25T09:16:00Z">
            <w:rPr>
              <w:highlight w:val="yellow"/>
            </w:rPr>
          </w:rPrChange>
        </w:rPr>
        <w:t>Section 01 79 00 – Instructions to Owner’s Personnel</w:t>
      </w:r>
      <w:r w:rsidRPr="00F205F3">
        <w:t>.</w:t>
      </w:r>
    </w:p>
    <w:p w14:paraId="13ECCC6E" w14:textId="77777777" w:rsidR="001E043A" w:rsidRPr="00F205F3" w:rsidRDefault="001E043A" w:rsidP="001E043A">
      <w:pPr>
        <w:pStyle w:val="Heading3"/>
      </w:pPr>
      <w:r w:rsidRPr="00F205F3">
        <w:t xml:space="preserve">Comply with </w:t>
      </w:r>
      <w:r w:rsidRPr="00F205F3">
        <w:rPr>
          <w:rPrChange w:id="30" w:author="Frischmann, Sarah" w:date="2024-04-25T09:16:00Z">
            <w:rPr>
              <w:highlight w:val="yellow"/>
            </w:rPr>
          </w:rPrChange>
        </w:rPr>
        <w:t>Section 46 00 00 – Equipment General</w:t>
      </w:r>
      <w:r w:rsidRPr="00F205F3">
        <w:t>.</w:t>
      </w:r>
    </w:p>
    <w:p w14:paraId="7E6B5A58" w14:textId="77777777" w:rsidR="001E043A" w:rsidRPr="00F205F3" w:rsidRDefault="001E043A" w:rsidP="001E043A">
      <w:pPr>
        <w:pStyle w:val="Heading3"/>
      </w:pPr>
      <w:r w:rsidRPr="00F205F3">
        <w:t xml:space="preserve">Comply with </w:t>
      </w:r>
      <w:r w:rsidRPr="00F205F3">
        <w:rPr>
          <w:rPrChange w:id="31" w:author="Frischmann, Sarah" w:date="2024-04-25T09:16:00Z">
            <w:rPr>
              <w:highlight w:val="yellow"/>
            </w:rPr>
          </w:rPrChange>
        </w:rPr>
        <w:t>Section 43 20 00 – Pumps General</w:t>
      </w:r>
      <w:r w:rsidRPr="00F205F3">
        <w:t>.</w:t>
      </w:r>
    </w:p>
    <w:p w14:paraId="7775DF9F" w14:textId="3BA7B220" w:rsidR="001E043A" w:rsidRPr="00617417" w:rsidDel="0085571E" w:rsidRDefault="001E043A" w:rsidP="001E043A">
      <w:pPr>
        <w:pStyle w:val="Heading3"/>
        <w:rPr>
          <w:del w:id="32" w:author="Frischmann, Sarah" w:date="2024-04-30T09:54:00Z"/>
        </w:rPr>
      </w:pPr>
      <w:del w:id="33" w:author="Frischmann, Sarah" w:date="2024-04-30T09:54:00Z">
        <w:r w:rsidRPr="00617417" w:rsidDel="0085571E">
          <w:delText>[</w:delText>
        </w:r>
        <w:commentRangeStart w:id="34"/>
        <w:r w:rsidRPr="00583456" w:rsidDel="0085571E">
          <w:rPr>
            <w:highlight w:val="yellow"/>
          </w:rPr>
          <w:delText>Add Requirements specific to this pump type</w:delText>
        </w:r>
        <w:r w:rsidRPr="00617417" w:rsidDel="0085571E">
          <w:delText>]</w:delText>
        </w:r>
        <w:commentRangeEnd w:id="34"/>
        <w:r w:rsidR="0032545C" w:rsidDel="0085571E">
          <w:rPr>
            <w:rStyle w:val="CommentReference"/>
            <w:rFonts w:ascii="Calibri" w:hAnsi="Calibri" w:cs="Times New Roman"/>
          </w:rPr>
          <w:commentReference w:id="34"/>
        </w:r>
      </w:del>
    </w:p>
    <w:p w14:paraId="4D0E5F98" w14:textId="77777777" w:rsidR="001E043A" w:rsidRPr="00617417" w:rsidRDefault="001E043A" w:rsidP="001E043A">
      <w:pPr>
        <w:pStyle w:val="Heading2"/>
      </w:pPr>
      <w:r w:rsidRPr="00617417">
        <w:t>Quality Assurance Submittals</w:t>
      </w:r>
    </w:p>
    <w:p w14:paraId="3B762735" w14:textId="77777777" w:rsidR="001E043A" w:rsidRPr="00F205F3" w:rsidRDefault="001E043A" w:rsidP="001E043A">
      <w:pPr>
        <w:pStyle w:val="Heading3"/>
      </w:pPr>
      <w:r w:rsidRPr="00617417">
        <w:t xml:space="preserve">Comply </w:t>
      </w:r>
      <w:r w:rsidRPr="00F205F3">
        <w:t xml:space="preserve">with </w:t>
      </w:r>
      <w:r w:rsidRPr="00F205F3">
        <w:rPr>
          <w:rPrChange w:id="35" w:author="Frischmann, Sarah" w:date="2024-04-25T09:17:00Z">
            <w:rPr>
              <w:highlight w:val="yellow"/>
            </w:rPr>
          </w:rPrChange>
        </w:rPr>
        <w:t>Section 43 20 00 – Pumps General</w:t>
      </w:r>
      <w:r w:rsidRPr="00F205F3">
        <w:t>.</w:t>
      </w:r>
    </w:p>
    <w:p w14:paraId="6427F555" w14:textId="1012DA42" w:rsidR="001E043A" w:rsidRPr="00F205F3" w:rsidRDefault="001E043A" w:rsidP="001E043A">
      <w:pPr>
        <w:pStyle w:val="Heading3"/>
      </w:pPr>
      <w:r w:rsidRPr="00F205F3">
        <w:t xml:space="preserve">Comply with </w:t>
      </w:r>
      <w:r w:rsidRPr="00F205F3">
        <w:rPr>
          <w:rPrChange w:id="36" w:author="Frischmann, Sarah" w:date="2024-04-25T09:17:00Z">
            <w:rPr>
              <w:highlight w:val="yellow"/>
            </w:rPr>
          </w:rPrChange>
        </w:rPr>
        <w:t>Section 01 75 00 – Check Out and Start Up Procedures</w:t>
      </w:r>
      <w:r w:rsidRPr="00F205F3">
        <w:t>.</w:t>
      </w:r>
    </w:p>
    <w:p w14:paraId="3E4BE241" w14:textId="189FA05C" w:rsidR="001E043A" w:rsidDel="0085571E" w:rsidRDefault="001E043A" w:rsidP="00714489">
      <w:pPr>
        <w:pStyle w:val="Heading3"/>
        <w:rPr>
          <w:del w:id="37" w:author="Frischmann, Sarah" w:date="2024-04-30T09:54:00Z"/>
        </w:rPr>
      </w:pPr>
      <w:commentRangeStart w:id="38"/>
      <w:del w:id="39" w:author="Frischmann, Sarah" w:date="2024-04-30T09:54:00Z">
        <w:r w:rsidDel="0085571E">
          <w:delText>[</w:delText>
        </w:r>
        <w:r w:rsidRPr="003C1C44" w:rsidDel="0085571E">
          <w:rPr>
            <w:highlight w:val="yellow"/>
          </w:rPr>
          <w:delText>Add Requirements specific to this pump type</w:delText>
        </w:r>
        <w:r w:rsidDel="0085571E">
          <w:delText>]</w:delText>
        </w:r>
        <w:commentRangeEnd w:id="38"/>
        <w:r w:rsidR="0032545C" w:rsidDel="0085571E">
          <w:rPr>
            <w:rStyle w:val="CommentReference"/>
            <w:rFonts w:ascii="Calibri" w:hAnsi="Calibri" w:cs="Times New Roman"/>
          </w:rPr>
          <w:commentReference w:id="38"/>
        </w:r>
      </w:del>
    </w:p>
    <w:p w14:paraId="79243C1F" w14:textId="77777777" w:rsidR="001E043A" w:rsidRPr="002F64CF" w:rsidRDefault="001E043A" w:rsidP="001E043A">
      <w:pPr>
        <w:pStyle w:val="NotetoSpecifierHZ"/>
      </w:pPr>
      <w:commentRangeStart w:id="40"/>
      <w:commentRangeStart w:id="41"/>
      <w:r w:rsidRPr="002F64CF">
        <w:t xml:space="preserve">ADD DATA TABLES/SCHEDULES AT THE END OF THE SECTION TO PRESCRIBE THE PRELIMINARY AND FINAL FIELD DATA AND FREQUENCTY OF COLLECTION THAT SHALL BE COLLECTED AND SUBMITTED TO SUBSTANTIATE A FUNCTIONALITY OF A PUMP PERFORMING AS INTENDED. COORDINATE WITH INSTRUMENTATION AND </w:t>
      </w:r>
      <w:r w:rsidRPr="002F64CF">
        <w:lastRenderedPageBreak/>
        <w:t>CONTROL – TO THE EXTENT PRACTICAL, ALIGN DATA REQUIRED WITH AVAILABLE INSTRUMENTATION AND A PLC DATA LOG/HISTORIAN.</w:t>
      </w:r>
      <w:commentRangeEnd w:id="40"/>
      <w:r w:rsidR="005C2679">
        <w:rPr>
          <w:rStyle w:val="CommentReference"/>
          <w:rFonts w:ascii="Calibri" w:hAnsi="Calibri" w:cs="Times New Roman"/>
          <w:b w:val="0"/>
          <w:i w:val="0"/>
          <w:caps w:val="0"/>
          <w:color w:val="auto"/>
        </w:rPr>
        <w:commentReference w:id="40"/>
      </w:r>
      <w:commentRangeEnd w:id="41"/>
      <w:r w:rsidR="008A354B">
        <w:rPr>
          <w:rStyle w:val="CommentReference"/>
          <w:rFonts w:ascii="Calibri" w:hAnsi="Calibri" w:cs="Times New Roman"/>
          <w:b w:val="0"/>
          <w:i w:val="0"/>
          <w:caps w:val="0"/>
          <w:color w:val="auto"/>
        </w:rPr>
        <w:commentReference w:id="41"/>
      </w:r>
    </w:p>
    <w:p w14:paraId="13501D76" w14:textId="77777777" w:rsidR="001E043A" w:rsidRPr="00617417" w:rsidRDefault="001E043A" w:rsidP="001E043A">
      <w:pPr>
        <w:pStyle w:val="Heading2"/>
      </w:pPr>
      <w:r w:rsidRPr="00617417">
        <w:t>General information and description</w:t>
      </w:r>
    </w:p>
    <w:p w14:paraId="0386FD41" w14:textId="77777777" w:rsidR="001E043A" w:rsidRPr="00617417" w:rsidRDefault="001E043A" w:rsidP="001E043A">
      <w:pPr>
        <w:pStyle w:val="Heading3"/>
      </w:pPr>
      <w:r w:rsidRPr="00617417">
        <w:t xml:space="preserve">Comply with </w:t>
      </w:r>
      <w:r w:rsidRPr="00F205F3">
        <w:t>S</w:t>
      </w:r>
      <w:r w:rsidRPr="00F205F3">
        <w:rPr>
          <w:rPrChange w:id="42" w:author="Frischmann, Sarah" w:date="2024-04-25T09:17:00Z">
            <w:rPr>
              <w:highlight w:val="yellow"/>
            </w:rPr>
          </w:rPrChange>
        </w:rPr>
        <w:t>ection 46 00 00 – Equipment – General Provisions</w:t>
      </w:r>
      <w:r w:rsidRPr="00F205F3">
        <w:t>.</w:t>
      </w:r>
    </w:p>
    <w:p w14:paraId="7C203F86" w14:textId="7B8F604E" w:rsidR="001E043A" w:rsidRPr="002F64CF" w:rsidRDefault="001E043A" w:rsidP="0056635A">
      <w:pPr>
        <w:pStyle w:val="Heading2"/>
      </w:pPr>
      <w:commentRangeStart w:id="43"/>
      <w:r w:rsidRPr="00617417">
        <w:t>dynamic analysis</w:t>
      </w:r>
      <w:r w:rsidR="00E41002">
        <w:t xml:space="preserve"> </w:t>
      </w:r>
      <w:r w:rsidR="004C55EA">
        <w:t xml:space="preserve">– </w:t>
      </w:r>
      <w:r w:rsidR="00E41002">
        <w:t xml:space="preserve">NOT </w:t>
      </w:r>
      <w:commentRangeStart w:id="44"/>
      <w:r w:rsidR="00E41002">
        <w:t>USED</w:t>
      </w:r>
      <w:commentRangeEnd w:id="44"/>
      <w:r w:rsidR="00123FB9">
        <w:rPr>
          <w:rStyle w:val="CommentReference"/>
          <w:rFonts w:ascii="Calibri" w:hAnsi="Calibri" w:cs="Times New Roman"/>
          <w:b w:val="0"/>
          <w:caps w:val="0"/>
        </w:rPr>
        <w:commentReference w:id="44"/>
      </w:r>
      <w:commentRangeEnd w:id="43"/>
      <w:r w:rsidR="0023357E">
        <w:rPr>
          <w:rStyle w:val="CommentReference"/>
          <w:rFonts w:ascii="Calibri" w:hAnsi="Calibri" w:cs="Times New Roman"/>
          <w:b w:val="0"/>
          <w:caps w:val="0"/>
        </w:rPr>
        <w:commentReference w:id="43"/>
      </w:r>
    </w:p>
    <w:p w14:paraId="34D06BE0" w14:textId="77777777" w:rsidR="001E043A" w:rsidRPr="00617417" w:rsidRDefault="001E043A" w:rsidP="001E043A">
      <w:pPr>
        <w:pStyle w:val="Heading2"/>
      </w:pPr>
      <w:r w:rsidRPr="00617417">
        <w:t>Warranty</w:t>
      </w:r>
    </w:p>
    <w:p w14:paraId="07B9353D" w14:textId="77777777" w:rsidR="001E043A" w:rsidRPr="00F205F3" w:rsidRDefault="001E043A" w:rsidP="001E043A">
      <w:pPr>
        <w:pStyle w:val="Heading3"/>
      </w:pPr>
      <w:r w:rsidRPr="00F205F3">
        <w:t xml:space="preserve">Warranty requirements shall be as specified in </w:t>
      </w:r>
      <w:r w:rsidRPr="00F205F3">
        <w:rPr>
          <w:rPrChange w:id="45" w:author="Frischmann, Sarah" w:date="2024-04-25T09:17:00Z">
            <w:rPr>
              <w:highlight w:val="yellow"/>
            </w:rPr>
          </w:rPrChange>
        </w:rPr>
        <w:t>Section 01 61 00 – Product Requirements and Options</w:t>
      </w:r>
      <w:r w:rsidRPr="00F205F3">
        <w:t>. Warranty requirements are supplementary to the individual equipment specifications.</w:t>
      </w:r>
    </w:p>
    <w:p w14:paraId="673C0E85" w14:textId="77777777" w:rsidR="001E043A" w:rsidRPr="00F205F3" w:rsidRDefault="001E043A" w:rsidP="001E043A">
      <w:pPr>
        <w:pStyle w:val="Heading3"/>
      </w:pPr>
      <w:r w:rsidRPr="00F205F3">
        <w:t xml:space="preserve">Comply with the Equipment Warranties requirements specified in </w:t>
      </w:r>
      <w:r w:rsidRPr="00F205F3">
        <w:rPr>
          <w:rPrChange w:id="46" w:author="Frischmann, Sarah" w:date="2024-04-25T09:17:00Z">
            <w:rPr>
              <w:highlight w:val="yellow"/>
            </w:rPr>
          </w:rPrChange>
        </w:rPr>
        <w:t>Section 46 00 00 – Equipment General Provisions</w:t>
      </w:r>
      <w:r w:rsidRPr="00F205F3">
        <w:t>.</w:t>
      </w:r>
    </w:p>
    <w:p w14:paraId="0605E859" w14:textId="77777777" w:rsidR="001E043A" w:rsidRPr="00617417" w:rsidRDefault="001E043A" w:rsidP="001E043A">
      <w:pPr>
        <w:pStyle w:val="NotetoSpecifierHZ"/>
      </w:pPr>
      <w:r w:rsidRPr="00617417">
        <w:t xml:space="preserve">Standard warranty per the General Conditions and Section 46 00 00 Equipment General Provisions is ONE year. </w:t>
      </w:r>
      <w:commentRangeStart w:id="47"/>
      <w:commentRangeStart w:id="48"/>
      <w:commentRangeStart w:id="49"/>
      <w:r w:rsidRPr="00617417">
        <w:t>If Owner wants extended warranty on the equipment, include IN this paragraph</w:t>
      </w:r>
      <w:commentRangeEnd w:id="47"/>
      <w:r w:rsidR="00FA7FA7">
        <w:rPr>
          <w:rStyle w:val="CommentReference"/>
          <w:rFonts w:ascii="Calibri" w:hAnsi="Calibri" w:cs="Times New Roman"/>
          <w:b w:val="0"/>
          <w:i w:val="0"/>
          <w:caps w:val="0"/>
          <w:color w:val="auto"/>
        </w:rPr>
        <w:commentReference w:id="47"/>
      </w:r>
      <w:commentRangeEnd w:id="48"/>
      <w:r w:rsidR="009E32DF">
        <w:rPr>
          <w:rStyle w:val="CommentReference"/>
          <w:rFonts w:ascii="Calibri" w:hAnsi="Calibri" w:cs="Times New Roman"/>
          <w:b w:val="0"/>
          <w:i w:val="0"/>
          <w:caps w:val="0"/>
          <w:color w:val="auto"/>
        </w:rPr>
        <w:commentReference w:id="48"/>
      </w:r>
      <w:commentRangeEnd w:id="49"/>
      <w:r w:rsidR="002112C1">
        <w:rPr>
          <w:rStyle w:val="CommentReference"/>
          <w:rFonts w:ascii="Calibri" w:hAnsi="Calibri" w:cs="Times New Roman"/>
          <w:b w:val="0"/>
          <w:i w:val="0"/>
          <w:caps w:val="0"/>
          <w:color w:val="auto"/>
        </w:rPr>
        <w:commentReference w:id="49"/>
      </w:r>
    </w:p>
    <w:p w14:paraId="48F5FDC5" w14:textId="475609B3" w:rsidR="001E043A" w:rsidRPr="00714489" w:rsidRDefault="001E043A" w:rsidP="00714489">
      <w:pPr>
        <w:pStyle w:val="Heading3"/>
      </w:pPr>
      <w:r>
        <w:t>[</w:t>
      </w:r>
      <w:r w:rsidRPr="002B1ADF">
        <w:rPr>
          <w:highlight w:val="yellow"/>
        </w:rPr>
        <w:t>Warranty shall be as specified in Section 46 00 00 – Equipment General Provisions with the exception that the warranty period shall be for two (2) years.</w:t>
      </w:r>
      <w:r>
        <w:t>]</w:t>
      </w:r>
      <w:r w:rsidRPr="00617417">
        <w:t xml:space="preserve"> </w:t>
      </w:r>
    </w:p>
    <w:p w14:paraId="30080C5D" w14:textId="77777777" w:rsidR="004F3C5E" w:rsidRDefault="00251E70" w:rsidP="004F3C5E">
      <w:pPr>
        <w:pStyle w:val="Heading2"/>
      </w:pPr>
      <w:r w:rsidRPr="00617417">
        <w:t>OPERATING CONDITIONS AND PERFORMANCE REQUIREMENTS</w:t>
      </w:r>
      <w:r>
        <w:br/>
      </w:r>
    </w:p>
    <w:p w14:paraId="01771F2E" w14:textId="0380EBEA" w:rsidR="00251E70" w:rsidRPr="00617417" w:rsidRDefault="004F3C5E" w:rsidP="004F3C5E">
      <w:pPr>
        <w:pStyle w:val="TableFigureTitleHZ"/>
      </w:pPr>
      <w:r w:rsidRPr="00617417">
        <w:t>Pump Performance Criteria</w:t>
      </w:r>
      <w:r w:rsidR="00A54239">
        <w:t xml:space="preserve"> Schedule:</w:t>
      </w:r>
      <w:r w:rsidRPr="00617417">
        <w:t xml:space="preserve"> 43 23 </w:t>
      </w:r>
      <w:r>
        <w:t>57</w:t>
      </w:r>
      <w:r w:rsidRPr="00617417">
        <w:t xml:space="preserve"> - 0</w:t>
      </w:r>
      <w:r>
        <w:t>2</w:t>
      </w:r>
      <w:r>
        <w:br/>
      </w:r>
    </w:p>
    <w:tbl>
      <w:tblPr>
        <w:tblW w:w="5000" w:type="pct"/>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60"/>
        <w:gridCol w:w="944"/>
        <w:gridCol w:w="944"/>
        <w:gridCol w:w="943"/>
        <w:gridCol w:w="942"/>
        <w:gridCol w:w="942"/>
        <w:gridCol w:w="942"/>
        <w:gridCol w:w="943"/>
      </w:tblGrid>
      <w:tr w:rsidR="00F70392" w:rsidRPr="00617417" w14:paraId="68A34A8A" w14:textId="2DFE56CC" w:rsidTr="002F780D">
        <w:trPr>
          <w:trHeight w:val="360"/>
          <w:tblHeader/>
          <w:jc w:val="center"/>
        </w:trPr>
        <w:tc>
          <w:tcPr>
            <w:tcW w:w="1474" w:type="pct"/>
            <w:shd w:val="clear" w:color="auto" w:fill="auto"/>
            <w:vAlign w:val="center"/>
          </w:tcPr>
          <w:p w14:paraId="00A80AD5" w14:textId="77777777" w:rsidR="00F70392" w:rsidRPr="00617417" w:rsidRDefault="00F70392">
            <w:pPr>
              <w:pStyle w:val="TableCategoryLeftAlignHZ"/>
            </w:pPr>
            <w:commentRangeStart w:id="50"/>
          </w:p>
        </w:tc>
        <w:tc>
          <w:tcPr>
            <w:tcW w:w="504" w:type="pct"/>
            <w:shd w:val="clear" w:color="auto" w:fill="auto"/>
            <w:vAlign w:val="center"/>
          </w:tcPr>
          <w:p w14:paraId="49B446D9" w14:textId="3AF65406" w:rsidR="00F70392" w:rsidRPr="002F64CF" w:rsidRDefault="00F70392" w:rsidP="007C447B">
            <w:pPr>
              <w:pStyle w:val="TableCategoryCenteredHZ"/>
            </w:pPr>
            <w:commentRangeStart w:id="51"/>
            <w:r>
              <w:t>D</w:t>
            </w:r>
            <w:del w:id="52" w:author="Frischmann, Sarah" w:date="2024-05-02T13:29:00Z" w16du:dateUtc="2024-05-02T17:29:00Z">
              <w:r w:rsidDel="007B2316">
                <w:delText>P</w:delText>
              </w:r>
            </w:del>
            <w:r>
              <w:t>S</w:t>
            </w:r>
            <w:ins w:id="53" w:author="Frischmann, Sarah" w:date="2024-04-22T10:02:00Z">
              <w:r>
                <w:t xml:space="preserve"> Transfer Pumps</w:t>
              </w:r>
            </w:ins>
          </w:p>
        </w:tc>
        <w:tc>
          <w:tcPr>
            <w:tcW w:w="504" w:type="pct"/>
            <w:vAlign w:val="center"/>
          </w:tcPr>
          <w:p w14:paraId="240ED8E3" w14:textId="66515243" w:rsidR="00F70392" w:rsidRPr="002F64CF" w:rsidRDefault="00F70392" w:rsidP="007C447B">
            <w:pPr>
              <w:pStyle w:val="TableCategoryCenteredHZ"/>
            </w:pPr>
            <w:r>
              <w:t>TWAS</w:t>
            </w:r>
            <w:ins w:id="54" w:author="Frischmann, Sarah" w:date="2024-04-22T10:02:00Z">
              <w:r>
                <w:t xml:space="preserve"> Transfer Pumps</w:t>
              </w:r>
            </w:ins>
          </w:p>
        </w:tc>
        <w:tc>
          <w:tcPr>
            <w:tcW w:w="504" w:type="pct"/>
            <w:vAlign w:val="center"/>
          </w:tcPr>
          <w:p w14:paraId="6242AB79" w14:textId="21D6505B" w:rsidR="00F70392" w:rsidRDefault="00F70392" w:rsidP="007C447B">
            <w:pPr>
              <w:pStyle w:val="TableCategoryCenteredHZ"/>
            </w:pPr>
            <w:r>
              <w:t>DCEN</w:t>
            </w:r>
            <w:ins w:id="55" w:author="Frischmann, Sarah" w:date="2024-04-22T10:03:00Z">
              <w:r>
                <w:t xml:space="preserve"> Feed Pumps</w:t>
              </w:r>
            </w:ins>
          </w:p>
        </w:tc>
        <w:tc>
          <w:tcPr>
            <w:tcW w:w="503" w:type="pct"/>
            <w:vAlign w:val="center"/>
          </w:tcPr>
          <w:p w14:paraId="32B91F85" w14:textId="13DD6433" w:rsidR="00F70392" w:rsidRDefault="00F70392" w:rsidP="007C447B">
            <w:pPr>
              <w:pStyle w:val="TableCategoryCenteredHZ"/>
            </w:pPr>
            <w:commentRangeStart w:id="56"/>
            <w:commentRangeStart w:id="57"/>
            <w:r>
              <w:t>Polymer</w:t>
            </w:r>
            <w:ins w:id="58" w:author="Frischmann, Sarah" w:date="2024-04-22T10:03:00Z">
              <w:r>
                <w:t xml:space="preserve"> Feed Pumps </w:t>
              </w:r>
            </w:ins>
            <w:commentRangeEnd w:id="56"/>
            <w:ins w:id="59" w:author="Frischmann, Sarah" w:date="2024-04-22T10:17:00Z">
              <w:r>
                <w:rPr>
                  <w:rStyle w:val="CommentReference"/>
                  <w:rFonts w:ascii="Calibri" w:eastAsia="Calibri" w:hAnsi="Calibri" w:cs="Times New Roman"/>
                  <w:b w:val="0"/>
                </w:rPr>
                <w:commentReference w:id="56"/>
              </w:r>
            </w:ins>
            <w:commentRangeEnd w:id="57"/>
            <w:ins w:id="60" w:author="Frischmann, Sarah" w:date="2024-04-23T15:47:00Z">
              <w:r>
                <w:rPr>
                  <w:rStyle w:val="CommentReference"/>
                  <w:rFonts w:ascii="Calibri" w:eastAsia="Calibri" w:hAnsi="Calibri" w:cs="Times New Roman"/>
                  <w:b w:val="0"/>
                </w:rPr>
                <w:commentReference w:id="57"/>
              </w:r>
            </w:ins>
          </w:p>
        </w:tc>
        <w:tc>
          <w:tcPr>
            <w:tcW w:w="503" w:type="pct"/>
            <w:vAlign w:val="center"/>
          </w:tcPr>
          <w:p w14:paraId="6CACACCF" w14:textId="5A32A5FF" w:rsidR="00F70392" w:rsidRDefault="00F70392" w:rsidP="00F205F3">
            <w:pPr>
              <w:pStyle w:val="TableCategoryCenteredHZ"/>
            </w:pPr>
            <w:ins w:id="61" w:author="Frischmann, Sarah" w:date="2024-04-23T15:47:00Z">
              <w:r>
                <w:t>Polymer Recirc Pumps</w:t>
              </w:r>
            </w:ins>
          </w:p>
        </w:tc>
        <w:tc>
          <w:tcPr>
            <w:tcW w:w="503" w:type="pct"/>
            <w:vAlign w:val="center"/>
          </w:tcPr>
          <w:p w14:paraId="67AE6889" w14:textId="4FEDB103" w:rsidR="00F70392" w:rsidRDefault="00F70392" w:rsidP="007C447B">
            <w:pPr>
              <w:pStyle w:val="TableCategoryCenteredHZ"/>
            </w:pPr>
            <w:r>
              <w:t>WAS</w:t>
            </w:r>
            <w:ins w:id="62" w:author="Frischmann, Sarah" w:date="2024-04-22T10:11:00Z">
              <w:r>
                <w:t xml:space="preserve"> Transfer Pumps</w:t>
              </w:r>
            </w:ins>
          </w:p>
        </w:tc>
        <w:tc>
          <w:tcPr>
            <w:tcW w:w="504" w:type="pct"/>
            <w:vAlign w:val="center"/>
          </w:tcPr>
          <w:p w14:paraId="11548DDA" w14:textId="3C789443" w:rsidR="00F70392" w:rsidRDefault="00F70392" w:rsidP="007C447B">
            <w:pPr>
              <w:pStyle w:val="TableCategoryCenteredHZ"/>
            </w:pPr>
            <w:r>
              <w:t>DS</w:t>
            </w:r>
            <w:ins w:id="63" w:author="Frischmann, Sarah" w:date="2024-04-22T10:11:00Z">
              <w:r>
                <w:t xml:space="preserve"> Transfer Pumps</w:t>
              </w:r>
            </w:ins>
            <w:r>
              <w:t xml:space="preserve"> </w:t>
            </w:r>
            <w:commentRangeEnd w:id="51"/>
            <w:r>
              <w:rPr>
                <w:rStyle w:val="CommentReference"/>
                <w:rFonts w:ascii="Calibri" w:eastAsia="Calibri" w:hAnsi="Calibri" w:cs="Times New Roman"/>
                <w:b w:val="0"/>
              </w:rPr>
              <w:commentReference w:id="51"/>
            </w:r>
            <w:r>
              <w:rPr>
                <w:rStyle w:val="CommentReference"/>
                <w:rFonts w:ascii="Calibri" w:eastAsia="Calibri" w:hAnsi="Calibri" w:cs="Times New Roman"/>
                <w:b w:val="0"/>
              </w:rPr>
              <w:commentReference w:id="50"/>
            </w:r>
          </w:p>
        </w:tc>
      </w:tr>
      <w:commentRangeEnd w:id="50"/>
      <w:tr w:rsidR="00F70392" w:rsidRPr="00617417" w14:paraId="75831171" w14:textId="7419E975" w:rsidTr="002F780D">
        <w:trPr>
          <w:trHeight w:val="360"/>
          <w:jc w:val="center"/>
        </w:trPr>
        <w:tc>
          <w:tcPr>
            <w:tcW w:w="1474" w:type="pct"/>
            <w:shd w:val="clear" w:color="auto" w:fill="auto"/>
            <w:vAlign w:val="center"/>
          </w:tcPr>
          <w:p w14:paraId="5B6F7450" w14:textId="77777777" w:rsidR="00F70392" w:rsidRPr="002B1ADF" w:rsidRDefault="00F70392" w:rsidP="00433758">
            <w:pPr>
              <w:pStyle w:val="TableCategoryLeftAlignHZ"/>
              <w:rPr>
                <w:b w:val="0"/>
                <w:bCs/>
              </w:rPr>
            </w:pPr>
            <w:r w:rsidRPr="002B1ADF">
              <w:rPr>
                <w:b w:val="0"/>
                <w:bCs/>
              </w:rPr>
              <w:t>Number of Units</w:t>
            </w:r>
          </w:p>
        </w:tc>
        <w:tc>
          <w:tcPr>
            <w:tcW w:w="504" w:type="pct"/>
            <w:shd w:val="clear" w:color="auto" w:fill="auto"/>
            <w:vAlign w:val="center"/>
          </w:tcPr>
          <w:p w14:paraId="5DCDF548" w14:textId="6D96DA8C" w:rsidR="00F70392" w:rsidRPr="00F205F3" w:rsidRDefault="00F70392" w:rsidP="007C447B">
            <w:pPr>
              <w:pStyle w:val="TableData-CenteredHZ"/>
              <w:keepNext/>
              <w:keepLines/>
              <w:rPr>
                <w:rPrChange w:id="64" w:author="Frischmann, Sarah" w:date="2024-04-25T09:17:00Z">
                  <w:rPr>
                    <w:highlight w:val="yellow"/>
                  </w:rPr>
                </w:rPrChange>
              </w:rPr>
            </w:pPr>
            <w:r w:rsidRPr="00F205F3">
              <w:rPr>
                <w:rPrChange w:id="65" w:author="Frischmann, Sarah" w:date="2024-04-25T09:17:00Z">
                  <w:rPr>
                    <w:highlight w:val="yellow"/>
                  </w:rPr>
                </w:rPrChange>
              </w:rPr>
              <w:t>4</w:t>
            </w:r>
          </w:p>
        </w:tc>
        <w:tc>
          <w:tcPr>
            <w:tcW w:w="504" w:type="pct"/>
            <w:vAlign w:val="center"/>
          </w:tcPr>
          <w:p w14:paraId="4147AB4A" w14:textId="0E85F92C" w:rsidR="00F70392" w:rsidRPr="00F205F3" w:rsidRDefault="00F70392" w:rsidP="007C447B">
            <w:pPr>
              <w:pStyle w:val="TableData-CenteredHZ"/>
              <w:keepNext/>
              <w:keepLines/>
              <w:rPr>
                <w:rPrChange w:id="66" w:author="Frischmann, Sarah" w:date="2024-04-25T09:17:00Z">
                  <w:rPr>
                    <w:highlight w:val="yellow"/>
                  </w:rPr>
                </w:rPrChange>
              </w:rPr>
            </w:pPr>
            <w:r w:rsidRPr="00F205F3">
              <w:rPr>
                <w:rPrChange w:id="67" w:author="Frischmann, Sarah" w:date="2024-04-25T09:17:00Z">
                  <w:rPr>
                    <w:highlight w:val="yellow"/>
                  </w:rPr>
                </w:rPrChange>
              </w:rPr>
              <w:t>3</w:t>
            </w:r>
          </w:p>
        </w:tc>
        <w:tc>
          <w:tcPr>
            <w:tcW w:w="504" w:type="pct"/>
            <w:vAlign w:val="center"/>
          </w:tcPr>
          <w:p w14:paraId="78D488D1" w14:textId="4F6A10FD" w:rsidR="00F70392" w:rsidRPr="00F205F3" w:rsidRDefault="00F70392" w:rsidP="007C447B">
            <w:pPr>
              <w:pStyle w:val="TableData-CenteredHZ"/>
              <w:keepNext/>
              <w:keepLines/>
              <w:rPr>
                <w:rPrChange w:id="68" w:author="Frischmann, Sarah" w:date="2024-04-25T09:17:00Z">
                  <w:rPr>
                    <w:highlight w:val="yellow"/>
                  </w:rPr>
                </w:rPrChange>
              </w:rPr>
            </w:pPr>
            <w:ins w:id="69" w:author="Frischmann, Sarah" w:date="2024-04-22T09:56:00Z">
              <w:r w:rsidRPr="00F205F3">
                <w:rPr>
                  <w:rPrChange w:id="70" w:author="Frischmann, Sarah" w:date="2024-04-25T09:17:00Z">
                    <w:rPr>
                      <w:highlight w:val="yellow"/>
                    </w:rPr>
                  </w:rPrChange>
                </w:rPr>
                <w:t>3</w:t>
              </w:r>
            </w:ins>
          </w:p>
        </w:tc>
        <w:tc>
          <w:tcPr>
            <w:tcW w:w="503" w:type="pct"/>
            <w:vAlign w:val="center"/>
          </w:tcPr>
          <w:p w14:paraId="0C91A96C" w14:textId="3B48613C" w:rsidR="00F70392" w:rsidRPr="00F205F3" w:rsidRDefault="00F70392" w:rsidP="007C447B">
            <w:pPr>
              <w:pStyle w:val="TableData-CenteredHZ"/>
              <w:keepNext/>
              <w:keepLines/>
              <w:rPr>
                <w:rPrChange w:id="71" w:author="Frischmann, Sarah" w:date="2024-04-25T09:17:00Z">
                  <w:rPr>
                    <w:highlight w:val="yellow"/>
                  </w:rPr>
                </w:rPrChange>
              </w:rPr>
            </w:pPr>
            <w:ins w:id="72" w:author="Frischmann, Sarah" w:date="2024-04-22T09:59:00Z">
              <w:r w:rsidRPr="00F205F3">
                <w:rPr>
                  <w:rPrChange w:id="73" w:author="Frischmann, Sarah" w:date="2024-04-25T09:17:00Z">
                    <w:rPr>
                      <w:highlight w:val="yellow"/>
                    </w:rPr>
                  </w:rPrChange>
                </w:rPr>
                <w:t>3</w:t>
              </w:r>
            </w:ins>
          </w:p>
        </w:tc>
        <w:tc>
          <w:tcPr>
            <w:tcW w:w="503" w:type="pct"/>
            <w:vAlign w:val="center"/>
          </w:tcPr>
          <w:p w14:paraId="32CD90C6" w14:textId="77777777" w:rsidR="00F70392" w:rsidRPr="003C1C44" w:rsidRDefault="00F70392" w:rsidP="00F205F3">
            <w:pPr>
              <w:pStyle w:val="TableData-CenteredHZ"/>
              <w:keepNext/>
              <w:keepLines/>
              <w:rPr>
                <w:highlight w:val="yellow"/>
              </w:rPr>
            </w:pPr>
          </w:p>
        </w:tc>
        <w:tc>
          <w:tcPr>
            <w:tcW w:w="503" w:type="pct"/>
            <w:vAlign w:val="center"/>
          </w:tcPr>
          <w:p w14:paraId="7CD4C25F" w14:textId="141CE017" w:rsidR="00F70392" w:rsidRPr="003C1C44" w:rsidRDefault="00F70392" w:rsidP="007C447B">
            <w:pPr>
              <w:pStyle w:val="TableData-CenteredHZ"/>
              <w:keepNext/>
              <w:keepLines/>
              <w:rPr>
                <w:highlight w:val="yellow"/>
              </w:rPr>
            </w:pPr>
          </w:p>
        </w:tc>
        <w:tc>
          <w:tcPr>
            <w:tcW w:w="504" w:type="pct"/>
            <w:vAlign w:val="center"/>
          </w:tcPr>
          <w:p w14:paraId="211E1788" w14:textId="3EEB689D" w:rsidR="00F70392" w:rsidRPr="003C1C44" w:rsidRDefault="00D21F41" w:rsidP="007C447B">
            <w:pPr>
              <w:pStyle w:val="TableData-CenteredHZ"/>
              <w:keepNext/>
              <w:keepLines/>
              <w:rPr>
                <w:highlight w:val="yellow"/>
              </w:rPr>
            </w:pPr>
            <w:ins w:id="74" w:author="Ghadimi, Shahrouz" w:date="2024-05-07T09:25:00Z" w16du:dateUtc="2024-05-07T15:25:00Z">
              <w:r>
                <w:rPr>
                  <w:highlight w:val="yellow"/>
                </w:rPr>
                <w:t>1</w:t>
              </w:r>
            </w:ins>
          </w:p>
        </w:tc>
      </w:tr>
      <w:tr w:rsidR="00F70392" w:rsidRPr="00617417" w14:paraId="7E01571B" w14:textId="55B23602" w:rsidTr="002F780D">
        <w:trPr>
          <w:trHeight w:val="360"/>
          <w:jc w:val="center"/>
        </w:trPr>
        <w:tc>
          <w:tcPr>
            <w:tcW w:w="1474" w:type="pct"/>
            <w:shd w:val="clear" w:color="auto" w:fill="auto"/>
            <w:vAlign w:val="center"/>
          </w:tcPr>
          <w:p w14:paraId="40411AE8" w14:textId="77777777" w:rsidR="00F70392" w:rsidRPr="002B1ADF" w:rsidRDefault="00F70392" w:rsidP="00433758">
            <w:pPr>
              <w:pStyle w:val="TableCategoryLeftAlignHZ"/>
              <w:rPr>
                <w:b w:val="0"/>
                <w:bCs/>
              </w:rPr>
            </w:pPr>
            <w:commentRangeStart w:id="75"/>
            <w:commentRangeStart w:id="76"/>
            <w:r w:rsidRPr="002B1ADF">
              <w:rPr>
                <w:b w:val="0"/>
                <w:bCs/>
              </w:rPr>
              <w:t>Pump Identification Numbers</w:t>
            </w:r>
            <w:commentRangeEnd w:id="75"/>
            <w:r>
              <w:rPr>
                <w:rStyle w:val="CommentReference"/>
                <w:rFonts w:ascii="Calibri" w:eastAsia="Calibri" w:hAnsi="Calibri" w:cs="Times New Roman"/>
                <w:b w:val="0"/>
              </w:rPr>
              <w:commentReference w:id="75"/>
            </w:r>
            <w:commentRangeEnd w:id="76"/>
            <w:r>
              <w:rPr>
                <w:rStyle w:val="CommentReference"/>
                <w:rFonts w:ascii="Calibri" w:eastAsia="Calibri" w:hAnsi="Calibri" w:cs="Times New Roman"/>
                <w:b w:val="0"/>
              </w:rPr>
              <w:commentReference w:id="76"/>
            </w:r>
          </w:p>
        </w:tc>
        <w:tc>
          <w:tcPr>
            <w:tcW w:w="504" w:type="pct"/>
            <w:shd w:val="clear" w:color="auto" w:fill="auto"/>
            <w:vAlign w:val="center"/>
          </w:tcPr>
          <w:p w14:paraId="1CB1FDB1" w14:textId="77777777" w:rsidR="00F70392" w:rsidRPr="003C1C44" w:rsidRDefault="00F70392" w:rsidP="007C447B">
            <w:pPr>
              <w:pStyle w:val="TableData-CenteredHZ"/>
              <w:keepNext/>
              <w:keepLines/>
              <w:rPr>
                <w:highlight w:val="yellow"/>
              </w:rPr>
            </w:pPr>
            <w:r w:rsidRPr="003C1C44">
              <w:rPr>
                <w:highlight w:val="yellow"/>
              </w:rPr>
              <w:t>X</w:t>
            </w:r>
          </w:p>
        </w:tc>
        <w:tc>
          <w:tcPr>
            <w:tcW w:w="504" w:type="pct"/>
            <w:vAlign w:val="center"/>
          </w:tcPr>
          <w:p w14:paraId="735E26BF" w14:textId="051B9710" w:rsidR="00F70392" w:rsidRPr="003C1C44" w:rsidRDefault="00F70392" w:rsidP="007C447B">
            <w:pPr>
              <w:pStyle w:val="TableData-CenteredHZ"/>
              <w:keepNext/>
              <w:keepLines/>
              <w:rPr>
                <w:highlight w:val="yellow"/>
              </w:rPr>
            </w:pPr>
            <w:r w:rsidRPr="003C1C44">
              <w:rPr>
                <w:highlight w:val="yellow"/>
              </w:rPr>
              <w:t>X</w:t>
            </w:r>
          </w:p>
        </w:tc>
        <w:tc>
          <w:tcPr>
            <w:tcW w:w="504" w:type="pct"/>
            <w:vAlign w:val="center"/>
          </w:tcPr>
          <w:p w14:paraId="2BB4EF5B" w14:textId="5920E38F" w:rsidR="00F70392" w:rsidRPr="003C1C44" w:rsidRDefault="00F70392" w:rsidP="007C447B">
            <w:pPr>
              <w:pStyle w:val="TableData-CenteredHZ"/>
              <w:keepNext/>
              <w:keepLines/>
              <w:rPr>
                <w:highlight w:val="yellow"/>
              </w:rPr>
            </w:pPr>
            <w:ins w:id="77" w:author="Frischmann, Sarah" w:date="2024-04-22T09:56:00Z">
              <w:r>
                <w:rPr>
                  <w:highlight w:val="yellow"/>
                </w:rPr>
                <w:t>X</w:t>
              </w:r>
            </w:ins>
          </w:p>
        </w:tc>
        <w:tc>
          <w:tcPr>
            <w:tcW w:w="503" w:type="pct"/>
            <w:vAlign w:val="center"/>
          </w:tcPr>
          <w:p w14:paraId="574F396B" w14:textId="6E465E42" w:rsidR="00F70392" w:rsidRPr="003C1C44" w:rsidRDefault="00F70392" w:rsidP="007C447B">
            <w:pPr>
              <w:pStyle w:val="TableData-CenteredHZ"/>
              <w:keepNext/>
              <w:keepLines/>
              <w:rPr>
                <w:highlight w:val="yellow"/>
              </w:rPr>
            </w:pPr>
            <w:ins w:id="78" w:author="Frischmann, Sarah" w:date="2024-04-22T09:56:00Z">
              <w:r>
                <w:rPr>
                  <w:highlight w:val="yellow"/>
                </w:rPr>
                <w:t>X</w:t>
              </w:r>
            </w:ins>
          </w:p>
        </w:tc>
        <w:tc>
          <w:tcPr>
            <w:tcW w:w="503" w:type="pct"/>
            <w:vAlign w:val="center"/>
          </w:tcPr>
          <w:p w14:paraId="2FD21878" w14:textId="77777777" w:rsidR="00F70392" w:rsidRPr="003C1C44" w:rsidRDefault="00F70392" w:rsidP="00F205F3">
            <w:pPr>
              <w:pStyle w:val="TableData-CenteredHZ"/>
              <w:keepNext/>
              <w:keepLines/>
              <w:rPr>
                <w:highlight w:val="yellow"/>
              </w:rPr>
            </w:pPr>
          </w:p>
        </w:tc>
        <w:tc>
          <w:tcPr>
            <w:tcW w:w="503" w:type="pct"/>
            <w:vAlign w:val="center"/>
          </w:tcPr>
          <w:p w14:paraId="2180799C" w14:textId="10D3FE5E" w:rsidR="00F70392" w:rsidRPr="003C1C44" w:rsidRDefault="00F70392" w:rsidP="007C447B">
            <w:pPr>
              <w:pStyle w:val="TableData-CenteredHZ"/>
              <w:keepNext/>
              <w:keepLines/>
              <w:rPr>
                <w:highlight w:val="yellow"/>
              </w:rPr>
            </w:pPr>
          </w:p>
        </w:tc>
        <w:tc>
          <w:tcPr>
            <w:tcW w:w="504" w:type="pct"/>
            <w:vAlign w:val="center"/>
          </w:tcPr>
          <w:p w14:paraId="30CEBD73" w14:textId="77777777" w:rsidR="00F70392" w:rsidRPr="003C1C44" w:rsidRDefault="00F70392" w:rsidP="007C447B">
            <w:pPr>
              <w:pStyle w:val="TableData-CenteredHZ"/>
              <w:keepNext/>
              <w:keepLines/>
              <w:rPr>
                <w:highlight w:val="yellow"/>
              </w:rPr>
            </w:pPr>
          </w:p>
        </w:tc>
      </w:tr>
      <w:tr w:rsidR="00F70392" w:rsidRPr="00617417" w14:paraId="660CDF5E" w14:textId="69F9972B" w:rsidTr="002F780D">
        <w:trPr>
          <w:trHeight w:val="360"/>
          <w:jc w:val="center"/>
        </w:trPr>
        <w:tc>
          <w:tcPr>
            <w:tcW w:w="1474" w:type="pct"/>
            <w:shd w:val="clear" w:color="auto" w:fill="auto"/>
            <w:vAlign w:val="center"/>
          </w:tcPr>
          <w:p w14:paraId="1477B267" w14:textId="14A4ED2B" w:rsidR="00F70392" w:rsidRPr="002B1ADF" w:rsidRDefault="00F70392" w:rsidP="00433758">
            <w:pPr>
              <w:pStyle w:val="TableCategoryLeftAlignHZ"/>
              <w:rPr>
                <w:b w:val="0"/>
                <w:bCs/>
              </w:rPr>
            </w:pPr>
          </w:p>
        </w:tc>
        <w:tc>
          <w:tcPr>
            <w:tcW w:w="504" w:type="pct"/>
            <w:shd w:val="clear" w:color="auto" w:fill="auto"/>
            <w:vAlign w:val="center"/>
          </w:tcPr>
          <w:p w14:paraId="4F03DC2E" w14:textId="79D84B4C" w:rsidR="00F70392" w:rsidRPr="003C1C44" w:rsidRDefault="00F70392" w:rsidP="007C447B">
            <w:pPr>
              <w:pStyle w:val="TableData-CenteredHZ"/>
              <w:keepNext/>
              <w:keepLines/>
              <w:rPr>
                <w:highlight w:val="yellow"/>
              </w:rPr>
            </w:pPr>
          </w:p>
        </w:tc>
        <w:tc>
          <w:tcPr>
            <w:tcW w:w="504" w:type="pct"/>
            <w:vAlign w:val="center"/>
          </w:tcPr>
          <w:p w14:paraId="6222A47B" w14:textId="74197579" w:rsidR="00F70392" w:rsidRPr="003C1C44" w:rsidRDefault="00F70392" w:rsidP="007C447B">
            <w:pPr>
              <w:pStyle w:val="TableData-CenteredHZ"/>
              <w:keepNext/>
              <w:keepLines/>
              <w:rPr>
                <w:highlight w:val="yellow"/>
              </w:rPr>
            </w:pPr>
          </w:p>
        </w:tc>
        <w:tc>
          <w:tcPr>
            <w:tcW w:w="504" w:type="pct"/>
            <w:vAlign w:val="center"/>
          </w:tcPr>
          <w:p w14:paraId="0C7DB0C7" w14:textId="77777777" w:rsidR="00F70392" w:rsidRPr="003C1C44" w:rsidRDefault="00F70392" w:rsidP="007C447B">
            <w:pPr>
              <w:pStyle w:val="TableData-CenteredHZ"/>
              <w:keepNext/>
              <w:keepLines/>
              <w:rPr>
                <w:highlight w:val="yellow"/>
              </w:rPr>
            </w:pPr>
          </w:p>
        </w:tc>
        <w:tc>
          <w:tcPr>
            <w:tcW w:w="503" w:type="pct"/>
            <w:vAlign w:val="center"/>
          </w:tcPr>
          <w:p w14:paraId="4CF36D00" w14:textId="77777777" w:rsidR="00F70392" w:rsidRPr="003C1C44" w:rsidRDefault="00F70392" w:rsidP="007C447B">
            <w:pPr>
              <w:pStyle w:val="TableData-CenteredHZ"/>
              <w:keepNext/>
              <w:keepLines/>
              <w:rPr>
                <w:highlight w:val="yellow"/>
              </w:rPr>
            </w:pPr>
          </w:p>
        </w:tc>
        <w:tc>
          <w:tcPr>
            <w:tcW w:w="503" w:type="pct"/>
            <w:vAlign w:val="center"/>
          </w:tcPr>
          <w:p w14:paraId="013FB5DE" w14:textId="77777777" w:rsidR="00F70392" w:rsidRPr="003C1C44" w:rsidRDefault="00F70392" w:rsidP="00F205F3">
            <w:pPr>
              <w:pStyle w:val="TableData-CenteredHZ"/>
              <w:keepNext/>
              <w:keepLines/>
              <w:rPr>
                <w:highlight w:val="yellow"/>
              </w:rPr>
            </w:pPr>
          </w:p>
        </w:tc>
        <w:tc>
          <w:tcPr>
            <w:tcW w:w="503" w:type="pct"/>
            <w:vAlign w:val="center"/>
          </w:tcPr>
          <w:p w14:paraId="572A8393" w14:textId="478981A7" w:rsidR="00F70392" w:rsidRPr="003C1C44" w:rsidRDefault="00F70392" w:rsidP="007C447B">
            <w:pPr>
              <w:pStyle w:val="TableData-CenteredHZ"/>
              <w:keepNext/>
              <w:keepLines/>
              <w:rPr>
                <w:highlight w:val="yellow"/>
              </w:rPr>
            </w:pPr>
          </w:p>
        </w:tc>
        <w:tc>
          <w:tcPr>
            <w:tcW w:w="504" w:type="pct"/>
            <w:vAlign w:val="center"/>
          </w:tcPr>
          <w:p w14:paraId="27293406" w14:textId="77777777" w:rsidR="00F70392" w:rsidRPr="003C1C44" w:rsidRDefault="00F70392" w:rsidP="007C447B">
            <w:pPr>
              <w:pStyle w:val="TableData-CenteredHZ"/>
              <w:keepNext/>
              <w:keepLines/>
              <w:rPr>
                <w:highlight w:val="yellow"/>
              </w:rPr>
            </w:pPr>
          </w:p>
        </w:tc>
      </w:tr>
      <w:tr w:rsidR="00F70392" w:rsidRPr="00617417" w14:paraId="7D2E3A44" w14:textId="503DE0C1" w:rsidTr="002F780D">
        <w:trPr>
          <w:trHeight w:val="360"/>
          <w:jc w:val="center"/>
        </w:trPr>
        <w:tc>
          <w:tcPr>
            <w:tcW w:w="1474" w:type="pct"/>
            <w:shd w:val="clear" w:color="auto" w:fill="auto"/>
            <w:vAlign w:val="center"/>
          </w:tcPr>
          <w:p w14:paraId="16E20D71" w14:textId="5E818E4D" w:rsidR="00F70392" w:rsidRPr="002B1ADF" w:rsidRDefault="00F70392" w:rsidP="00433758">
            <w:pPr>
              <w:pStyle w:val="TableCategoryLeftAlignHZ"/>
              <w:rPr>
                <w:b w:val="0"/>
                <w:bCs/>
              </w:rPr>
            </w:pPr>
            <w:r w:rsidRPr="002B1ADF">
              <w:rPr>
                <w:b w:val="0"/>
                <w:bCs/>
              </w:rPr>
              <w:t>Rat</w:t>
            </w:r>
            <w:r>
              <w:rPr>
                <w:b w:val="0"/>
                <w:bCs/>
              </w:rPr>
              <w:t>ed</w:t>
            </w:r>
            <w:r w:rsidRPr="002B1ADF">
              <w:rPr>
                <w:b w:val="0"/>
                <w:bCs/>
              </w:rPr>
              <w:t xml:space="preserve"> </w:t>
            </w:r>
            <w:r>
              <w:rPr>
                <w:b w:val="0"/>
                <w:bCs/>
              </w:rPr>
              <w:t xml:space="preserve">Condition </w:t>
            </w:r>
            <w:r w:rsidRPr="002B1ADF">
              <w:rPr>
                <w:b w:val="0"/>
                <w:bCs/>
              </w:rPr>
              <w:t>Point</w:t>
            </w:r>
          </w:p>
        </w:tc>
        <w:tc>
          <w:tcPr>
            <w:tcW w:w="504" w:type="pct"/>
            <w:shd w:val="clear" w:color="auto" w:fill="auto"/>
            <w:vAlign w:val="center"/>
          </w:tcPr>
          <w:p w14:paraId="792A57ED" w14:textId="77777777" w:rsidR="00F70392" w:rsidRPr="003C1C44" w:rsidRDefault="00F70392" w:rsidP="007C447B">
            <w:pPr>
              <w:pStyle w:val="TableData-CenteredHZ"/>
              <w:keepNext/>
              <w:keepLines/>
              <w:rPr>
                <w:highlight w:val="yellow"/>
              </w:rPr>
            </w:pPr>
          </w:p>
        </w:tc>
        <w:tc>
          <w:tcPr>
            <w:tcW w:w="504" w:type="pct"/>
            <w:vAlign w:val="center"/>
          </w:tcPr>
          <w:p w14:paraId="687C21EC" w14:textId="77777777" w:rsidR="00F70392" w:rsidRPr="003C1C44" w:rsidRDefault="00F70392" w:rsidP="007C447B">
            <w:pPr>
              <w:pStyle w:val="TableData-CenteredHZ"/>
              <w:keepNext/>
              <w:keepLines/>
              <w:rPr>
                <w:highlight w:val="yellow"/>
              </w:rPr>
            </w:pPr>
          </w:p>
        </w:tc>
        <w:tc>
          <w:tcPr>
            <w:tcW w:w="504" w:type="pct"/>
            <w:vAlign w:val="center"/>
          </w:tcPr>
          <w:p w14:paraId="7317495B" w14:textId="77777777" w:rsidR="00F70392" w:rsidRPr="003C1C44" w:rsidRDefault="00F70392" w:rsidP="007C447B">
            <w:pPr>
              <w:pStyle w:val="TableData-CenteredHZ"/>
              <w:keepNext/>
              <w:keepLines/>
              <w:rPr>
                <w:highlight w:val="yellow"/>
              </w:rPr>
            </w:pPr>
          </w:p>
        </w:tc>
        <w:tc>
          <w:tcPr>
            <w:tcW w:w="503" w:type="pct"/>
            <w:vAlign w:val="center"/>
          </w:tcPr>
          <w:p w14:paraId="5F661454" w14:textId="77777777" w:rsidR="00F70392" w:rsidRPr="003C1C44" w:rsidRDefault="00F70392" w:rsidP="007C447B">
            <w:pPr>
              <w:pStyle w:val="TableData-CenteredHZ"/>
              <w:keepNext/>
              <w:keepLines/>
              <w:rPr>
                <w:highlight w:val="yellow"/>
              </w:rPr>
            </w:pPr>
          </w:p>
        </w:tc>
        <w:tc>
          <w:tcPr>
            <w:tcW w:w="503" w:type="pct"/>
            <w:vAlign w:val="center"/>
          </w:tcPr>
          <w:p w14:paraId="4980925F" w14:textId="77777777" w:rsidR="00F70392" w:rsidRPr="003C1C44" w:rsidRDefault="00F70392" w:rsidP="00F205F3">
            <w:pPr>
              <w:pStyle w:val="TableData-CenteredHZ"/>
              <w:keepNext/>
              <w:keepLines/>
              <w:rPr>
                <w:highlight w:val="yellow"/>
              </w:rPr>
            </w:pPr>
          </w:p>
        </w:tc>
        <w:tc>
          <w:tcPr>
            <w:tcW w:w="503" w:type="pct"/>
            <w:vAlign w:val="center"/>
          </w:tcPr>
          <w:p w14:paraId="658D8E81" w14:textId="223795F5" w:rsidR="00F70392" w:rsidRPr="003C1C44" w:rsidRDefault="00F70392" w:rsidP="007C447B">
            <w:pPr>
              <w:pStyle w:val="TableData-CenteredHZ"/>
              <w:keepNext/>
              <w:keepLines/>
              <w:rPr>
                <w:highlight w:val="yellow"/>
              </w:rPr>
            </w:pPr>
          </w:p>
        </w:tc>
        <w:tc>
          <w:tcPr>
            <w:tcW w:w="504" w:type="pct"/>
            <w:vAlign w:val="center"/>
          </w:tcPr>
          <w:p w14:paraId="70E434A3" w14:textId="77777777" w:rsidR="00F70392" w:rsidRPr="003C1C44" w:rsidRDefault="00F70392" w:rsidP="007C447B">
            <w:pPr>
              <w:pStyle w:val="TableData-CenteredHZ"/>
              <w:keepNext/>
              <w:keepLines/>
              <w:rPr>
                <w:highlight w:val="yellow"/>
              </w:rPr>
            </w:pPr>
          </w:p>
        </w:tc>
      </w:tr>
      <w:tr w:rsidR="00F70392" w:rsidRPr="00617417" w14:paraId="62640367" w14:textId="06D7C0EE" w:rsidTr="002F780D">
        <w:trPr>
          <w:trHeight w:val="360"/>
          <w:jc w:val="center"/>
        </w:trPr>
        <w:tc>
          <w:tcPr>
            <w:tcW w:w="1474" w:type="pct"/>
            <w:shd w:val="clear" w:color="auto" w:fill="auto"/>
            <w:vAlign w:val="center"/>
          </w:tcPr>
          <w:p w14:paraId="717E333E" w14:textId="77777777" w:rsidR="00F70392" w:rsidRPr="002B1ADF" w:rsidRDefault="00F70392" w:rsidP="00433758">
            <w:pPr>
              <w:pStyle w:val="TableCategoryLeftAlignHZ"/>
              <w:ind w:left="720"/>
              <w:rPr>
                <w:b w:val="0"/>
                <w:bCs/>
              </w:rPr>
            </w:pPr>
            <w:commentRangeStart w:id="79"/>
            <w:r w:rsidRPr="002B1ADF">
              <w:rPr>
                <w:b w:val="0"/>
                <w:bCs/>
              </w:rPr>
              <w:t>Flow (gpm)</w:t>
            </w:r>
            <w:commentRangeEnd w:id="79"/>
            <w:r w:rsidR="0023672D">
              <w:rPr>
                <w:rStyle w:val="CommentReference"/>
                <w:rFonts w:ascii="Calibri" w:eastAsia="Calibri" w:hAnsi="Calibri" w:cs="Times New Roman"/>
                <w:b w:val="0"/>
              </w:rPr>
              <w:commentReference w:id="79"/>
            </w:r>
          </w:p>
        </w:tc>
        <w:tc>
          <w:tcPr>
            <w:tcW w:w="504" w:type="pct"/>
            <w:shd w:val="clear" w:color="auto" w:fill="auto"/>
            <w:vAlign w:val="center"/>
          </w:tcPr>
          <w:p w14:paraId="1180CB23" w14:textId="47D13F35" w:rsidR="00F70392" w:rsidRPr="003C1C44" w:rsidRDefault="00F70392" w:rsidP="007C447B">
            <w:pPr>
              <w:pStyle w:val="TableData-CenteredHZ"/>
              <w:keepNext/>
              <w:keepLines/>
              <w:rPr>
                <w:highlight w:val="yellow"/>
              </w:rPr>
            </w:pPr>
            <w:del w:id="80" w:author="Frischmann, Sarah" w:date="2024-04-25T13:29:00Z">
              <w:r w:rsidDel="009E2164">
                <w:rPr>
                  <w:highlight w:val="yellow"/>
                </w:rPr>
                <w:delText>285</w:delText>
              </w:r>
            </w:del>
            <w:ins w:id="81" w:author="Frischmann, Sarah" w:date="2024-04-25T13:29:00Z">
              <w:r w:rsidR="009E2164">
                <w:rPr>
                  <w:highlight w:val="yellow"/>
                </w:rPr>
                <w:t>300</w:t>
              </w:r>
            </w:ins>
          </w:p>
        </w:tc>
        <w:tc>
          <w:tcPr>
            <w:tcW w:w="504" w:type="pct"/>
            <w:vAlign w:val="center"/>
          </w:tcPr>
          <w:p w14:paraId="14FDA9B3" w14:textId="26E4E298" w:rsidR="00F70392" w:rsidRPr="003C1C44" w:rsidRDefault="00F70392" w:rsidP="007C447B">
            <w:pPr>
              <w:pStyle w:val="TableData-CenteredHZ"/>
              <w:keepNext/>
              <w:keepLines/>
              <w:rPr>
                <w:highlight w:val="yellow"/>
              </w:rPr>
            </w:pPr>
            <w:r>
              <w:rPr>
                <w:highlight w:val="yellow"/>
              </w:rPr>
              <w:t>285</w:t>
            </w:r>
          </w:p>
        </w:tc>
        <w:tc>
          <w:tcPr>
            <w:tcW w:w="504" w:type="pct"/>
            <w:vAlign w:val="center"/>
          </w:tcPr>
          <w:p w14:paraId="2EFAAA86" w14:textId="16222B52" w:rsidR="00F70392" w:rsidRPr="003C1C44" w:rsidRDefault="004D1795" w:rsidP="007C447B">
            <w:pPr>
              <w:pStyle w:val="TableData-CenteredHZ"/>
              <w:keepNext/>
              <w:keepLines/>
              <w:rPr>
                <w:highlight w:val="yellow"/>
              </w:rPr>
            </w:pPr>
            <w:ins w:id="82" w:author="Frischmann, Sarah" w:date="2024-05-01T11:13:00Z" w16du:dateUtc="2024-05-01T15:13:00Z">
              <w:r>
                <w:rPr>
                  <w:highlight w:val="yellow"/>
                </w:rPr>
                <w:t>300</w:t>
              </w:r>
            </w:ins>
          </w:p>
        </w:tc>
        <w:tc>
          <w:tcPr>
            <w:tcW w:w="503" w:type="pct"/>
            <w:vAlign w:val="center"/>
          </w:tcPr>
          <w:p w14:paraId="616CA128" w14:textId="70974581" w:rsidR="00F70392" w:rsidRPr="003C1C44" w:rsidRDefault="00F70392" w:rsidP="007C447B">
            <w:pPr>
              <w:pStyle w:val="TableData-CenteredHZ"/>
              <w:keepNext/>
              <w:keepLines/>
              <w:rPr>
                <w:highlight w:val="yellow"/>
              </w:rPr>
            </w:pPr>
            <w:ins w:id="83" w:author="Frischmann, Sarah" w:date="2024-04-22T09:59:00Z">
              <w:r>
                <w:rPr>
                  <w:highlight w:val="yellow"/>
                </w:rPr>
                <w:t>50</w:t>
              </w:r>
            </w:ins>
          </w:p>
        </w:tc>
        <w:tc>
          <w:tcPr>
            <w:tcW w:w="503" w:type="pct"/>
            <w:vAlign w:val="center"/>
          </w:tcPr>
          <w:p w14:paraId="71121110" w14:textId="77777777" w:rsidR="00F70392" w:rsidRPr="003C1C44" w:rsidRDefault="00F70392" w:rsidP="00F205F3">
            <w:pPr>
              <w:pStyle w:val="TableData-CenteredHZ"/>
              <w:keepNext/>
              <w:keepLines/>
              <w:rPr>
                <w:highlight w:val="yellow"/>
              </w:rPr>
            </w:pPr>
          </w:p>
        </w:tc>
        <w:tc>
          <w:tcPr>
            <w:tcW w:w="503" w:type="pct"/>
            <w:vAlign w:val="center"/>
          </w:tcPr>
          <w:p w14:paraId="5ED6F5F4" w14:textId="1C75DFA9" w:rsidR="00F70392" w:rsidRPr="003C1C44" w:rsidRDefault="00F70392" w:rsidP="007C447B">
            <w:pPr>
              <w:pStyle w:val="TableData-CenteredHZ"/>
              <w:keepNext/>
              <w:keepLines/>
              <w:rPr>
                <w:highlight w:val="yellow"/>
              </w:rPr>
            </w:pPr>
          </w:p>
        </w:tc>
        <w:tc>
          <w:tcPr>
            <w:tcW w:w="504" w:type="pct"/>
            <w:vAlign w:val="center"/>
          </w:tcPr>
          <w:p w14:paraId="1E110EF4" w14:textId="5A3068C1" w:rsidR="00F70392" w:rsidRPr="003C1C44" w:rsidRDefault="00D21F41" w:rsidP="007C447B">
            <w:pPr>
              <w:pStyle w:val="TableData-CenteredHZ"/>
              <w:keepNext/>
              <w:keepLines/>
              <w:rPr>
                <w:highlight w:val="yellow"/>
              </w:rPr>
            </w:pPr>
            <w:ins w:id="84" w:author="Ghadimi, Shahrouz" w:date="2024-05-07T09:28:00Z" w16du:dateUtc="2024-05-07T15:28:00Z">
              <w:r>
                <w:rPr>
                  <w:highlight w:val="yellow"/>
                </w:rPr>
                <w:t>175</w:t>
              </w:r>
            </w:ins>
          </w:p>
        </w:tc>
      </w:tr>
      <w:tr w:rsidR="00F70392" w:rsidRPr="00617417" w14:paraId="32B4D8CD" w14:textId="2517A8BC" w:rsidTr="002F780D">
        <w:trPr>
          <w:trHeight w:val="360"/>
          <w:jc w:val="center"/>
        </w:trPr>
        <w:tc>
          <w:tcPr>
            <w:tcW w:w="1474" w:type="pct"/>
            <w:shd w:val="clear" w:color="auto" w:fill="auto"/>
            <w:vAlign w:val="center"/>
          </w:tcPr>
          <w:p w14:paraId="31E37C48" w14:textId="7054BFA9" w:rsidR="00F70392" w:rsidRPr="002B1ADF" w:rsidRDefault="00F70392" w:rsidP="00433758">
            <w:pPr>
              <w:pStyle w:val="TableCategoryLeftAlignHZ"/>
              <w:ind w:left="720"/>
              <w:rPr>
                <w:b w:val="0"/>
                <w:bCs/>
              </w:rPr>
            </w:pPr>
            <w:r>
              <w:rPr>
                <w:b w:val="0"/>
                <w:bCs/>
              </w:rPr>
              <w:t>Design Differential Pressure (psig</w:t>
            </w:r>
            <w:r w:rsidRPr="002B1ADF">
              <w:rPr>
                <w:b w:val="0"/>
                <w:bCs/>
              </w:rPr>
              <w:t>)</w:t>
            </w:r>
          </w:p>
        </w:tc>
        <w:tc>
          <w:tcPr>
            <w:tcW w:w="504" w:type="pct"/>
            <w:shd w:val="clear" w:color="auto" w:fill="auto"/>
            <w:vAlign w:val="center"/>
          </w:tcPr>
          <w:p w14:paraId="7F23A547" w14:textId="64DF1F4C" w:rsidR="00F70392" w:rsidRPr="003C1C44" w:rsidRDefault="00F70392" w:rsidP="007C447B">
            <w:pPr>
              <w:pStyle w:val="TableData-CenteredHZ"/>
              <w:keepNext/>
              <w:keepLines/>
              <w:rPr>
                <w:highlight w:val="yellow"/>
              </w:rPr>
            </w:pPr>
            <w:r>
              <w:rPr>
                <w:highlight w:val="yellow"/>
              </w:rPr>
              <w:t>40</w:t>
            </w:r>
          </w:p>
        </w:tc>
        <w:tc>
          <w:tcPr>
            <w:tcW w:w="504" w:type="pct"/>
            <w:vAlign w:val="center"/>
          </w:tcPr>
          <w:p w14:paraId="15888DCE" w14:textId="413CD43E" w:rsidR="00F70392" w:rsidRPr="003C1C44" w:rsidRDefault="00F70392" w:rsidP="007C447B">
            <w:pPr>
              <w:pStyle w:val="TableData-CenteredHZ"/>
              <w:keepNext/>
              <w:keepLines/>
              <w:rPr>
                <w:highlight w:val="yellow"/>
              </w:rPr>
            </w:pPr>
            <w:r>
              <w:rPr>
                <w:highlight w:val="yellow"/>
              </w:rPr>
              <w:t>40</w:t>
            </w:r>
          </w:p>
        </w:tc>
        <w:tc>
          <w:tcPr>
            <w:tcW w:w="504" w:type="pct"/>
            <w:vAlign w:val="center"/>
          </w:tcPr>
          <w:p w14:paraId="616977A2" w14:textId="006EB9EE" w:rsidR="00F70392" w:rsidRPr="003C1C44" w:rsidRDefault="00F70392" w:rsidP="007C447B">
            <w:pPr>
              <w:pStyle w:val="TableData-CenteredHZ"/>
              <w:keepNext/>
              <w:keepLines/>
              <w:rPr>
                <w:highlight w:val="yellow"/>
              </w:rPr>
            </w:pPr>
            <w:ins w:id="85" w:author="Frischmann, Sarah" w:date="2024-04-22T10:01:00Z">
              <w:r>
                <w:rPr>
                  <w:highlight w:val="yellow"/>
                </w:rPr>
                <w:t>60</w:t>
              </w:r>
            </w:ins>
          </w:p>
        </w:tc>
        <w:tc>
          <w:tcPr>
            <w:tcW w:w="503" w:type="pct"/>
            <w:vAlign w:val="center"/>
          </w:tcPr>
          <w:p w14:paraId="261F7851" w14:textId="38BF1E6A" w:rsidR="00F70392" w:rsidRPr="003C1C44" w:rsidRDefault="00F70392" w:rsidP="007C447B">
            <w:pPr>
              <w:pStyle w:val="TableData-CenteredHZ"/>
              <w:keepNext/>
              <w:keepLines/>
              <w:rPr>
                <w:highlight w:val="yellow"/>
              </w:rPr>
            </w:pPr>
            <w:ins w:id="86" w:author="Frischmann, Sarah" w:date="2024-04-22T10:00:00Z">
              <w:r>
                <w:rPr>
                  <w:highlight w:val="yellow"/>
                </w:rPr>
                <w:t>40</w:t>
              </w:r>
            </w:ins>
          </w:p>
        </w:tc>
        <w:tc>
          <w:tcPr>
            <w:tcW w:w="503" w:type="pct"/>
            <w:vAlign w:val="center"/>
          </w:tcPr>
          <w:p w14:paraId="1E44ADF7" w14:textId="77777777" w:rsidR="00F70392" w:rsidRPr="003C1C44" w:rsidRDefault="00F70392" w:rsidP="00F205F3">
            <w:pPr>
              <w:pStyle w:val="TableData-CenteredHZ"/>
              <w:keepNext/>
              <w:keepLines/>
              <w:rPr>
                <w:highlight w:val="yellow"/>
              </w:rPr>
            </w:pPr>
          </w:p>
        </w:tc>
        <w:tc>
          <w:tcPr>
            <w:tcW w:w="503" w:type="pct"/>
            <w:vAlign w:val="center"/>
          </w:tcPr>
          <w:p w14:paraId="7AE913E5" w14:textId="76AE7829" w:rsidR="00F70392" w:rsidRPr="003C1C44" w:rsidRDefault="00F70392" w:rsidP="007C447B">
            <w:pPr>
              <w:pStyle w:val="TableData-CenteredHZ"/>
              <w:keepNext/>
              <w:keepLines/>
              <w:rPr>
                <w:highlight w:val="yellow"/>
              </w:rPr>
            </w:pPr>
          </w:p>
        </w:tc>
        <w:tc>
          <w:tcPr>
            <w:tcW w:w="504" w:type="pct"/>
            <w:vAlign w:val="center"/>
          </w:tcPr>
          <w:p w14:paraId="17B10DD7" w14:textId="75304F32" w:rsidR="00F70392" w:rsidRPr="003C1C44" w:rsidRDefault="00D21F41" w:rsidP="007C447B">
            <w:pPr>
              <w:pStyle w:val="TableData-CenteredHZ"/>
              <w:keepNext/>
              <w:keepLines/>
              <w:rPr>
                <w:highlight w:val="yellow"/>
              </w:rPr>
            </w:pPr>
            <w:ins w:id="87" w:author="Ghadimi, Shahrouz" w:date="2024-05-07T09:29:00Z" w16du:dateUtc="2024-05-07T15:29:00Z">
              <w:r>
                <w:rPr>
                  <w:highlight w:val="yellow"/>
                </w:rPr>
                <w:t>80</w:t>
              </w:r>
            </w:ins>
          </w:p>
        </w:tc>
      </w:tr>
      <w:tr w:rsidR="002F2973" w:rsidRPr="00617417" w14:paraId="71B1C1C3" w14:textId="75B546F3" w:rsidTr="002F780D">
        <w:trPr>
          <w:trHeight w:val="360"/>
          <w:jc w:val="center"/>
        </w:trPr>
        <w:tc>
          <w:tcPr>
            <w:tcW w:w="1474" w:type="pct"/>
            <w:shd w:val="clear" w:color="auto" w:fill="auto"/>
            <w:vAlign w:val="center"/>
          </w:tcPr>
          <w:p w14:paraId="6953AE8D" w14:textId="67A9D071" w:rsidR="002F2973" w:rsidRPr="002B1ADF" w:rsidRDefault="002F2973" w:rsidP="00433758">
            <w:pPr>
              <w:pStyle w:val="TableCategoryLeftAlignHZ"/>
              <w:rPr>
                <w:b w:val="0"/>
                <w:bCs/>
              </w:rPr>
            </w:pPr>
            <w:commentRangeStart w:id="88"/>
            <w:commentRangeStart w:id="89"/>
            <w:ins w:id="90" w:author="Frischmann, Sarah" w:date="2024-04-30T09:12:00Z">
              <w:r w:rsidRPr="002B1ADF">
                <w:rPr>
                  <w:b w:val="0"/>
                  <w:bCs/>
                </w:rPr>
                <w:t>Minimum Flow Operating Point (at Reduced Speed)</w:t>
              </w:r>
              <w:commentRangeEnd w:id="88"/>
              <w:r>
                <w:rPr>
                  <w:rStyle w:val="CommentReference"/>
                  <w:rFonts w:ascii="Calibri" w:eastAsia="Calibri" w:hAnsi="Calibri" w:cs="Times New Roman"/>
                  <w:b w:val="0"/>
                </w:rPr>
                <w:commentReference w:id="88"/>
              </w:r>
              <w:commentRangeEnd w:id="89"/>
              <w:r>
                <w:rPr>
                  <w:rStyle w:val="CommentReference"/>
                  <w:rFonts w:ascii="Calibri" w:eastAsia="Calibri" w:hAnsi="Calibri" w:cs="Times New Roman"/>
                  <w:b w:val="0"/>
                </w:rPr>
                <w:commentReference w:id="89"/>
              </w:r>
            </w:ins>
          </w:p>
        </w:tc>
        <w:tc>
          <w:tcPr>
            <w:tcW w:w="504" w:type="pct"/>
            <w:shd w:val="clear" w:color="auto" w:fill="auto"/>
            <w:vAlign w:val="center"/>
          </w:tcPr>
          <w:p w14:paraId="4A5C4CEF" w14:textId="323CF1AF" w:rsidR="002F2973" w:rsidRPr="003C1C44" w:rsidRDefault="002F2973" w:rsidP="007C447B">
            <w:pPr>
              <w:pStyle w:val="TableData-CenteredHZ"/>
              <w:keepNext/>
              <w:keepLines/>
              <w:rPr>
                <w:highlight w:val="yellow"/>
              </w:rPr>
            </w:pPr>
          </w:p>
        </w:tc>
        <w:tc>
          <w:tcPr>
            <w:tcW w:w="504" w:type="pct"/>
            <w:vAlign w:val="center"/>
          </w:tcPr>
          <w:p w14:paraId="52005460" w14:textId="0F9AAFEC" w:rsidR="002F2973" w:rsidRPr="003C1C44" w:rsidRDefault="002F2973" w:rsidP="007C447B">
            <w:pPr>
              <w:pStyle w:val="TableData-CenteredHZ"/>
              <w:keepNext/>
              <w:keepLines/>
              <w:rPr>
                <w:highlight w:val="yellow"/>
              </w:rPr>
            </w:pPr>
          </w:p>
        </w:tc>
        <w:tc>
          <w:tcPr>
            <w:tcW w:w="504" w:type="pct"/>
            <w:vAlign w:val="center"/>
          </w:tcPr>
          <w:p w14:paraId="787BB999" w14:textId="77777777" w:rsidR="002F2973" w:rsidRPr="003C1C44" w:rsidRDefault="002F2973" w:rsidP="007C447B">
            <w:pPr>
              <w:pStyle w:val="TableData-CenteredHZ"/>
              <w:keepNext/>
              <w:keepLines/>
              <w:rPr>
                <w:highlight w:val="yellow"/>
              </w:rPr>
            </w:pPr>
          </w:p>
        </w:tc>
        <w:tc>
          <w:tcPr>
            <w:tcW w:w="503" w:type="pct"/>
            <w:vAlign w:val="center"/>
          </w:tcPr>
          <w:p w14:paraId="3D8C09FC" w14:textId="77777777" w:rsidR="002F2973" w:rsidRPr="003C1C44" w:rsidRDefault="002F2973" w:rsidP="007C447B">
            <w:pPr>
              <w:pStyle w:val="TableData-CenteredHZ"/>
              <w:keepNext/>
              <w:keepLines/>
              <w:rPr>
                <w:highlight w:val="yellow"/>
              </w:rPr>
            </w:pPr>
          </w:p>
        </w:tc>
        <w:tc>
          <w:tcPr>
            <w:tcW w:w="503" w:type="pct"/>
            <w:vAlign w:val="center"/>
          </w:tcPr>
          <w:p w14:paraId="74B42910" w14:textId="77777777" w:rsidR="002F2973" w:rsidRPr="003C1C44" w:rsidRDefault="002F2973" w:rsidP="00F205F3">
            <w:pPr>
              <w:pStyle w:val="TableData-CenteredHZ"/>
              <w:keepNext/>
              <w:keepLines/>
              <w:rPr>
                <w:highlight w:val="yellow"/>
              </w:rPr>
            </w:pPr>
          </w:p>
        </w:tc>
        <w:tc>
          <w:tcPr>
            <w:tcW w:w="503" w:type="pct"/>
            <w:vAlign w:val="center"/>
          </w:tcPr>
          <w:p w14:paraId="4BD2DA12" w14:textId="64A04CEE" w:rsidR="002F2973" w:rsidRPr="003C1C44" w:rsidRDefault="002F2973" w:rsidP="007C447B">
            <w:pPr>
              <w:pStyle w:val="TableData-CenteredHZ"/>
              <w:keepNext/>
              <w:keepLines/>
              <w:rPr>
                <w:highlight w:val="yellow"/>
              </w:rPr>
            </w:pPr>
          </w:p>
        </w:tc>
        <w:tc>
          <w:tcPr>
            <w:tcW w:w="504" w:type="pct"/>
            <w:vAlign w:val="center"/>
          </w:tcPr>
          <w:p w14:paraId="466FDC27" w14:textId="77777777" w:rsidR="002F2973" w:rsidRPr="003C1C44" w:rsidRDefault="002F2973" w:rsidP="007C447B">
            <w:pPr>
              <w:pStyle w:val="TableData-CenteredHZ"/>
              <w:keepNext/>
              <w:keepLines/>
              <w:rPr>
                <w:highlight w:val="yellow"/>
              </w:rPr>
            </w:pPr>
          </w:p>
        </w:tc>
      </w:tr>
      <w:tr w:rsidR="002F2973" w:rsidRPr="00617417" w14:paraId="665EC879" w14:textId="6A78E7F0" w:rsidTr="002F780D">
        <w:trPr>
          <w:trHeight w:val="360"/>
          <w:jc w:val="center"/>
        </w:trPr>
        <w:tc>
          <w:tcPr>
            <w:tcW w:w="1474" w:type="pct"/>
            <w:shd w:val="clear" w:color="auto" w:fill="auto"/>
            <w:vAlign w:val="center"/>
          </w:tcPr>
          <w:p w14:paraId="067F8CF6" w14:textId="2CE20E66" w:rsidR="002F2973" w:rsidRPr="002B1ADF" w:rsidRDefault="002F2973" w:rsidP="00D21F41">
            <w:pPr>
              <w:pStyle w:val="TableCategoryLeftAlignHZ"/>
              <w:ind w:left="720"/>
              <w:rPr>
                <w:b w:val="0"/>
                <w:bCs/>
              </w:rPr>
              <w:pPrChange w:id="91" w:author="Ghadimi, Shahrouz" w:date="2024-05-07T09:28:00Z" w16du:dateUtc="2024-05-07T15:28:00Z">
                <w:pPr>
                  <w:pStyle w:val="TableCategoryLeftAlignHZ"/>
                </w:pPr>
              </w:pPrChange>
            </w:pPr>
            <w:ins w:id="92" w:author="Frischmann, Sarah" w:date="2024-04-30T09:12:00Z">
              <w:r w:rsidRPr="002B1ADF">
                <w:rPr>
                  <w:b w:val="0"/>
                  <w:bCs/>
                </w:rPr>
                <w:t>Flow (gpm)</w:t>
              </w:r>
            </w:ins>
          </w:p>
        </w:tc>
        <w:tc>
          <w:tcPr>
            <w:tcW w:w="504" w:type="pct"/>
            <w:shd w:val="clear" w:color="auto" w:fill="auto"/>
            <w:vAlign w:val="center"/>
          </w:tcPr>
          <w:p w14:paraId="664F5F21" w14:textId="156B7190" w:rsidR="002F2973" w:rsidRPr="003C1C44" w:rsidRDefault="002F2973" w:rsidP="007C447B">
            <w:pPr>
              <w:pStyle w:val="TableData-CenteredHZ"/>
              <w:keepNext/>
              <w:keepLines/>
              <w:rPr>
                <w:highlight w:val="yellow"/>
              </w:rPr>
            </w:pPr>
            <w:ins w:id="93" w:author="Frischmann, Sarah" w:date="2024-04-30T09:12:00Z">
              <w:r w:rsidRPr="003C1C44">
                <w:rPr>
                  <w:highlight w:val="yellow"/>
                </w:rPr>
                <w:t>Xx</w:t>
              </w:r>
            </w:ins>
          </w:p>
        </w:tc>
        <w:tc>
          <w:tcPr>
            <w:tcW w:w="504" w:type="pct"/>
            <w:vAlign w:val="center"/>
          </w:tcPr>
          <w:p w14:paraId="0E0163D0" w14:textId="55F057DC" w:rsidR="002F2973" w:rsidRPr="003C1C44" w:rsidRDefault="002F2973" w:rsidP="007C447B">
            <w:pPr>
              <w:pStyle w:val="TableData-CenteredHZ"/>
              <w:keepNext/>
              <w:keepLines/>
              <w:rPr>
                <w:highlight w:val="yellow"/>
              </w:rPr>
            </w:pPr>
            <w:ins w:id="94" w:author="Frischmann, Sarah" w:date="2024-04-30T09:12:00Z">
              <w:r w:rsidRPr="003C1C44">
                <w:rPr>
                  <w:highlight w:val="yellow"/>
                </w:rPr>
                <w:t>Xx</w:t>
              </w:r>
            </w:ins>
          </w:p>
        </w:tc>
        <w:tc>
          <w:tcPr>
            <w:tcW w:w="504" w:type="pct"/>
            <w:vAlign w:val="center"/>
          </w:tcPr>
          <w:p w14:paraId="45651CA8" w14:textId="006775C2" w:rsidR="002F2973" w:rsidRPr="003C1C44" w:rsidRDefault="002F2973" w:rsidP="007C447B">
            <w:pPr>
              <w:pStyle w:val="TableData-CenteredHZ"/>
              <w:keepNext/>
              <w:keepLines/>
              <w:rPr>
                <w:highlight w:val="yellow"/>
              </w:rPr>
            </w:pPr>
            <w:ins w:id="95" w:author="Frischmann, Sarah" w:date="2024-04-30T09:12:00Z">
              <w:r>
                <w:rPr>
                  <w:highlight w:val="yellow"/>
                </w:rPr>
                <w:t>XX</w:t>
              </w:r>
            </w:ins>
          </w:p>
        </w:tc>
        <w:tc>
          <w:tcPr>
            <w:tcW w:w="503" w:type="pct"/>
            <w:vAlign w:val="center"/>
          </w:tcPr>
          <w:p w14:paraId="5309430E" w14:textId="1C1D36FF" w:rsidR="002F2973" w:rsidRPr="003C1C44" w:rsidRDefault="002F2973" w:rsidP="007C447B">
            <w:pPr>
              <w:pStyle w:val="TableData-CenteredHZ"/>
              <w:keepNext/>
              <w:keepLines/>
              <w:rPr>
                <w:highlight w:val="yellow"/>
              </w:rPr>
            </w:pPr>
            <w:ins w:id="96" w:author="Frischmann, Sarah" w:date="2024-04-30T09:12:00Z">
              <w:r>
                <w:rPr>
                  <w:highlight w:val="yellow"/>
                </w:rPr>
                <w:t>XX</w:t>
              </w:r>
            </w:ins>
          </w:p>
        </w:tc>
        <w:tc>
          <w:tcPr>
            <w:tcW w:w="503" w:type="pct"/>
            <w:vAlign w:val="center"/>
          </w:tcPr>
          <w:p w14:paraId="3E4A80C6" w14:textId="77777777" w:rsidR="002F2973" w:rsidRPr="003C1C44" w:rsidRDefault="002F2973" w:rsidP="00F205F3">
            <w:pPr>
              <w:pStyle w:val="TableData-CenteredHZ"/>
              <w:keepNext/>
              <w:keepLines/>
              <w:rPr>
                <w:highlight w:val="yellow"/>
              </w:rPr>
            </w:pPr>
          </w:p>
        </w:tc>
        <w:tc>
          <w:tcPr>
            <w:tcW w:w="503" w:type="pct"/>
            <w:vAlign w:val="center"/>
          </w:tcPr>
          <w:p w14:paraId="0D3D7883" w14:textId="14488CB4" w:rsidR="002F2973" w:rsidRPr="003C1C44" w:rsidRDefault="002F2973" w:rsidP="007C447B">
            <w:pPr>
              <w:pStyle w:val="TableData-CenteredHZ"/>
              <w:keepNext/>
              <w:keepLines/>
              <w:rPr>
                <w:highlight w:val="yellow"/>
              </w:rPr>
            </w:pPr>
          </w:p>
        </w:tc>
        <w:tc>
          <w:tcPr>
            <w:tcW w:w="504" w:type="pct"/>
            <w:vAlign w:val="center"/>
          </w:tcPr>
          <w:p w14:paraId="3B66C132" w14:textId="179CF0C8" w:rsidR="00D21F41" w:rsidRPr="003C1C44" w:rsidRDefault="00D21F41" w:rsidP="00D21F41">
            <w:pPr>
              <w:pStyle w:val="TableData-CenteredHZ"/>
              <w:keepNext/>
              <w:keepLines/>
              <w:rPr>
                <w:highlight w:val="yellow"/>
              </w:rPr>
            </w:pPr>
            <w:ins w:id="97" w:author="Ghadimi, Shahrouz" w:date="2024-05-07T09:30:00Z" w16du:dateUtc="2024-05-07T15:30:00Z">
              <w:r>
                <w:rPr>
                  <w:highlight w:val="yellow"/>
                </w:rPr>
                <w:t>50</w:t>
              </w:r>
            </w:ins>
          </w:p>
        </w:tc>
      </w:tr>
      <w:tr w:rsidR="002F2973" w:rsidRPr="00617417" w14:paraId="6266CD12" w14:textId="736AFDE0" w:rsidTr="002F780D">
        <w:trPr>
          <w:trHeight w:val="360"/>
          <w:jc w:val="center"/>
        </w:trPr>
        <w:tc>
          <w:tcPr>
            <w:tcW w:w="1474" w:type="pct"/>
            <w:shd w:val="clear" w:color="auto" w:fill="auto"/>
            <w:vAlign w:val="center"/>
          </w:tcPr>
          <w:p w14:paraId="5D3DC6B6" w14:textId="3CBCC837" w:rsidR="002F2973" w:rsidRPr="002B1ADF" w:rsidRDefault="002F2973" w:rsidP="00433758">
            <w:pPr>
              <w:pStyle w:val="TableCategoryLeftAlignHZ"/>
              <w:ind w:left="720"/>
              <w:rPr>
                <w:b w:val="0"/>
                <w:bCs/>
              </w:rPr>
            </w:pPr>
            <w:ins w:id="98" w:author="Frischmann, Sarah" w:date="2024-04-30T09:12:00Z">
              <w:r>
                <w:rPr>
                  <w:b w:val="0"/>
                  <w:bCs/>
                </w:rPr>
                <w:t>Differential Pressure (psig</w:t>
              </w:r>
              <w:r w:rsidRPr="002B1ADF">
                <w:rPr>
                  <w:b w:val="0"/>
                  <w:bCs/>
                </w:rPr>
                <w:t>)</w:t>
              </w:r>
            </w:ins>
          </w:p>
        </w:tc>
        <w:tc>
          <w:tcPr>
            <w:tcW w:w="504" w:type="pct"/>
            <w:shd w:val="clear" w:color="auto" w:fill="auto"/>
            <w:vAlign w:val="center"/>
          </w:tcPr>
          <w:p w14:paraId="25FD1E84" w14:textId="4A893DA5" w:rsidR="002F2973" w:rsidRPr="003C1C44" w:rsidRDefault="002F2973" w:rsidP="007C447B">
            <w:pPr>
              <w:pStyle w:val="TableData-CenteredHZ"/>
              <w:keepNext/>
              <w:keepLines/>
              <w:rPr>
                <w:highlight w:val="yellow"/>
              </w:rPr>
            </w:pPr>
            <w:ins w:id="99" w:author="Frischmann, Sarah" w:date="2024-04-30T09:12:00Z">
              <w:r w:rsidRPr="003C1C44">
                <w:rPr>
                  <w:highlight w:val="yellow"/>
                </w:rPr>
                <w:t>Xx</w:t>
              </w:r>
            </w:ins>
          </w:p>
        </w:tc>
        <w:tc>
          <w:tcPr>
            <w:tcW w:w="504" w:type="pct"/>
            <w:vAlign w:val="center"/>
          </w:tcPr>
          <w:p w14:paraId="7A888517" w14:textId="7E1E4E7C" w:rsidR="002F2973" w:rsidRPr="003C1C44" w:rsidRDefault="002F2973" w:rsidP="007C447B">
            <w:pPr>
              <w:pStyle w:val="TableData-CenteredHZ"/>
              <w:keepNext/>
              <w:keepLines/>
              <w:rPr>
                <w:highlight w:val="yellow"/>
              </w:rPr>
            </w:pPr>
            <w:ins w:id="100" w:author="Frischmann, Sarah" w:date="2024-04-30T09:12:00Z">
              <w:r w:rsidRPr="003C1C44">
                <w:rPr>
                  <w:highlight w:val="yellow"/>
                </w:rPr>
                <w:t>Xx</w:t>
              </w:r>
            </w:ins>
          </w:p>
        </w:tc>
        <w:tc>
          <w:tcPr>
            <w:tcW w:w="504" w:type="pct"/>
            <w:vAlign w:val="center"/>
          </w:tcPr>
          <w:p w14:paraId="69644775" w14:textId="1B58563F" w:rsidR="002F2973" w:rsidRPr="003C1C44" w:rsidRDefault="002F2973" w:rsidP="007C447B">
            <w:pPr>
              <w:pStyle w:val="TableData-CenteredHZ"/>
              <w:keepNext/>
              <w:keepLines/>
              <w:rPr>
                <w:highlight w:val="yellow"/>
              </w:rPr>
            </w:pPr>
            <w:ins w:id="101" w:author="Frischmann, Sarah" w:date="2024-04-30T09:12:00Z">
              <w:r>
                <w:rPr>
                  <w:highlight w:val="yellow"/>
                </w:rPr>
                <w:t>XX</w:t>
              </w:r>
            </w:ins>
          </w:p>
        </w:tc>
        <w:tc>
          <w:tcPr>
            <w:tcW w:w="503" w:type="pct"/>
            <w:vAlign w:val="center"/>
          </w:tcPr>
          <w:p w14:paraId="4716453F" w14:textId="1593B8BE" w:rsidR="002F2973" w:rsidRPr="003C1C44" w:rsidRDefault="002F2973" w:rsidP="007C447B">
            <w:pPr>
              <w:pStyle w:val="TableData-CenteredHZ"/>
              <w:keepNext/>
              <w:keepLines/>
              <w:rPr>
                <w:highlight w:val="yellow"/>
              </w:rPr>
            </w:pPr>
            <w:ins w:id="102" w:author="Frischmann, Sarah" w:date="2024-04-30T09:12:00Z">
              <w:r>
                <w:rPr>
                  <w:highlight w:val="yellow"/>
                </w:rPr>
                <w:t>XX</w:t>
              </w:r>
            </w:ins>
          </w:p>
        </w:tc>
        <w:tc>
          <w:tcPr>
            <w:tcW w:w="503" w:type="pct"/>
            <w:vAlign w:val="center"/>
          </w:tcPr>
          <w:p w14:paraId="07248218" w14:textId="77777777" w:rsidR="002F2973" w:rsidRPr="003C1C44" w:rsidRDefault="002F2973" w:rsidP="00F205F3">
            <w:pPr>
              <w:pStyle w:val="TableData-CenteredHZ"/>
              <w:keepNext/>
              <w:keepLines/>
              <w:rPr>
                <w:highlight w:val="yellow"/>
              </w:rPr>
            </w:pPr>
          </w:p>
        </w:tc>
        <w:tc>
          <w:tcPr>
            <w:tcW w:w="503" w:type="pct"/>
            <w:vAlign w:val="center"/>
          </w:tcPr>
          <w:p w14:paraId="7D482B6B" w14:textId="1B57820A" w:rsidR="002F2973" w:rsidRPr="003C1C44" w:rsidRDefault="002F2973" w:rsidP="007C447B">
            <w:pPr>
              <w:pStyle w:val="TableData-CenteredHZ"/>
              <w:keepNext/>
              <w:keepLines/>
              <w:rPr>
                <w:highlight w:val="yellow"/>
              </w:rPr>
            </w:pPr>
          </w:p>
        </w:tc>
        <w:tc>
          <w:tcPr>
            <w:tcW w:w="504" w:type="pct"/>
            <w:vAlign w:val="center"/>
          </w:tcPr>
          <w:p w14:paraId="6A9A6DB0" w14:textId="3F71656F" w:rsidR="002F2973" w:rsidRPr="003C1C44" w:rsidRDefault="00D21F41" w:rsidP="007C447B">
            <w:pPr>
              <w:pStyle w:val="TableData-CenteredHZ"/>
              <w:keepNext/>
              <w:keepLines/>
              <w:rPr>
                <w:highlight w:val="yellow"/>
              </w:rPr>
            </w:pPr>
            <w:ins w:id="103" w:author="Ghadimi, Shahrouz" w:date="2024-05-07T09:30:00Z" w16du:dateUtc="2024-05-07T15:30:00Z">
              <w:r>
                <w:rPr>
                  <w:highlight w:val="yellow"/>
                </w:rPr>
                <w:t>80</w:t>
              </w:r>
            </w:ins>
          </w:p>
        </w:tc>
      </w:tr>
      <w:tr w:rsidR="002F2973" w:rsidRPr="00617417" w14:paraId="40ABF7B6" w14:textId="49F1C781" w:rsidTr="002F780D">
        <w:trPr>
          <w:trHeight w:val="360"/>
          <w:jc w:val="center"/>
        </w:trPr>
        <w:tc>
          <w:tcPr>
            <w:tcW w:w="1474" w:type="pct"/>
            <w:shd w:val="clear" w:color="auto" w:fill="auto"/>
            <w:vAlign w:val="center"/>
          </w:tcPr>
          <w:p w14:paraId="1CD62659" w14:textId="216DA37D" w:rsidR="002F2973" w:rsidRPr="002B1ADF" w:rsidRDefault="002F2973" w:rsidP="00433758">
            <w:pPr>
              <w:pStyle w:val="TableCategoryLeftAlignHZ"/>
              <w:ind w:left="720"/>
              <w:rPr>
                <w:b w:val="0"/>
                <w:bCs/>
              </w:rPr>
            </w:pPr>
            <w:commentRangeStart w:id="104"/>
            <w:commentRangeStart w:id="105"/>
            <w:commentRangeStart w:id="106"/>
            <w:commentRangeStart w:id="107"/>
            <w:ins w:id="108" w:author="Frischmann, Sarah" w:date="2024-04-30T09:12:00Z">
              <w:r w:rsidRPr="002B1ADF">
                <w:rPr>
                  <w:b w:val="0"/>
                  <w:bCs/>
                </w:rPr>
                <w:lastRenderedPageBreak/>
                <w:t>Maximum Brake Horsepower for all operating points</w:t>
              </w:r>
              <w:commentRangeEnd w:id="104"/>
              <w:r>
                <w:rPr>
                  <w:rStyle w:val="CommentReference"/>
                  <w:rFonts w:ascii="Calibri" w:eastAsia="Calibri" w:hAnsi="Calibri" w:cs="Times New Roman"/>
                  <w:b w:val="0"/>
                </w:rPr>
                <w:commentReference w:id="104"/>
              </w:r>
              <w:commentRangeEnd w:id="105"/>
              <w:r>
                <w:rPr>
                  <w:rStyle w:val="CommentReference"/>
                  <w:rFonts w:ascii="Calibri" w:eastAsia="Calibri" w:hAnsi="Calibri" w:cs="Times New Roman"/>
                  <w:b w:val="0"/>
                </w:rPr>
                <w:commentReference w:id="105"/>
              </w:r>
              <w:commentRangeEnd w:id="106"/>
              <w:r>
                <w:rPr>
                  <w:rStyle w:val="CommentReference"/>
                  <w:rFonts w:ascii="Calibri" w:eastAsia="Calibri" w:hAnsi="Calibri" w:cs="Times New Roman"/>
                  <w:b w:val="0"/>
                </w:rPr>
                <w:commentReference w:id="106"/>
              </w:r>
            </w:ins>
            <w:commentRangeEnd w:id="107"/>
            <w:ins w:id="109" w:author="Frischmann, Sarah" w:date="2024-04-30T09:14:00Z">
              <w:r w:rsidR="008955C2">
                <w:rPr>
                  <w:rStyle w:val="CommentReference"/>
                  <w:rFonts w:ascii="Calibri" w:eastAsia="Calibri" w:hAnsi="Calibri" w:cs="Times New Roman"/>
                  <w:b w:val="0"/>
                </w:rPr>
                <w:commentReference w:id="107"/>
              </w:r>
            </w:ins>
          </w:p>
        </w:tc>
        <w:tc>
          <w:tcPr>
            <w:tcW w:w="504" w:type="pct"/>
            <w:shd w:val="clear" w:color="auto" w:fill="auto"/>
            <w:vAlign w:val="center"/>
          </w:tcPr>
          <w:p w14:paraId="5E89F301" w14:textId="3C269790" w:rsidR="002F2973" w:rsidRPr="003C1C44" w:rsidRDefault="002F2973" w:rsidP="007C447B">
            <w:pPr>
              <w:pStyle w:val="TableData-CenteredHZ"/>
              <w:keepNext/>
              <w:keepLines/>
              <w:rPr>
                <w:highlight w:val="yellow"/>
              </w:rPr>
            </w:pPr>
            <w:ins w:id="110" w:author="Frischmann, Sarah" w:date="2024-04-30T09:12:00Z">
              <w:r w:rsidRPr="003C1C44">
                <w:rPr>
                  <w:highlight w:val="yellow"/>
                </w:rPr>
                <w:t>x</w:t>
              </w:r>
            </w:ins>
          </w:p>
        </w:tc>
        <w:tc>
          <w:tcPr>
            <w:tcW w:w="504" w:type="pct"/>
            <w:vAlign w:val="center"/>
          </w:tcPr>
          <w:p w14:paraId="6D3C62EC" w14:textId="5ABDAE35" w:rsidR="002F2973" w:rsidRPr="003C1C44" w:rsidRDefault="002F2973" w:rsidP="007C447B">
            <w:pPr>
              <w:pStyle w:val="TableData-CenteredHZ"/>
              <w:keepNext/>
              <w:keepLines/>
              <w:rPr>
                <w:highlight w:val="yellow"/>
              </w:rPr>
            </w:pPr>
            <w:ins w:id="111" w:author="Frischmann, Sarah" w:date="2024-04-30T09:12:00Z">
              <w:r w:rsidRPr="003C1C44">
                <w:rPr>
                  <w:highlight w:val="yellow"/>
                </w:rPr>
                <w:t>x</w:t>
              </w:r>
            </w:ins>
          </w:p>
        </w:tc>
        <w:tc>
          <w:tcPr>
            <w:tcW w:w="504" w:type="pct"/>
            <w:vAlign w:val="center"/>
          </w:tcPr>
          <w:p w14:paraId="6F1A1A53" w14:textId="377D04A4" w:rsidR="002F2973" w:rsidRPr="003C1C44" w:rsidRDefault="002F2973" w:rsidP="007C447B">
            <w:pPr>
              <w:pStyle w:val="TableData-CenteredHZ"/>
              <w:keepNext/>
              <w:keepLines/>
              <w:rPr>
                <w:highlight w:val="yellow"/>
              </w:rPr>
            </w:pPr>
          </w:p>
        </w:tc>
        <w:tc>
          <w:tcPr>
            <w:tcW w:w="503" w:type="pct"/>
            <w:vAlign w:val="center"/>
          </w:tcPr>
          <w:p w14:paraId="5770CE7F" w14:textId="5227D7D3" w:rsidR="002F2973" w:rsidRPr="003C1C44" w:rsidRDefault="002F2973" w:rsidP="007C447B">
            <w:pPr>
              <w:pStyle w:val="TableData-CenteredHZ"/>
              <w:keepNext/>
              <w:keepLines/>
              <w:rPr>
                <w:highlight w:val="yellow"/>
              </w:rPr>
            </w:pPr>
          </w:p>
        </w:tc>
        <w:tc>
          <w:tcPr>
            <w:tcW w:w="503" w:type="pct"/>
            <w:vAlign w:val="center"/>
          </w:tcPr>
          <w:p w14:paraId="2E6335E1" w14:textId="77777777" w:rsidR="002F2973" w:rsidRPr="003C1C44" w:rsidRDefault="002F2973" w:rsidP="00F205F3">
            <w:pPr>
              <w:pStyle w:val="TableData-CenteredHZ"/>
              <w:keepNext/>
              <w:keepLines/>
              <w:rPr>
                <w:highlight w:val="yellow"/>
              </w:rPr>
            </w:pPr>
          </w:p>
        </w:tc>
        <w:tc>
          <w:tcPr>
            <w:tcW w:w="503" w:type="pct"/>
            <w:vAlign w:val="center"/>
          </w:tcPr>
          <w:p w14:paraId="087BE662" w14:textId="48ACF5EC" w:rsidR="002F2973" w:rsidRPr="003C1C44" w:rsidRDefault="002F2973" w:rsidP="007C447B">
            <w:pPr>
              <w:pStyle w:val="TableData-CenteredHZ"/>
              <w:keepNext/>
              <w:keepLines/>
              <w:rPr>
                <w:highlight w:val="yellow"/>
              </w:rPr>
            </w:pPr>
          </w:p>
        </w:tc>
        <w:tc>
          <w:tcPr>
            <w:tcW w:w="504" w:type="pct"/>
            <w:vAlign w:val="center"/>
          </w:tcPr>
          <w:p w14:paraId="5B7F8A43" w14:textId="77777777" w:rsidR="002F2973" w:rsidRPr="003C1C44" w:rsidRDefault="002F2973" w:rsidP="007C447B">
            <w:pPr>
              <w:pStyle w:val="TableData-CenteredHZ"/>
              <w:keepNext/>
              <w:keepLines/>
              <w:rPr>
                <w:highlight w:val="yellow"/>
              </w:rPr>
            </w:pPr>
          </w:p>
        </w:tc>
      </w:tr>
      <w:tr w:rsidR="002F2973" w:rsidRPr="00617417" w14:paraId="335E5857" w14:textId="4EFC78ED" w:rsidTr="002F780D">
        <w:trPr>
          <w:trHeight w:val="360"/>
          <w:jc w:val="center"/>
        </w:trPr>
        <w:tc>
          <w:tcPr>
            <w:tcW w:w="1474" w:type="pct"/>
            <w:shd w:val="clear" w:color="auto" w:fill="auto"/>
            <w:vAlign w:val="center"/>
          </w:tcPr>
          <w:p w14:paraId="2294D558" w14:textId="52FAAA25" w:rsidR="002F2973" w:rsidRPr="002B1ADF" w:rsidRDefault="002F2973" w:rsidP="00433758">
            <w:pPr>
              <w:pStyle w:val="TableCategoryLeftAlignHZ"/>
              <w:rPr>
                <w:b w:val="0"/>
                <w:bCs/>
              </w:rPr>
            </w:pPr>
            <w:commentRangeStart w:id="112"/>
            <w:ins w:id="113" w:author="Frischmann, Sarah" w:date="2024-04-30T09:12:00Z">
              <w:r w:rsidRPr="00956073">
                <w:rPr>
                  <w:b w:val="0"/>
                  <w:bCs/>
                  <w:highlight w:val="yellow"/>
                </w:rPr>
                <w:t>[Maximum]</w:t>
              </w:r>
              <w:r w:rsidRPr="002B1ADF">
                <w:rPr>
                  <w:b w:val="0"/>
                  <w:bCs/>
                </w:rPr>
                <w:t xml:space="preserve"> Pump Operating Speed (rpm)</w:t>
              </w:r>
              <w:commentRangeEnd w:id="112"/>
              <w:r>
                <w:rPr>
                  <w:rStyle w:val="CommentReference"/>
                  <w:rFonts w:ascii="Calibri" w:eastAsia="Calibri" w:hAnsi="Calibri" w:cs="Times New Roman"/>
                  <w:b w:val="0"/>
                </w:rPr>
                <w:commentReference w:id="112"/>
              </w:r>
            </w:ins>
          </w:p>
        </w:tc>
        <w:tc>
          <w:tcPr>
            <w:tcW w:w="504" w:type="pct"/>
            <w:shd w:val="clear" w:color="auto" w:fill="auto"/>
            <w:vAlign w:val="center"/>
          </w:tcPr>
          <w:p w14:paraId="42C9681C" w14:textId="4BF0C2F0" w:rsidR="002F2973" w:rsidRPr="003C1C44" w:rsidRDefault="002F2973" w:rsidP="007C447B">
            <w:pPr>
              <w:pStyle w:val="TableData-CenteredHZ"/>
              <w:keepNext/>
              <w:keepLines/>
              <w:rPr>
                <w:highlight w:val="yellow"/>
              </w:rPr>
            </w:pPr>
            <w:ins w:id="114" w:author="Frischmann, Sarah" w:date="2024-04-30T09:12:00Z">
              <w:r w:rsidRPr="00F205F3">
                <w:rPr>
                  <w:rPrChange w:id="115" w:author="Frischmann, Sarah" w:date="2024-04-25T09:17:00Z">
                    <w:rPr>
                      <w:highlight w:val="yellow"/>
                    </w:rPr>
                  </w:rPrChange>
                </w:rPr>
                <w:t>200</w:t>
              </w:r>
            </w:ins>
          </w:p>
        </w:tc>
        <w:tc>
          <w:tcPr>
            <w:tcW w:w="504" w:type="pct"/>
            <w:vAlign w:val="center"/>
          </w:tcPr>
          <w:p w14:paraId="43ABDD87" w14:textId="28956F8A" w:rsidR="002F2973" w:rsidRPr="003C1C44" w:rsidRDefault="002F2973" w:rsidP="007C447B">
            <w:pPr>
              <w:pStyle w:val="TableData-CenteredHZ"/>
              <w:keepNext/>
              <w:keepLines/>
              <w:rPr>
                <w:highlight w:val="yellow"/>
              </w:rPr>
            </w:pPr>
            <w:ins w:id="116" w:author="Frischmann, Sarah" w:date="2024-04-30T09:12:00Z">
              <w:r w:rsidRPr="00F205F3">
                <w:rPr>
                  <w:rPrChange w:id="117" w:author="Frischmann, Sarah" w:date="2024-04-25T09:17:00Z">
                    <w:rPr>
                      <w:highlight w:val="yellow"/>
                    </w:rPr>
                  </w:rPrChange>
                </w:rPr>
                <w:t>200</w:t>
              </w:r>
            </w:ins>
          </w:p>
        </w:tc>
        <w:tc>
          <w:tcPr>
            <w:tcW w:w="504" w:type="pct"/>
            <w:vAlign w:val="center"/>
          </w:tcPr>
          <w:p w14:paraId="1989679D" w14:textId="46800035" w:rsidR="002F2973" w:rsidRPr="003C1C44" w:rsidRDefault="002F2973" w:rsidP="007C447B">
            <w:pPr>
              <w:pStyle w:val="TableData-CenteredHZ"/>
              <w:keepNext/>
              <w:keepLines/>
              <w:rPr>
                <w:highlight w:val="yellow"/>
              </w:rPr>
            </w:pPr>
            <w:ins w:id="118" w:author="Frischmann, Sarah" w:date="2024-04-30T09:12:00Z">
              <w:r w:rsidRPr="00F205F3">
                <w:rPr>
                  <w:rPrChange w:id="119" w:author="Frischmann, Sarah" w:date="2024-04-25T09:17:00Z">
                    <w:rPr>
                      <w:highlight w:val="yellow"/>
                    </w:rPr>
                  </w:rPrChange>
                </w:rPr>
                <w:t>200</w:t>
              </w:r>
            </w:ins>
          </w:p>
        </w:tc>
        <w:tc>
          <w:tcPr>
            <w:tcW w:w="503" w:type="pct"/>
            <w:vAlign w:val="center"/>
          </w:tcPr>
          <w:p w14:paraId="4758C3C8" w14:textId="3794B8D0" w:rsidR="002F2973" w:rsidRPr="003C1C44" w:rsidRDefault="002F2973" w:rsidP="007C447B">
            <w:pPr>
              <w:pStyle w:val="TableData-CenteredHZ"/>
              <w:keepNext/>
              <w:keepLines/>
              <w:rPr>
                <w:highlight w:val="yellow"/>
              </w:rPr>
            </w:pPr>
            <w:ins w:id="120" w:author="Frischmann, Sarah" w:date="2024-04-30T09:12:00Z">
              <w:r w:rsidRPr="00F205F3">
                <w:rPr>
                  <w:rPrChange w:id="121" w:author="Frischmann, Sarah" w:date="2024-04-25T09:17:00Z">
                    <w:rPr>
                      <w:highlight w:val="yellow"/>
                    </w:rPr>
                  </w:rPrChange>
                </w:rPr>
                <w:t>200</w:t>
              </w:r>
            </w:ins>
          </w:p>
        </w:tc>
        <w:tc>
          <w:tcPr>
            <w:tcW w:w="503" w:type="pct"/>
            <w:vAlign w:val="center"/>
          </w:tcPr>
          <w:p w14:paraId="205A5A6E" w14:textId="5F82C8F2" w:rsidR="002F2973" w:rsidRPr="003C1C44" w:rsidRDefault="002F2973" w:rsidP="00F205F3">
            <w:pPr>
              <w:pStyle w:val="TableData-CenteredHZ"/>
              <w:keepNext/>
              <w:keepLines/>
              <w:rPr>
                <w:highlight w:val="yellow"/>
              </w:rPr>
            </w:pPr>
            <w:ins w:id="122" w:author="Frischmann, Sarah" w:date="2024-04-30T09:12:00Z">
              <w:r w:rsidRPr="00F205F3">
                <w:rPr>
                  <w:rPrChange w:id="123" w:author="Frischmann, Sarah" w:date="2024-04-25T09:18:00Z">
                    <w:rPr>
                      <w:highlight w:val="yellow"/>
                    </w:rPr>
                  </w:rPrChange>
                </w:rPr>
                <w:t>200</w:t>
              </w:r>
            </w:ins>
          </w:p>
        </w:tc>
        <w:tc>
          <w:tcPr>
            <w:tcW w:w="503" w:type="pct"/>
            <w:vAlign w:val="center"/>
          </w:tcPr>
          <w:p w14:paraId="0A12E2DB" w14:textId="50BDE72C" w:rsidR="002F2973" w:rsidRPr="003C1C44" w:rsidRDefault="002F2973" w:rsidP="007C447B">
            <w:pPr>
              <w:pStyle w:val="TableData-CenteredHZ"/>
              <w:keepNext/>
              <w:keepLines/>
              <w:rPr>
                <w:highlight w:val="yellow"/>
              </w:rPr>
            </w:pPr>
          </w:p>
        </w:tc>
        <w:tc>
          <w:tcPr>
            <w:tcW w:w="504" w:type="pct"/>
            <w:vAlign w:val="center"/>
          </w:tcPr>
          <w:p w14:paraId="46B80333" w14:textId="213AAB06" w:rsidR="002F2973" w:rsidRPr="003C1C44" w:rsidRDefault="00D21F41" w:rsidP="007C447B">
            <w:pPr>
              <w:pStyle w:val="TableData-CenteredHZ"/>
              <w:keepNext/>
              <w:keepLines/>
              <w:rPr>
                <w:highlight w:val="yellow"/>
              </w:rPr>
            </w:pPr>
            <w:ins w:id="124" w:author="Ghadimi, Shahrouz" w:date="2024-05-07T09:31:00Z" w16du:dateUtc="2024-05-07T15:31:00Z">
              <w:r>
                <w:rPr>
                  <w:highlight w:val="yellow"/>
                </w:rPr>
                <w:t>300</w:t>
              </w:r>
            </w:ins>
          </w:p>
        </w:tc>
      </w:tr>
      <w:tr w:rsidR="002F2973" w:rsidRPr="00617417" w14:paraId="7AE6A10C" w14:textId="2C7BFD2E" w:rsidTr="002F780D">
        <w:trPr>
          <w:trHeight w:val="360"/>
          <w:jc w:val="center"/>
        </w:trPr>
        <w:tc>
          <w:tcPr>
            <w:tcW w:w="1474" w:type="pct"/>
            <w:shd w:val="clear" w:color="auto" w:fill="auto"/>
            <w:vAlign w:val="center"/>
          </w:tcPr>
          <w:p w14:paraId="456FC258" w14:textId="4F5576E9" w:rsidR="002F2973" w:rsidRPr="002B1ADF" w:rsidRDefault="002F2973" w:rsidP="00433758">
            <w:pPr>
              <w:pStyle w:val="TableCategoryLeftAlignHZ"/>
              <w:rPr>
                <w:b w:val="0"/>
                <w:bCs/>
              </w:rPr>
            </w:pPr>
            <w:ins w:id="125" w:author="Frischmann, Sarah" w:date="2024-04-30T09:12:00Z">
              <w:r>
                <w:rPr>
                  <w:b w:val="0"/>
                  <w:bCs/>
                </w:rPr>
                <w:t>Fluid Pumped</w:t>
              </w:r>
            </w:ins>
          </w:p>
        </w:tc>
        <w:tc>
          <w:tcPr>
            <w:tcW w:w="504" w:type="pct"/>
            <w:shd w:val="clear" w:color="auto" w:fill="auto"/>
            <w:vAlign w:val="center"/>
          </w:tcPr>
          <w:p w14:paraId="6B7F8168" w14:textId="39A06679" w:rsidR="002F2973" w:rsidRPr="00DD7F05" w:rsidRDefault="002F2973" w:rsidP="007C447B">
            <w:pPr>
              <w:pStyle w:val="TableData-CenteredHZ"/>
              <w:keepNext/>
              <w:keepLines/>
            </w:pPr>
            <w:ins w:id="126" w:author="Frischmann, Sarah" w:date="2024-04-30T09:12:00Z">
              <w:r w:rsidRPr="00DD7F05">
                <w:t>DS</w:t>
              </w:r>
            </w:ins>
          </w:p>
        </w:tc>
        <w:tc>
          <w:tcPr>
            <w:tcW w:w="504" w:type="pct"/>
            <w:vAlign w:val="center"/>
          </w:tcPr>
          <w:p w14:paraId="15947203" w14:textId="5C365DF5" w:rsidR="002F2973" w:rsidRPr="00DD7F05" w:rsidRDefault="002F2973" w:rsidP="007C447B">
            <w:pPr>
              <w:pStyle w:val="TableData-CenteredHZ"/>
              <w:keepNext/>
              <w:keepLines/>
            </w:pPr>
            <w:ins w:id="127" w:author="Frischmann, Sarah" w:date="2024-04-30T09:12:00Z">
              <w:r w:rsidRPr="00DD7F05">
                <w:t>TWAS</w:t>
              </w:r>
            </w:ins>
          </w:p>
        </w:tc>
        <w:tc>
          <w:tcPr>
            <w:tcW w:w="504" w:type="pct"/>
            <w:vAlign w:val="center"/>
          </w:tcPr>
          <w:p w14:paraId="39FF04B9" w14:textId="71182BA9" w:rsidR="002F2973" w:rsidRPr="00DD7F05" w:rsidRDefault="002F2973" w:rsidP="007C447B">
            <w:pPr>
              <w:pStyle w:val="TableData-CenteredHZ"/>
              <w:keepNext/>
              <w:keepLines/>
            </w:pPr>
            <w:ins w:id="128" w:author="Frischmann, Sarah" w:date="2024-04-30T09:12:00Z">
              <w:r w:rsidRPr="00DD7F05">
                <w:t>DS/TWAS Blend</w:t>
              </w:r>
            </w:ins>
          </w:p>
        </w:tc>
        <w:tc>
          <w:tcPr>
            <w:tcW w:w="503" w:type="pct"/>
            <w:vAlign w:val="center"/>
          </w:tcPr>
          <w:p w14:paraId="0764F97D" w14:textId="12B1919C" w:rsidR="002F2973" w:rsidRPr="00DD7F05" w:rsidRDefault="002F2973" w:rsidP="007C447B">
            <w:pPr>
              <w:pStyle w:val="TableData-CenteredHZ"/>
              <w:keepNext/>
              <w:keepLines/>
            </w:pPr>
            <w:ins w:id="129" w:author="Frischmann, Sarah" w:date="2024-04-30T09:12:00Z">
              <w:r w:rsidRPr="00DD7F05">
                <w:t>Polymer</w:t>
              </w:r>
            </w:ins>
          </w:p>
        </w:tc>
        <w:tc>
          <w:tcPr>
            <w:tcW w:w="503" w:type="pct"/>
            <w:vAlign w:val="center"/>
          </w:tcPr>
          <w:p w14:paraId="5D381026" w14:textId="48414D98" w:rsidR="002F2973" w:rsidRPr="003C1C44" w:rsidRDefault="002F2973" w:rsidP="00F205F3">
            <w:pPr>
              <w:pStyle w:val="TableData-CenteredHZ"/>
              <w:keepNext/>
              <w:keepLines/>
              <w:rPr>
                <w:highlight w:val="yellow"/>
              </w:rPr>
            </w:pPr>
            <w:ins w:id="130" w:author="Frischmann, Sarah" w:date="2024-04-30T09:12:00Z">
              <w:r w:rsidRPr="00DD7F05">
                <w:t>Polymer</w:t>
              </w:r>
            </w:ins>
          </w:p>
        </w:tc>
        <w:tc>
          <w:tcPr>
            <w:tcW w:w="503" w:type="pct"/>
            <w:vAlign w:val="center"/>
          </w:tcPr>
          <w:p w14:paraId="11F7EE35" w14:textId="0C4AA5C0" w:rsidR="002F2973" w:rsidRPr="003C1C44" w:rsidRDefault="002F2973" w:rsidP="007C447B">
            <w:pPr>
              <w:pStyle w:val="TableData-CenteredHZ"/>
              <w:keepNext/>
              <w:keepLines/>
              <w:rPr>
                <w:highlight w:val="yellow"/>
              </w:rPr>
            </w:pPr>
            <w:ins w:id="131" w:author="Frischmann, Sarah" w:date="2024-04-30T09:12:00Z">
              <w:r w:rsidRPr="00DD7F05">
                <w:t>WAS</w:t>
              </w:r>
            </w:ins>
          </w:p>
        </w:tc>
        <w:tc>
          <w:tcPr>
            <w:tcW w:w="504" w:type="pct"/>
            <w:vAlign w:val="center"/>
          </w:tcPr>
          <w:p w14:paraId="2BAC8FF3" w14:textId="26C56EF3" w:rsidR="002F2973" w:rsidRPr="003C1C44" w:rsidRDefault="002F2973" w:rsidP="007C447B">
            <w:pPr>
              <w:pStyle w:val="TableData-CenteredHZ"/>
              <w:keepNext/>
              <w:keepLines/>
              <w:rPr>
                <w:highlight w:val="yellow"/>
              </w:rPr>
            </w:pPr>
            <w:ins w:id="132" w:author="Frischmann, Sarah" w:date="2024-04-30T09:12:00Z">
              <w:r w:rsidRPr="00DD7F05">
                <w:t>DS</w:t>
              </w:r>
            </w:ins>
          </w:p>
        </w:tc>
      </w:tr>
      <w:tr w:rsidR="002F2973" w:rsidRPr="00617417" w14:paraId="3C2374E9" w14:textId="39C2F97C" w:rsidTr="002F780D">
        <w:trPr>
          <w:trHeight w:val="360"/>
          <w:jc w:val="center"/>
        </w:trPr>
        <w:tc>
          <w:tcPr>
            <w:tcW w:w="1474" w:type="pct"/>
            <w:shd w:val="clear" w:color="auto" w:fill="auto"/>
            <w:vAlign w:val="center"/>
          </w:tcPr>
          <w:p w14:paraId="7CBD3FE4" w14:textId="08759C14" w:rsidR="002F2973" w:rsidRPr="002B1ADF" w:rsidRDefault="002F2973" w:rsidP="00433758">
            <w:pPr>
              <w:pStyle w:val="TableCategoryLeftAlignHZ"/>
              <w:rPr>
                <w:b w:val="0"/>
                <w:bCs/>
              </w:rPr>
            </w:pPr>
            <w:ins w:id="133" w:author="Frischmann, Sarah" w:date="2024-04-30T09:12:00Z">
              <w:r>
                <w:rPr>
                  <w:b w:val="0"/>
                  <w:bCs/>
                </w:rPr>
                <w:t>Solids Concentration (%)</w:t>
              </w:r>
            </w:ins>
          </w:p>
        </w:tc>
        <w:tc>
          <w:tcPr>
            <w:tcW w:w="504" w:type="pct"/>
            <w:shd w:val="clear" w:color="auto" w:fill="auto"/>
            <w:vAlign w:val="center"/>
          </w:tcPr>
          <w:p w14:paraId="03491BD2" w14:textId="7EF21FAB" w:rsidR="002F2973" w:rsidRPr="00F205F3" w:rsidRDefault="002F2973" w:rsidP="007C447B">
            <w:pPr>
              <w:pStyle w:val="TableData-CenteredHZ"/>
              <w:keepNext/>
              <w:keepLines/>
              <w:rPr>
                <w:rPrChange w:id="134" w:author="Frischmann, Sarah" w:date="2024-04-25T09:18:00Z">
                  <w:rPr>
                    <w:highlight w:val="yellow"/>
                  </w:rPr>
                </w:rPrChange>
              </w:rPr>
            </w:pPr>
            <w:ins w:id="135" w:author="Frischmann, Sarah" w:date="2024-04-30T09:12:00Z">
              <w:r w:rsidRPr="00F205F3">
                <w:rPr>
                  <w:rPrChange w:id="136" w:author="Frischmann, Sarah" w:date="2024-04-25T09:18:00Z">
                    <w:rPr>
                      <w:highlight w:val="yellow"/>
                    </w:rPr>
                  </w:rPrChange>
                </w:rPr>
                <w:t>2%-3.5%</w:t>
              </w:r>
            </w:ins>
          </w:p>
        </w:tc>
        <w:tc>
          <w:tcPr>
            <w:tcW w:w="504" w:type="pct"/>
            <w:vAlign w:val="center"/>
          </w:tcPr>
          <w:p w14:paraId="26BD02DC" w14:textId="1D65D262" w:rsidR="002F2973" w:rsidRPr="00F205F3" w:rsidRDefault="002F2973" w:rsidP="007C447B">
            <w:pPr>
              <w:pStyle w:val="TableData-CenteredHZ"/>
              <w:keepNext/>
              <w:keepLines/>
              <w:rPr>
                <w:rPrChange w:id="137" w:author="Frischmann, Sarah" w:date="2024-04-25T09:18:00Z">
                  <w:rPr>
                    <w:highlight w:val="yellow"/>
                  </w:rPr>
                </w:rPrChange>
              </w:rPr>
            </w:pPr>
            <w:ins w:id="138" w:author="Frischmann, Sarah" w:date="2024-04-30T09:12:00Z">
              <w:r w:rsidRPr="00F205F3">
                <w:rPr>
                  <w:rPrChange w:id="139" w:author="Frischmann, Sarah" w:date="2024-04-25T09:18:00Z">
                    <w:rPr>
                      <w:highlight w:val="yellow"/>
                    </w:rPr>
                  </w:rPrChange>
                </w:rPr>
                <w:t>3.0%</w:t>
              </w:r>
            </w:ins>
          </w:p>
        </w:tc>
        <w:tc>
          <w:tcPr>
            <w:tcW w:w="504" w:type="pct"/>
            <w:vAlign w:val="center"/>
          </w:tcPr>
          <w:p w14:paraId="276C9DB5" w14:textId="31A1C7D9" w:rsidR="002F2973" w:rsidRPr="00F205F3" w:rsidRDefault="002F2973" w:rsidP="007C447B">
            <w:pPr>
              <w:pStyle w:val="TableData-CenteredHZ"/>
              <w:keepNext/>
              <w:keepLines/>
              <w:rPr>
                <w:rPrChange w:id="140" w:author="Frischmann, Sarah" w:date="2024-04-25T09:18:00Z">
                  <w:rPr>
                    <w:highlight w:val="yellow"/>
                  </w:rPr>
                </w:rPrChange>
              </w:rPr>
            </w:pPr>
            <w:ins w:id="141" w:author="Frischmann, Sarah" w:date="2024-04-30T09:12:00Z">
              <w:r w:rsidRPr="00F205F3">
                <w:rPr>
                  <w:rPrChange w:id="142" w:author="Frischmann, Sarah" w:date="2024-04-25T09:18:00Z">
                    <w:rPr>
                      <w:highlight w:val="yellow"/>
                    </w:rPr>
                  </w:rPrChange>
                </w:rPr>
                <w:t>2.0%</w:t>
              </w:r>
            </w:ins>
          </w:p>
        </w:tc>
        <w:tc>
          <w:tcPr>
            <w:tcW w:w="503" w:type="pct"/>
            <w:vAlign w:val="center"/>
          </w:tcPr>
          <w:p w14:paraId="0CEAFD34" w14:textId="25E3066B" w:rsidR="002F2973" w:rsidRPr="00F205F3" w:rsidRDefault="002F2973" w:rsidP="007C447B">
            <w:pPr>
              <w:pStyle w:val="TableData-CenteredHZ"/>
              <w:keepNext/>
              <w:keepLines/>
              <w:rPr>
                <w:rPrChange w:id="143" w:author="Frischmann, Sarah" w:date="2024-04-25T09:18:00Z">
                  <w:rPr>
                    <w:highlight w:val="yellow"/>
                  </w:rPr>
                </w:rPrChange>
              </w:rPr>
            </w:pPr>
            <w:ins w:id="144" w:author="Frischmann, Sarah" w:date="2024-04-30T09:12:00Z">
              <w:r>
                <w:rPr>
                  <w:highlight w:val="yellow"/>
                </w:rPr>
                <w:t>N/A</w:t>
              </w:r>
            </w:ins>
          </w:p>
        </w:tc>
        <w:tc>
          <w:tcPr>
            <w:tcW w:w="503" w:type="pct"/>
            <w:vAlign w:val="center"/>
          </w:tcPr>
          <w:p w14:paraId="4BEF7398" w14:textId="0E01ECB0" w:rsidR="002F2973" w:rsidRPr="00F205F3" w:rsidRDefault="002F2973" w:rsidP="00F205F3">
            <w:pPr>
              <w:pStyle w:val="TableData-CenteredHZ"/>
              <w:keepNext/>
              <w:keepLines/>
              <w:rPr>
                <w:rPrChange w:id="145" w:author="Frischmann, Sarah" w:date="2024-04-25T09:18:00Z">
                  <w:rPr>
                    <w:highlight w:val="yellow"/>
                  </w:rPr>
                </w:rPrChange>
              </w:rPr>
            </w:pPr>
            <w:ins w:id="146" w:author="Frischmann, Sarah" w:date="2024-04-30T09:12:00Z">
              <w:r>
                <w:rPr>
                  <w:highlight w:val="yellow"/>
                </w:rPr>
                <w:t>N/A</w:t>
              </w:r>
            </w:ins>
          </w:p>
        </w:tc>
        <w:tc>
          <w:tcPr>
            <w:tcW w:w="503" w:type="pct"/>
            <w:vAlign w:val="center"/>
          </w:tcPr>
          <w:p w14:paraId="5F4A9318" w14:textId="61812825" w:rsidR="002F2973" w:rsidRPr="00F205F3" w:rsidRDefault="002F2973" w:rsidP="007C447B">
            <w:pPr>
              <w:pStyle w:val="TableData-CenteredHZ"/>
              <w:keepNext/>
              <w:keepLines/>
              <w:rPr>
                <w:rPrChange w:id="147" w:author="Frischmann, Sarah" w:date="2024-04-25T09:18:00Z">
                  <w:rPr>
                    <w:highlight w:val="yellow"/>
                  </w:rPr>
                </w:rPrChange>
              </w:rPr>
            </w:pPr>
          </w:p>
        </w:tc>
        <w:tc>
          <w:tcPr>
            <w:tcW w:w="504" w:type="pct"/>
            <w:vAlign w:val="center"/>
          </w:tcPr>
          <w:p w14:paraId="07E9D295" w14:textId="76ED35EE" w:rsidR="002F2973" w:rsidRPr="00F205F3" w:rsidRDefault="00D21F41" w:rsidP="007C447B">
            <w:pPr>
              <w:pStyle w:val="TableData-CenteredHZ"/>
              <w:keepNext/>
              <w:keepLines/>
              <w:rPr>
                <w:rPrChange w:id="148" w:author="Frischmann, Sarah" w:date="2024-04-25T09:18:00Z">
                  <w:rPr>
                    <w:highlight w:val="yellow"/>
                  </w:rPr>
                </w:rPrChange>
              </w:rPr>
            </w:pPr>
            <w:ins w:id="149" w:author="Ghadimi, Shahrouz" w:date="2024-05-07T09:26:00Z" w16du:dateUtc="2024-05-07T15:26:00Z">
              <w:r>
                <w:t>0-6%</w:t>
              </w:r>
            </w:ins>
          </w:p>
        </w:tc>
      </w:tr>
      <w:tr w:rsidR="002F2973" w:rsidRPr="00617417" w14:paraId="1A68C856" w14:textId="3604A832" w:rsidTr="002F780D">
        <w:trPr>
          <w:trHeight w:val="360"/>
          <w:jc w:val="center"/>
        </w:trPr>
        <w:tc>
          <w:tcPr>
            <w:tcW w:w="1474" w:type="pct"/>
            <w:shd w:val="clear" w:color="auto" w:fill="auto"/>
            <w:vAlign w:val="center"/>
          </w:tcPr>
          <w:p w14:paraId="46E7F5DC" w14:textId="3E1646BB" w:rsidR="002F2973" w:rsidRPr="002B1ADF" w:rsidRDefault="002F2973" w:rsidP="00433758">
            <w:pPr>
              <w:pStyle w:val="TableCategoryLeftAlignHZ"/>
              <w:rPr>
                <w:b w:val="0"/>
                <w:bCs/>
              </w:rPr>
            </w:pPr>
            <w:ins w:id="150" w:author="Frischmann, Sarah" w:date="2024-04-30T09:12:00Z">
              <w:r w:rsidRPr="002B1ADF">
                <w:rPr>
                  <w:b w:val="0"/>
                  <w:bCs/>
                </w:rPr>
                <w:t>Fluid Temperature (degrees F)</w:t>
              </w:r>
            </w:ins>
          </w:p>
        </w:tc>
        <w:tc>
          <w:tcPr>
            <w:tcW w:w="504" w:type="pct"/>
            <w:shd w:val="clear" w:color="auto" w:fill="auto"/>
            <w:vAlign w:val="center"/>
          </w:tcPr>
          <w:p w14:paraId="4BCFC580" w14:textId="7960F38A" w:rsidR="002F2973" w:rsidRPr="00F205F3" w:rsidRDefault="002F2973" w:rsidP="007C447B">
            <w:pPr>
              <w:pStyle w:val="TableData-CenteredHZ"/>
              <w:keepNext/>
              <w:keepLines/>
              <w:rPr>
                <w:rPrChange w:id="151" w:author="Frischmann, Sarah" w:date="2024-04-25T09:18:00Z">
                  <w:rPr>
                    <w:highlight w:val="yellow"/>
                  </w:rPr>
                </w:rPrChange>
              </w:rPr>
            </w:pPr>
            <w:ins w:id="152" w:author="Frischmann, Sarah" w:date="2024-04-30T09:12:00Z">
              <w:r w:rsidRPr="00F205F3">
                <w:rPr>
                  <w:rPrChange w:id="153" w:author="Frischmann, Sarah" w:date="2024-04-25T09:18:00Z">
                    <w:rPr>
                      <w:highlight w:val="yellow"/>
                    </w:rPr>
                  </w:rPrChange>
                </w:rPr>
                <w:t>Ambient</w:t>
              </w:r>
            </w:ins>
          </w:p>
        </w:tc>
        <w:tc>
          <w:tcPr>
            <w:tcW w:w="504" w:type="pct"/>
            <w:vAlign w:val="center"/>
          </w:tcPr>
          <w:p w14:paraId="7CD88B66" w14:textId="18DFF755" w:rsidR="002F2973" w:rsidRPr="00F205F3" w:rsidRDefault="002F2973" w:rsidP="007C447B">
            <w:pPr>
              <w:pStyle w:val="TableData-CenteredHZ"/>
              <w:keepNext/>
              <w:keepLines/>
              <w:rPr>
                <w:rPrChange w:id="154" w:author="Frischmann, Sarah" w:date="2024-04-25T09:18:00Z">
                  <w:rPr>
                    <w:highlight w:val="yellow"/>
                  </w:rPr>
                </w:rPrChange>
              </w:rPr>
            </w:pPr>
            <w:ins w:id="155" w:author="Frischmann, Sarah" w:date="2024-04-30T09:12:00Z">
              <w:r w:rsidRPr="00F205F3">
                <w:rPr>
                  <w:rPrChange w:id="156" w:author="Frischmann, Sarah" w:date="2024-04-25T09:18:00Z">
                    <w:rPr>
                      <w:highlight w:val="yellow"/>
                    </w:rPr>
                  </w:rPrChange>
                </w:rPr>
                <w:t>Ambient</w:t>
              </w:r>
            </w:ins>
          </w:p>
        </w:tc>
        <w:tc>
          <w:tcPr>
            <w:tcW w:w="504" w:type="pct"/>
            <w:vAlign w:val="center"/>
          </w:tcPr>
          <w:p w14:paraId="3C000239" w14:textId="29E076BF" w:rsidR="002F2973" w:rsidRPr="00F205F3" w:rsidRDefault="002F2973" w:rsidP="007C447B">
            <w:pPr>
              <w:pStyle w:val="TableData-CenteredHZ"/>
              <w:keepNext/>
              <w:keepLines/>
              <w:rPr>
                <w:rPrChange w:id="157" w:author="Frischmann, Sarah" w:date="2024-04-25T09:18:00Z">
                  <w:rPr>
                    <w:highlight w:val="yellow"/>
                  </w:rPr>
                </w:rPrChange>
              </w:rPr>
            </w:pPr>
            <w:ins w:id="158" w:author="Frischmann, Sarah" w:date="2024-04-30T09:12:00Z">
              <w:r w:rsidRPr="00F205F3">
                <w:rPr>
                  <w:rPrChange w:id="159" w:author="Frischmann, Sarah" w:date="2024-04-25T09:18:00Z">
                    <w:rPr>
                      <w:highlight w:val="yellow"/>
                    </w:rPr>
                  </w:rPrChange>
                </w:rPr>
                <w:t>Ambient</w:t>
              </w:r>
            </w:ins>
          </w:p>
        </w:tc>
        <w:tc>
          <w:tcPr>
            <w:tcW w:w="503" w:type="pct"/>
            <w:vAlign w:val="center"/>
          </w:tcPr>
          <w:p w14:paraId="67622A75" w14:textId="41E4AFD9" w:rsidR="002F2973" w:rsidRDefault="002F2973" w:rsidP="007C447B">
            <w:pPr>
              <w:pStyle w:val="TableData-CenteredHZ"/>
              <w:keepNext/>
              <w:keepLines/>
              <w:rPr>
                <w:highlight w:val="yellow"/>
              </w:rPr>
            </w:pPr>
            <w:ins w:id="160" w:author="Frischmann, Sarah" w:date="2024-04-30T09:12:00Z">
              <w:r w:rsidRPr="00F205F3">
                <w:rPr>
                  <w:rPrChange w:id="161" w:author="Frischmann, Sarah" w:date="2024-04-25T09:18:00Z">
                    <w:rPr>
                      <w:highlight w:val="yellow"/>
                    </w:rPr>
                  </w:rPrChange>
                </w:rPr>
                <w:t>Ambient</w:t>
              </w:r>
            </w:ins>
          </w:p>
        </w:tc>
        <w:tc>
          <w:tcPr>
            <w:tcW w:w="503" w:type="pct"/>
            <w:vAlign w:val="center"/>
          </w:tcPr>
          <w:p w14:paraId="0FB6576B" w14:textId="597E6358" w:rsidR="002F2973" w:rsidRDefault="002F2973" w:rsidP="00F205F3">
            <w:pPr>
              <w:pStyle w:val="TableData-CenteredHZ"/>
              <w:keepNext/>
              <w:keepLines/>
              <w:rPr>
                <w:highlight w:val="yellow"/>
              </w:rPr>
            </w:pPr>
            <w:ins w:id="162" w:author="Frischmann, Sarah" w:date="2024-04-30T09:12:00Z">
              <w:r w:rsidRPr="00F205F3">
                <w:rPr>
                  <w:rPrChange w:id="163" w:author="Frischmann, Sarah" w:date="2024-04-25T09:18:00Z">
                    <w:rPr>
                      <w:highlight w:val="yellow"/>
                    </w:rPr>
                  </w:rPrChange>
                </w:rPr>
                <w:t>Ambient</w:t>
              </w:r>
            </w:ins>
          </w:p>
        </w:tc>
        <w:tc>
          <w:tcPr>
            <w:tcW w:w="503" w:type="pct"/>
            <w:vAlign w:val="center"/>
          </w:tcPr>
          <w:p w14:paraId="77C729CE" w14:textId="3CA48CB2" w:rsidR="002F2973" w:rsidRDefault="002F2973" w:rsidP="007C447B">
            <w:pPr>
              <w:pStyle w:val="TableData-CenteredHZ"/>
              <w:keepNext/>
              <w:keepLines/>
              <w:rPr>
                <w:highlight w:val="yellow"/>
              </w:rPr>
            </w:pPr>
          </w:p>
        </w:tc>
        <w:tc>
          <w:tcPr>
            <w:tcW w:w="504" w:type="pct"/>
            <w:vAlign w:val="center"/>
          </w:tcPr>
          <w:p w14:paraId="6BB559C8" w14:textId="77777777" w:rsidR="002F2973" w:rsidRDefault="002F2973" w:rsidP="007C447B">
            <w:pPr>
              <w:pStyle w:val="TableData-CenteredHZ"/>
              <w:keepNext/>
              <w:keepLines/>
              <w:rPr>
                <w:highlight w:val="yellow"/>
              </w:rPr>
            </w:pPr>
          </w:p>
        </w:tc>
      </w:tr>
      <w:tr w:rsidR="002F2973" w:rsidRPr="00617417" w14:paraId="3758749B" w14:textId="3ED0C2A9" w:rsidTr="002F780D">
        <w:trPr>
          <w:trHeight w:val="360"/>
          <w:jc w:val="center"/>
        </w:trPr>
        <w:tc>
          <w:tcPr>
            <w:tcW w:w="1474" w:type="pct"/>
            <w:shd w:val="clear" w:color="auto" w:fill="auto"/>
            <w:vAlign w:val="center"/>
          </w:tcPr>
          <w:p w14:paraId="3748E7F6" w14:textId="6D71015C" w:rsidR="002F2973" w:rsidRPr="002B1ADF" w:rsidRDefault="002F2973" w:rsidP="00F205F3">
            <w:pPr>
              <w:pStyle w:val="TableCategoryLeftAlignHZ"/>
              <w:rPr>
                <w:b w:val="0"/>
                <w:bCs/>
              </w:rPr>
            </w:pPr>
            <w:ins w:id="164" w:author="Frischmann, Sarah" w:date="2024-04-30T09:12:00Z">
              <w:r w:rsidRPr="002B1ADF">
                <w:rPr>
                  <w:b w:val="0"/>
                  <w:bCs/>
                </w:rPr>
                <w:t>Fluid Specific Gravity</w:t>
              </w:r>
            </w:ins>
          </w:p>
        </w:tc>
        <w:tc>
          <w:tcPr>
            <w:tcW w:w="504" w:type="pct"/>
            <w:shd w:val="clear" w:color="auto" w:fill="auto"/>
            <w:vAlign w:val="center"/>
          </w:tcPr>
          <w:p w14:paraId="02F78FA1" w14:textId="2814BD52" w:rsidR="002F2973" w:rsidRPr="00F205F3" w:rsidRDefault="002F2973" w:rsidP="00F205F3">
            <w:pPr>
              <w:pStyle w:val="TableData-CenteredHZ"/>
              <w:keepNext/>
              <w:keepLines/>
              <w:rPr>
                <w:rPrChange w:id="165" w:author="Frischmann, Sarah" w:date="2024-04-25T09:18:00Z">
                  <w:rPr>
                    <w:highlight w:val="yellow"/>
                  </w:rPr>
                </w:rPrChange>
              </w:rPr>
            </w:pPr>
            <w:ins w:id="166" w:author="Frischmann, Sarah" w:date="2024-04-30T09:12:00Z">
              <w:r w:rsidRPr="00F205F3">
                <w:rPr>
                  <w:rPrChange w:id="167" w:author="Frischmann, Sarah" w:date="2024-04-25T09:18:00Z">
                    <w:rPr>
                      <w:highlight w:val="yellow"/>
                    </w:rPr>
                  </w:rPrChange>
                </w:rPr>
                <w:t>1</w:t>
              </w:r>
            </w:ins>
          </w:p>
        </w:tc>
        <w:tc>
          <w:tcPr>
            <w:tcW w:w="504" w:type="pct"/>
            <w:vAlign w:val="center"/>
          </w:tcPr>
          <w:p w14:paraId="6E4DBCFF" w14:textId="6D6886ED" w:rsidR="002F2973" w:rsidRPr="00F205F3" w:rsidRDefault="002F2973" w:rsidP="00F205F3">
            <w:pPr>
              <w:pStyle w:val="TableData-CenteredHZ"/>
              <w:keepNext/>
              <w:keepLines/>
              <w:rPr>
                <w:rPrChange w:id="168" w:author="Frischmann, Sarah" w:date="2024-04-25T09:18:00Z">
                  <w:rPr>
                    <w:highlight w:val="yellow"/>
                  </w:rPr>
                </w:rPrChange>
              </w:rPr>
            </w:pPr>
            <w:ins w:id="169" w:author="Frischmann, Sarah" w:date="2024-04-30T09:12:00Z">
              <w:r w:rsidRPr="00F205F3">
                <w:rPr>
                  <w:rPrChange w:id="170" w:author="Frischmann, Sarah" w:date="2024-04-25T09:18:00Z">
                    <w:rPr>
                      <w:highlight w:val="yellow"/>
                    </w:rPr>
                  </w:rPrChange>
                </w:rPr>
                <w:t>1</w:t>
              </w:r>
            </w:ins>
          </w:p>
        </w:tc>
        <w:tc>
          <w:tcPr>
            <w:tcW w:w="504" w:type="pct"/>
            <w:vAlign w:val="center"/>
          </w:tcPr>
          <w:p w14:paraId="571F56BD" w14:textId="27140E35" w:rsidR="002F2973" w:rsidRPr="00F205F3" w:rsidRDefault="002F2973" w:rsidP="00F205F3">
            <w:pPr>
              <w:pStyle w:val="TableData-CenteredHZ"/>
              <w:keepNext/>
              <w:keepLines/>
              <w:rPr>
                <w:rPrChange w:id="171" w:author="Frischmann, Sarah" w:date="2024-04-25T09:18:00Z">
                  <w:rPr>
                    <w:highlight w:val="yellow"/>
                  </w:rPr>
                </w:rPrChange>
              </w:rPr>
            </w:pPr>
            <w:ins w:id="172" w:author="Frischmann, Sarah" w:date="2024-04-30T09:12:00Z">
              <w:r w:rsidRPr="00F205F3">
                <w:rPr>
                  <w:rPrChange w:id="173" w:author="Frischmann, Sarah" w:date="2024-04-25T09:18:00Z">
                    <w:rPr>
                      <w:highlight w:val="yellow"/>
                    </w:rPr>
                  </w:rPrChange>
                </w:rPr>
                <w:t>1</w:t>
              </w:r>
            </w:ins>
          </w:p>
        </w:tc>
        <w:tc>
          <w:tcPr>
            <w:tcW w:w="503" w:type="pct"/>
            <w:vAlign w:val="center"/>
          </w:tcPr>
          <w:p w14:paraId="684F7A9B" w14:textId="762B8F05" w:rsidR="002F2973" w:rsidRPr="00F205F3" w:rsidRDefault="002F2973" w:rsidP="00F205F3">
            <w:pPr>
              <w:pStyle w:val="TableData-CenteredHZ"/>
              <w:keepNext/>
              <w:keepLines/>
              <w:rPr>
                <w:b/>
                <w:bCs/>
                <w:rPrChange w:id="174" w:author="Frischmann, Sarah" w:date="2024-04-25T09:18:00Z">
                  <w:rPr>
                    <w:highlight w:val="yellow"/>
                  </w:rPr>
                </w:rPrChange>
              </w:rPr>
            </w:pPr>
            <w:ins w:id="175" w:author="Frischmann, Sarah" w:date="2024-04-30T09:12:00Z">
              <w:r w:rsidRPr="00F205F3">
                <w:rPr>
                  <w:rPrChange w:id="176" w:author="Frischmann, Sarah" w:date="2024-04-25T09:18:00Z">
                    <w:rPr>
                      <w:highlight w:val="yellow"/>
                    </w:rPr>
                  </w:rPrChange>
                </w:rPr>
                <w:t>1</w:t>
              </w:r>
            </w:ins>
          </w:p>
        </w:tc>
        <w:tc>
          <w:tcPr>
            <w:tcW w:w="503" w:type="pct"/>
            <w:vAlign w:val="center"/>
          </w:tcPr>
          <w:p w14:paraId="29801E68" w14:textId="1772E542" w:rsidR="002F2973" w:rsidRPr="00F205F3" w:rsidRDefault="002F2973" w:rsidP="00F205F3">
            <w:pPr>
              <w:pStyle w:val="TableData-CenteredHZ"/>
              <w:keepNext/>
              <w:keepLines/>
              <w:rPr>
                <w:rPrChange w:id="177" w:author="Frischmann, Sarah" w:date="2024-04-25T09:18:00Z">
                  <w:rPr>
                    <w:highlight w:val="yellow"/>
                  </w:rPr>
                </w:rPrChange>
              </w:rPr>
            </w:pPr>
            <w:ins w:id="178" w:author="Frischmann, Sarah" w:date="2024-04-30T09:12:00Z">
              <w:r w:rsidRPr="00F205F3">
                <w:rPr>
                  <w:rPrChange w:id="179" w:author="Frischmann, Sarah" w:date="2024-04-25T09:18:00Z">
                    <w:rPr>
                      <w:highlight w:val="yellow"/>
                    </w:rPr>
                  </w:rPrChange>
                </w:rPr>
                <w:t>1</w:t>
              </w:r>
            </w:ins>
          </w:p>
        </w:tc>
        <w:tc>
          <w:tcPr>
            <w:tcW w:w="503" w:type="pct"/>
            <w:vAlign w:val="center"/>
          </w:tcPr>
          <w:p w14:paraId="641C05E5" w14:textId="75E6921B" w:rsidR="002F2973" w:rsidRDefault="002F2973" w:rsidP="00F205F3">
            <w:pPr>
              <w:pStyle w:val="TableData-CenteredHZ"/>
              <w:keepNext/>
              <w:keepLines/>
              <w:rPr>
                <w:highlight w:val="yellow"/>
              </w:rPr>
            </w:pPr>
          </w:p>
        </w:tc>
        <w:tc>
          <w:tcPr>
            <w:tcW w:w="504" w:type="pct"/>
            <w:vAlign w:val="center"/>
          </w:tcPr>
          <w:p w14:paraId="69C8ACC7" w14:textId="77777777" w:rsidR="002F2973" w:rsidRDefault="002F2973" w:rsidP="00F205F3">
            <w:pPr>
              <w:pStyle w:val="TableData-CenteredHZ"/>
              <w:keepNext/>
              <w:keepLines/>
              <w:rPr>
                <w:highlight w:val="yellow"/>
              </w:rPr>
            </w:pPr>
          </w:p>
        </w:tc>
      </w:tr>
      <w:tr w:rsidR="002F2973" w:rsidRPr="00617417" w14:paraId="63BFF75D" w14:textId="44428EC7" w:rsidTr="002F780D">
        <w:trPr>
          <w:trHeight w:val="360"/>
          <w:jc w:val="center"/>
        </w:trPr>
        <w:tc>
          <w:tcPr>
            <w:tcW w:w="1474" w:type="pct"/>
            <w:shd w:val="clear" w:color="auto" w:fill="auto"/>
            <w:vAlign w:val="center"/>
          </w:tcPr>
          <w:p w14:paraId="577E335A" w14:textId="229628A4" w:rsidR="002F2973" w:rsidRPr="002B1ADF" w:rsidRDefault="002F2973" w:rsidP="00F205F3">
            <w:pPr>
              <w:pStyle w:val="TableCategoryLeftAlignHZ"/>
              <w:rPr>
                <w:b w:val="0"/>
                <w:bCs/>
              </w:rPr>
            </w:pPr>
            <w:commentRangeStart w:id="180"/>
            <w:commentRangeStart w:id="181"/>
            <w:ins w:id="182" w:author="Frischmann, Sarah" w:date="2024-04-30T09:12:00Z">
              <w:r w:rsidRPr="002B1ADF">
                <w:rPr>
                  <w:b w:val="0"/>
                  <w:bCs/>
                </w:rPr>
                <w:t>Fluid pH range</w:t>
              </w:r>
              <w:commentRangeEnd w:id="180"/>
              <w:r>
                <w:rPr>
                  <w:rStyle w:val="CommentReference"/>
                  <w:rFonts w:ascii="Calibri" w:eastAsia="Calibri" w:hAnsi="Calibri" w:cs="Times New Roman"/>
                  <w:b w:val="0"/>
                </w:rPr>
                <w:commentReference w:id="180"/>
              </w:r>
              <w:commentRangeEnd w:id="181"/>
              <w:r>
                <w:rPr>
                  <w:rStyle w:val="CommentReference"/>
                  <w:rFonts w:ascii="Calibri" w:eastAsia="Calibri" w:hAnsi="Calibri" w:cs="Times New Roman"/>
                  <w:b w:val="0"/>
                </w:rPr>
                <w:commentReference w:id="181"/>
              </w:r>
            </w:ins>
          </w:p>
        </w:tc>
        <w:tc>
          <w:tcPr>
            <w:tcW w:w="504" w:type="pct"/>
            <w:shd w:val="clear" w:color="auto" w:fill="auto"/>
            <w:vAlign w:val="center"/>
          </w:tcPr>
          <w:p w14:paraId="1F84E3C1" w14:textId="3CB2C16A" w:rsidR="002F2973" w:rsidRPr="002F780D" w:rsidRDefault="002F2973" w:rsidP="00F205F3">
            <w:pPr>
              <w:pStyle w:val="TableData-CenteredHZ"/>
              <w:keepNext/>
              <w:keepLines/>
            </w:pPr>
            <w:ins w:id="183" w:author="Frischmann, Sarah" w:date="2024-04-30T09:12:00Z">
              <w:r w:rsidRPr="002F780D">
                <w:t>5-9</w:t>
              </w:r>
            </w:ins>
          </w:p>
        </w:tc>
        <w:tc>
          <w:tcPr>
            <w:tcW w:w="504" w:type="pct"/>
            <w:vAlign w:val="center"/>
          </w:tcPr>
          <w:p w14:paraId="482237B5" w14:textId="67BFE080" w:rsidR="002F2973" w:rsidRPr="002F780D" w:rsidRDefault="002F2973" w:rsidP="00F205F3">
            <w:pPr>
              <w:pStyle w:val="TableData-CenteredHZ"/>
              <w:keepNext/>
              <w:keepLines/>
            </w:pPr>
            <w:ins w:id="184" w:author="Frischmann, Sarah" w:date="2024-04-30T09:12:00Z">
              <w:r w:rsidRPr="002F780D">
                <w:t>5-9</w:t>
              </w:r>
            </w:ins>
          </w:p>
        </w:tc>
        <w:tc>
          <w:tcPr>
            <w:tcW w:w="504" w:type="pct"/>
            <w:vAlign w:val="center"/>
          </w:tcPr>
          <w:p w14:paraId="5E18A19B" w14:textId="2381A507" w:rsidR="002F2973" w:rsidRPr="002F780D" w:rsidRDefault="002F2973" w:rsidP="00F205F3">
            <w:pPr>
              <w:pStyle w:val="TableData-CenteredHZ"/>
              <w:keepNext/>
              <w:keepLines/>
            </w:pPr>
            <w:ins w:id="185" w:author="Frischmann, Sarah" w:date="2024-04-30T09:12:00Z">
              <w:r w:rsidRPr="002F780D">
                <w:t>5-9</w:t>
              </w:r>
            </w:ins>
          </w:p>
        </w:tc>
        <w:tc>
          <w:tcPr>
            <w:tcW w:w="503" w:type="pct"/>
            <w:vAlign w:val="center"/>
          </w:tcPr>
          <w:p w14:paraId="71FC9E55" w14:textId="2FFC1264" w:rsidR="002F2973" w:rsidRPr="002F780D" w:rsidRDefault="002F2973" w:rsidP="00F205F3">
            <w:pPr>
              <w:pStyle w:val="TableData-CenteredHZ"/>
              <w:keepNext/>
              <w:keepLines/>
            </w:pPr>
            <w:ins w:id="186" w:author="Frischmann, Sarah" w:date="2024-04-30T09:12:00Z">
              <w:r w:rsidRPr="002F780D">
                <w:t>5-9</w:t>
              </w:r>
            </w:ins>
          </w:p>
        </w:tc>
        <w:tc>
          <w:tcPr>
            <w:tcW w:w="503" w:type="pct"/>
            <w:vAlign w:val="center"/>
          </w:tcPr>
          <w:p w14:paraId="7E4C05AD" w14:textId="745A4783" w:rsidR="002F2973" w:rsidRPr="002F780D" w:rsidRDefault="002F2973" w:rsidP="00F205F3">
            <w:pPr>
              <w:pStyle w:val="TableData-CenteredHZ"/>
              <w:keepNext/>
              <w:keepLines/>
            </w:pPr>
          </w:p>
        </w:tc>
        <w:tc>
          <w:tcPr>
            <w:tcW w:w="503" w:type="pct"/>
            <w:vAlign w:val="center"/>
          </w:tcPr>
          <w:p w14:paraId="52E2F8D8" w14:textId="5F028242" w:rsidR="002F2973" w:rsidRPr="003C1C44" w:rsidRDefault="002F2973" w:rsidP="00F205F3">
            <w:pPr>
              <w:pStyle w:val="TableData-CenteredHZ"/>
              <w:keepNext/>
              <w:keepLines/>
              <w:rPr>
                <w:highlight w:val="yellow"/>
              </w:rPr>
            </w:pPr>
          </w:p>
        </w:tc>
        <w:tc>
          <w:tcPr>
            <w:tcW w:w="504" w:type="pct"/>
            <w:vAlign w:val="center"/>
          </w:tcPr>
          <w:p w14:paraId="486C3BFD" w14:textId="77777777" w:rsidR="002F2973" w:rsidRPr="003C1C44" w:rsidRDefault="002F2973" w:rsidP="00F205F3">
            <w:pPr>
              <w:pStyle w:val="TableData-CenteredHZ"/>
              <w:keepNext/>
              <w:keepLines/>
              <w:rPr>
                <w:highlight w:val="yellow"/>
              </w:rPr>
            </w:pPr>
          </w:p>
        </w:tc>
      </w:tr>
      <w:tr w:rsidR="002F2973" w:rsidRPr="00617417" w14:paraId="5FB34771" w14:textId="5F8965B6" w:rsidTr="002F780D">
        <w:trPr>
          <w:trHeight w:val="360"/>
          <w:jc w:val="center"/>
        </w:trPr>
        <w:tc>
          <w:tcPr>
            <w:tcW w:w="1474" w:type="pct"/>
            <w:shd w:val="clear" w:color="auto" w:fill="auto"/>
            <w:vAlign w:val="center"/>
          </w:tcPr>
          <w:p w14:paraId="5681981B" w14:textId="11316F10" w:rsidR="002F2973" w:rsidRPr="002B1ADF" w:rsidRDefault="002F2973" w:rsidP="00F205F3">
            <w:pPr>
              <w:pStyle w:val="TableCategoryLeftAlignHZ"/>
              <w:rPr>
                <w:b w:val="0"/>
                <w:bCs/>
              </w:rPr>
            </w:pPr>
            <w:commentRangeStart w:id="187"/>
            <w:commentRangeStart w:id="188"/>
            <w:commentRangeStart w:id="189"/>
            <w:ins w:id="190" w:author="Frischmann, Sarah" w:date="2024-04-30T09:12:00Z">
              <w:r>
                <w:rPr>
                  <w:b w:val="0"/>
                  <w:bCs/>
                </w:rPr>
                <w:t>Fluid Viscosity (absolute centipoise at 60-deg F.)</w:t>
              </w:r>
              <w:commentRangeEnd w:id="187"/>
              <w:r>
                <w:rPr>
                  <w:rStyle w:val="CommentReference"/>
                  <w:rFonts w:ascii="Calibri" w:eastAsia="Calibri" w:hAnsi="Calibri" w:cs="Times New Roman"/>
                  <w:b w:val="0"/>
                </w:rPr>
                <w:commentReference w:id="187"/>
              </w:r>
              <w:commentRangeEnd w:id="188"/>
              <w:r>
                <w:rPr>
                  <w:rStyle w:val="CommentReference"/>
                  <w:rFonts w:ascii="Calibri" w:eastAsia="Calibri" w:hAnsi="Calibri" w:cs="Times New Roman"/>
                  <w:b w:val="0"/>
                </w:rPr>
                <w:commentReference w:id="188"/>
              </w:r>
              <w:commentRangeEnd w:id="189"/>
              <w:r>
                <w:rPr>
                  <w:rStyle w:val="CommentReference"/>
                  <w:rFonts w:ascii="Calibri" w:eastAsia="Calibri" w:hAnsi="Calibri" w:cs="Times New Roman"/>
                  <w:b w:val="0"/>
                </w:rPr>
                <w:commentReference w:id="189"/>
              </w:r>
            </w:ins>
          </w:p>
        </w:tc>
        <w:tc>
          <w:tcPr>
            <w:tcW w:w="504" w:type="pct"/>
            <w:shd w:val="clear" w:color="auto" w:fill="auto"/>
            <w:vAlign w:val="center"/>
          </w:tcPr>
          <w:p w14:paraId="44B51E2C" w14:textId="068C5B96" w:rsidR="002F2973" w:rsidRPr="002F780D" w:rsidRDefault="002F2973" w:rsidP="00F205F3">
            <w:pPr>
              <w:pStyle w:val="TableData-CenteredHZ"/>
              <w:keepNext/>
              <w:keepLines/>
            </w:pPr>
            <w:ins w:id="191" w:author="Frischmann, Sarah" w:date="2024-04-30T09:12:00Z">
              <w:r w:rsidRPr="003C1C44" w:rsidDel="00B41924">
                <w:rPr>
                  <w:highlight w:val="yellow"/>
                </w:rPr>
                <w:t>xx</w:t>
              </w:r>
              <w:r>
                <w:t xml:space="preserve"> </w:t>
              </w:r>
              <w:r w:rsidRPr="00B41924">
                <w:t>cP</w:t>
              </w:r>
            </w:ins>
          </w:p>
        </w:tc>
        <w:tc>
          <w:tcPr>
            <w:tcW w:w="504" w:type="pct"/>
            <w:vAlign w:val="center"/>
          </w:tcPr>
          <w:p w14:paraId="73535A12" w14:textId="7F2CD9FA" w:rsidR="002F2973" w:rsidRPr="002F780D" w:rsidRDefault="002F2973" w:rsidP="00F205F3">
            <w:pPr>
              <w:pStyle w:val="TableData-CenteredHZ"/>
              <w:keepNext/>
              <w:keepLines/>
            </w:pPr>
            <w:ins w:id="192" w:author="Frischmann, Sarah" w:date="2024-04-30T09:12:00Z">
              <w:r>
                <w:rPr>
                  <w:highlight w:val="yellow"/>
                </w:rPr>
                <w:t>[</w:t>
              </w:r>
              <w:r w:rsidDel="007B68FB">
                <w:rPr>
                  <w:highlight w:val="yellow"/>
                </w:rPr>
                <w:t>500 to 2,000]</w:t>
              </w:r>
              <w:r>
                <w:t xml:space="preserve"> </w:t>
              </w:r>
              <w:r w:rsidRPr="00B41924">
                <w:t>cP</w:t>
              </w:r>
            </w:ins>
          </w:p>
        </w:tc>
        <w:tc>
          <w:tcPr>
            <w:tcW w:w="504" w:type="pct"/>
            <w:vAlign w:val="center"/>
          </w:tcPr>
          <w:p w14:paraId="00CE1474" w14:textId="0ADADE44" w:rsidR="002F2973" w:rsidRPr="002F780D" w:rsidRDefault="002F2973" w:rsidP="00F205F3">
            <w:pPr>
              <w:pStyle w:val="TableData-CenteredHZ"/>
              <w:keepNext/>
              <w:keepLines/>
            </w:pPr>
            <w:ins w:id="193" w:author="Frischmann, Sarah" w:date="2024-04-30T09:12:00Z">
              <w:r w:rsidRPr="00B41924">
                <w:t>cP</w:t>
              </w:r>
            </w:ins>
          </w:p>
        </w:tc>
        <w:tc>
          <w:tcPr>
            <w:tcW w:w="503" w:type="pct"/>
            <w:vAlign w:val="center"/>
          </w:tcPr>
          <w:p w14:paraId="7CF3556B" w14:textId="17AA04FD" w:rsidR="002F2973" w:rsidRPr="002F780D" w:rsidRDefault="002F2973" w:rsidP="00F205F3">
            <w:pPr>
              <w:pStyle w:val="TableData-CenteredHZ"/>
              <w:keepNext/>
              <w:keepLines/>
            </w:pPr>
            <w:ins w:id="194" w:author="Frischmann, Sarah" w:date="2024-04-30T09:12:00Z">
              <w:r>
                <w:t xml:space="preserve"> cP</w:t>
              </w:r>
            </w:ins>
          </w:p>
        </w:tc>
        <w:tc>
          <w:tcPr>
            <w:tcW w:w="503" w:type="pct"/>
            <w:shd w:val="clear" w:color="auto" w:fill="auto"/>
            <w:vAlign w:val="center"/>
          </w:tcPr>
          <w:p w14:paraId="0030C47C" w14:textId="708E0C96" w:rsidR="002F2973" w:rsidRPr="003C1C44" w:rsidRDefault="002F2973" w:rsidP="00F205F3">
            <w:pPr>
              <w:pStyle w:val="TableData-CenteredHZ"/>
              <w:keepNext/>
              <w:keepLines/>
              <w:rPr>
                <w:highlight w:val="yellow"/>
              </w:rPr>
            </w:pPr>
            <w:ins w:id="195" w:author="Frischmann, Sarah" w:date="2024-04-30T09:12:00Z">
              <w:r w:rsidRPr="002F780D">
                <w:t>2000 cP</w:t>
              </w:r>
            </w:ins>
          </w:p>
        </w:tc>
        <w:tc>
          <w:tcPr>
            <w:tcW w:w="503" w:type="pct"/>
            <w:vAlign w:val="center"/>
          </w:tcPr>
          <w:p w14:paraId="4CAA6FA6" w14:textId="16B03011" w:rsidR="002F2973" w:rsidRPr="003C1C44" w:rsidRDefault="002F2973" w:rsidP="00F205F3">
            <w:pPr>
              <w:pStyle w:val="TableData-CenteredHZ"/>
              <w:keepNext/>
              <w:keepLines/>
              <w:rPr>
                <w:highlight w:val="yellow"/>
              </w:rPr>
            </w:pPr>
          </w:p>
        </w:tc>
        <w:tc>
          <w:tcPr>
            <w:tcW w:w="504" w:type="pct"/>
            <w:vAlign w:val="center"/>
          </w:tcPr>
          <w:p w14:paraId="350FDE12" w14:textId="77777777" w:rsidR="002F2973" w:rsidRPr="003C1C44" w:rsidRDefault="002F2973" w:rsidP="00F205F3">
            <w:pPr>
              <w:pStyle w:val="TableData-CenteredHZ"/>
              <w:keepNext/>
              <w:keepLines/>
              <w:rPr>
                <w:highlight w:val="yellow"/>
              </w:rPr>
            </w:pPr>
          </w:p>
        </w:tc>
      </w:tr>
      <w:tr w:rsidR="002F2973" w:rsidRPr="00617417" w14:paraId="5DD4FAC7" w14:textId="1CEF220D" w:rsidTr="002F780D">
        <w:trPr>
          <w:trHeight w:val="360"/>
          <w:jc w:val="center"/>
        </w:trPr>
        <w:tc>
          <w:tcPr>
            <w:tcW w:w="1474" w:type="pct"/>
            <w:shd w:val="clear" w:color="auto" w:fill="auto"/>
            <w:vAlign w:val="center"/>
          </w:tcPr>
          <w:p w14:paraId="33EC6444" w14:textId="5B475E3F" w:rsidR="002F2973" w:rsidRPr="002B1ADF" w:rsidRDefault="002F2973" w:rsidP="00F205F3">
            <w:pPr>
              <w:pStyle w:val="TableCategoryLeftAlignHZ"/>
              <w:rPr>
                <w:b w:val="0"/>
                <w:bCs/>
              </w:rPr>
            </w:pPr>
            <w:ins w:id="196" w:author="Frischmann, Sarah" w:date="2024-04-30T09:12:00Z">
              <w:r w:rsidRPr="002B1ADF">
                <w:rPr>
                  <w:b w:val="0"/>
                  <w:bCs/>
                </w:rPr>
                <w:t>Suction Diameter (in)</w:t>
              </w:r>
            </w:ins>
          </w:p>
        </w:tc>
        <w:tc>
          <w:tcPr>
            <w:tcW w:w="504" w:type="pct"/>
            <w:shd w:val="clear" w:color="auto" w:fill="auto"/>
            <w:vAlign w:val="center"/>
          </w:tcPr>
          <w:p w14:paraId="0ECF62D1" w14:textId="22E4FCBD" w:rsidR="002F2973" w:rsidRPr="003C1C44" w:rsidRDefault="002F2973" w:rsidP="00F205F3">
            <w:pPr>
              <w:pStyle w:val="TableData-CenteredHZ"/>
              <w:keepNext/>
              <w:keepLines/>
              <w:rPr>
                <w:highlight w:val="yellow"/>
              </w:rPr>
            </w:pPr>
            <w:ins w:id="197" w:author="Frischmann, Sarah" w:date="2024-04-30T09:12:00Z">
              <w:r w:rsidRPr="003C1C44" w:rsidDel="0063541B">
                <w:rPr>
                  <w:highlight w:val="yellow"/>
                </w:rPr>
                <w:t>x</w:t>
              </w:r>
            </w:ins>
          </w:p>
        </w:tc>
        <w:tc>
          <w:tcPr>
            <w:tcW w:w="504" w:type="pct"/>
            <w:vAlign w:val="center"/>
          </w:tcPr>
          <w:p w14:paraId="450EA4CC" w14:textId="2692E6FF" w:rsidR="002F2973" w:rsidRPr="003C1C44" w:rsidRDefault="002F2973" w:rsidP="00F205F3">
            <w:pPr>
              <w:pStyle w:val="TableData-CenteredHZ"/>
              <w:keepNext/>
              <w:keepLines/>
              <w:rPr>
                <w:highlight w:val="yellow"/>
              </w:rPr>
            </w:pPr>
            <w:ins w:id="198" w:author="Frischmann, Sarah" w:date="2024-04-30T09:12:00Z">
              <w:r w:rsidRPr="003C1C44" w:rsidDel="0063541B">
                <w:rPr>
                  <w:highlight w:val="yellow"/>
                </w:rPr>
                <w:t>x</w:t>
              </w:r>
            </w:ins>
          </w:p>
        </w:tc>
        <w:tc>
          <w:tcPr>
            <w:tcW w:w="504" w:type="pct"/>
            <w:vAlign w:val="center"/>
          </w:tcPr>
          <w:p w14:paraId="2FC74332" w14:textId="77777777" w:rsidR="002F2973" w:rsidRPr="003C1C44" w:rsidRDefault="002F2973" w:rsidP="00F205F3">
            <w:pPr>
              <w:pStyle w:val="TableData-CenteredHZ"/>
              <w:keepNext/>
              <w:keepLines/>
              <w:rPr>
                <w:highlight w:val="yellow"/>
              </w:rPr>
            </w:pPr>
          </w:p>
        </w:tc>
        <w:tc>
          <w:tcPr>
            <w:tcW w:w="503" w:type="pct"/>
            <w:vAlign w:val="center"/>
          </w:tcPr>
          <w:p w14:paraId="0A6998AE" w14:textId="77777777" w:rsidR="002F2973" w:rsidRPr="003C1C44" w:rsidRDefault="002F2973" w:rsidP="00F205F3">
            <w:pPr>
              <w:pStyle w:val="TableData-CenteredHZ"/>
              <w:keepNext/>
              <w:keepLines/>
              <w:rPr>
                <w:highlight w:val="yellow"/>
              </w:rPr>
            </w:pPr>
          </w:p>
        </w:tc>
        <w:tc>
          <w:tcPr>
            <w:tcW w:w="503" w:type="pct"/>
            <w:vAlign w:val="center"/>
          </w:tcPr>
          <w:p w14:paraId="39C28D06" w14:textId="77777777" w:rsidR="002F2973" w:rsidRPr="003C1C44" w:rsidRDefault="002F2973" w:rsidP="00F205F3">
            <w:pPr>
              <w:pStyle w:val="TableData-CenteredHZ"/>
              <w:keepNext/>
              <w:keepLines/>
              <w:rPr>
                <w:highlight w:val="yellow"/>
              </w:rPr>
            </w:pPr>
          </w:p>
        </w:tc>
        <w:tc>
          <w:tcPr>
            <w:tcW w:w="503" w:type="pct"/>
            <w:vAlign w:val="center"/>
          </w:tcPr>
          <w:p w14:paraId="7FFBCDAC" w14:textId="78E30EFA" w:rsidR="002F2973" w:rsidRPr="003C1C44" w:rsidRDefault="002F2973" w:rsidP="00F205F3">
            <w:pPr>
              <w:pStyle w:val="TableData-CenteredHZ"/>
              <w:keepNext/>
              <w:keepLines/>
              <w:rPr>
                <w:highlight w:val="yellow"/>
              </w:rPr>
            </w:pPr>
          </w:p>
        </w:tc>
        <w:tc>
          <w:tcPr>
            <w:tcW w:w="504" w:type="pct"/>
            <w:vAlign w:val="center"/>
          </w:tcPr>
          <w:p w14:paraId="1CF9FD21" w14:textId="2D7D7CFD" w:rsidR="002F2973" w:rsidRPr="003C1C44" w:rsidRDefault="00D21F41" w:rsidP="00F205F3">
            <w:pPr>
              <w:pStyle w:val="TableData-CenteredHZ"/>
              <w:keepNext/>
              <w:keepLines/>
              <w:rPr>
                <w:highlight w:val="yellow"/>
              </w:rPr>
            </w:pPr>
            <w:ins w:id="199" w:author="Ghadimi, Shahrouz" w:date="2024-05-07T09:31:00Z" w16du:dateUtc="2024-05-07T15:31:00Z">
              <w:r>
                <w:rPr>
                  <w:highlight w:val="yellow"/>
                </w:rPr>
                <w:t>8</w:t>
              </w:r>
            </w:ins>
          </w:p>
        </w:tc>
      </w:tr>
      <w:tr w:rsidR="002F2973" w:rsidRPr="00617417" w14:paraId="64B9FC9F" w14:textId="3E073C49" w:rsidTr="002F780D">
        <w:trPr>
          <w:trHeight w:val="360"/>
          <w:jc w:val="center"/>
        </w:trPr>
        <w:tc>
          <w:tcPr>
            <w:tcW w:w="1474" w:type="pct"/>
            <w:shd w:val="clear" w:color="auto" w:fill="auto"/>
            <w:vAlign w:val="center"/>
          </w:tcPr>
          <w:p w14:paraId="4EA587DF" w14:textId="3CAF3E23" w:rsidR="002F2973" w:rsidRPr="002B1ADF" w:rsidRDefault="002F2973" w:rsidP="00F205F3">
            <w:pPr>
              <w:pStyle w:val="TableCategoryLeftAlignHZ"/>
              <w:rPr>
                <w:b w:val="0"/>
                <w:bCs/>
              </w:rPr>
            </w:pPr>
            <w:commentRangeStart w:id="200"/>
            <w:commentRangeStart w:id="201"/>
            <w:commentRangeStart w:id="202"/>
            <w:commentRangeStart w:id="203"/>
            <w:commentRangeStart w:id="204"/>
            <w:ins w:id="205" w:author="Frischmann, Sarah" w:date="2024-04-30T09:12:00Z">
              <w:r w:rsidRPr="002B1ADF">
                <w:rPr>
                  <w:b w:val="0"/>
                  <w:bCs/>
                </w:rPr>
                <w:t>Discharge Diameter (in)</w:t>
              </w:r>
              <w:commentRangeEnd w:id="200"/>
              <w:r>
                <w:rPr>
                  <w:rStyle w:val="CommentReference"/>
                  <w:rFonts w:ascii="Calibri" w:eastAsia="Calibri" w:hAnsi="Calibri" w:cs="Times New Roman"/>
                  <w:b w:val="0"/>
                </w:rPr>
                <w:commentReference w:id="200"/>
              </w:r>
              <w:commentRangeEnd w:id="201"/>
              <w:r>
                <w:rPr>
                  <w:rStyle w:val="CommentReference"/>
                  <w:rFonts w:ascii="Calibri" w:eastAsia="Calibri" w:hAnsi="Calibri" w:cs="Times New Roman"/>
                  <w:b w:val="0"/>
                </w:rPr>
                <w:commentReference w:id="201"/>
              </w:r>
              <w:commentRangeEnd w:id="202"/>
              <w:r>
                <w:rPr>
                  <w:rStyle w:val="CommentReference"/>
                  <w:rFonts w:ascii="Calibri" w:eastAsia="Calibri" w:hAnsi="Calibri" w:cs="Times New Roman"/>
                  <w:b w:val="0"/>
                </w:rPr>
                <w:commentReference w:id="202"/>
              </w:r>
              <w:commentRangeEnd w:id="203"/>
              <w:r>
                <w:rPr>
                  <w:rStyle w:val="CommentReference"/>
                  <w:rFonts w:ascii="Calibri" w:eastAsia="Calibri" w:hAnsi="Calibri" w:cs="Times New Roman"/>
                  <w:b w:val="0"/>
                </w:rPr>
                <w:commentReference w:id="203"/>
              </w:r>
            </w:ins>
            <w:commentRangeEnd w:id="204"/>
            <w:ins w:id="206" w:author="Frischmann, Sarah" w:date="2024-04-30T09:19:00Z">
              <w:r w:rsidR="00686BB4">
                <w:rPr>
                  <w:rStyle w:val="CommentReference"/>
                  <w:rFonts w:ascii="Calibri" w:eastAsia="Calibri" w:hAnsi="Calibri" w:cs="Times New Roman"/>
                  <w:b w:val="0"/>
                </w:rPr>
                <w:commentReference w:id="204"/>
              </w:r>
            </w:ins>
          </w:p>
        </w:tc>
        <w:tc>
          <w:tcPr>
            <w:tcW w:w="504" w:type="pct"/>
            <w:shd w:val="clear" w:color="auto" w:fill="auto"/>
            <w:vAlign w:val="center"/>
          </w:tcPr>
          <w:p w14:paraId="3F5A5F36" w14:textId="0C37837E" w:rsidR="002F2973" w:rsidRPr="003C1C44" w:rsidRDefault="002F2973" w:rsidP="00F205F3">
            <w:pPr>
              <w:pStyle w:val="TableData-CenteredHZ"/>
              <w:keepNext/>
              <w:keepLines/>
              <w:rPr>
                <w:highlight w:val="yellow"/>
              </w:rPr>
            </w:pPr>
            <w:ins w:id="207" w:author="Frischmann, Sarah" w:date="2024-04-30T09:12:00Z">
              <w:r w:rsidRPr="003C1C44" w:rsidDel="00844540">
                <w:rPr>
                  <w:highlight w:val="yellow"/>
                </w:rPr>
                <w:t>x</w:t>
              </w:r>
            </w:ins>
          </w:p>
        </w:tc>
        <w:tc>
          <w:tcPr>
            <w:tcW w:w="504" w:type="pct"/>
            <w:vAlign w:val="center"/>
          </w:tcPr>
          <w:p w14:paraId="0903755C" w14:textId="3980D1F5" w:rsidR="002F2973" w:rsidRPr="003C1C44" w:rsidRDefault="002F2973" w:rsidP="00F205F3">
            <w:pPr>
              <w:pStyle w:val="TableData-CenteredHZ"/>
              <w:keepNext/>
              <w:keepLines/>
              <w:rPr>
                <w:highlight w:val="yellow"/>
              </w:rPr>
            </w:pPr>
            <w:ins w:id="208" w:author="Frischmann, Sarah" w:date="2024-04-30T09:12:00Z">
              <w:r w:rsidRPr="003C1C44" w:rsidDel="00844540">
                <w:rPr>
                  <w:highlight w:val="yellow"/>
                </w:rPr>
                <w:t>x</w:t>
              </w:r>
            </w:ins>
          </w:p>
        </w:tc>
        <w:tc>
          <w:tcPr>
            <w:tcW w:w="504" w:type="pct"/>
            <w:vAlign w:val="center"/>
          </w:tcPr>
          <w:p w14:paraId="676AE18D" w14:textId="38E17F3F" w:rsidR="002F2973" w:rsidRPr="003C1C44" w:rsidRDefault="002F2973" w:rsidP="00F205F3">
            <w:pPr>
              <w:pStyle w:val="TableData-CenteredHZ"/>
              <w:keepNext/>
              <w:keepLines/>
              <w:rPr>
                <w:highlight w:val="yellow"/>
              </w:rPr>
            </w:pPr>
          </w:p>
        </w:tc>
        <w:tc>
          <w:tcPr>
            <w:tcW w:w="503" w:type="pct"/>
            <w:vAlign w:val="center"/>
          </w:tcPr>
          <w:p w14:paraId="0A5BD2D1" w14:textId="4AA9A48C" w:rsidR="002F2973" w:rsidRPr="003C1C44" w:rsidRDefault="002F2973" w:rsidP="00F205F3">
            <w:pPr>
              <w:pStyle w:val="TableData-CenteredHZ"/>
              <w:keepNext/>
              <w:keepLines/>
              <w:rPr>
                <w:highlight w:val="yellow"/>
              </w:rPr>
            </w:pPr>
          </w:p>
        </w:tc>
        <w:tc>
          <w:tcPr>
            <w:tcW w:w="503" w:type="pct"/>
            <w:vAlign w:val="center"/>
          </w:tcPr>
          <w:p w14:paraId="45F8EA8A" w14:textId="77777777" w:rsidR="002F2973" w:rsidRPr="003C1C44" w:rsidRDefault="002F2973" w:rsidP="00F205F3">
            <w:pPr>
              <w:pStyle w:val="TableData-CenteredHZ"/>
              <w:keepNext/>
              <w:keepLines/>
              <w:rPr>
                <w:highlight w:val="yellow"/>
              </w:rPr>
            </w:pPr>
          </w:p>
        </w:tc>
        <w:tc>
          <w:tcPr>
            <w:tcW w:w="503" w:type="pct"/>
            <w:vAlign w:val="center"/>
          </w:tcPr>
          <w:p w14:paraId="1E45AD21" w14:textId="675F16C1" w:rsidR="002F2973" w:rsidRPr="003C1C44" w:rsidRDefault="002F2973" w:rsidP="00F205F3">
            <w:pPr>
              <w:pStyle w:val="TableData-CenteredHZ"/>
              <w:keepNext/>
              <w:keepLines/>
              <w:rPr>
                <w:highlight w:val="yellow"/>
              </w:rPr>
            </w:pPr>
          </w:p>
        </w:tc>
        <w:tc>
          <w:tcPr>
            <w:tcW w:w="504" w:type="pct"/>
            <w:vAlign w:val="center"/>
          </w:tcPr>
          <w:p w14:paraId="36A07F35" w14:textId="7ABD18E7" w:rsidR="002F2973" w:rsidRPr="003C1C44" w:rsidRDefault="00D21F41" w:rsidP="00F205F3">
            <w:pPr>
              <w:pStyle w:val="TableData-CenteredHZ"/>
              <w:keepNext/>
              <w:keepLines/>
              <w:rPr>
                <w:highlight w:val="yellow"/>
              </w:rPr>
            </w:pPr>
            <w:ins w:id="209" w:author="Ghadimi, Shahrouz" w:date="2024-05-07T09:31:00Z" w16du:dateUtc="2024-05-07T15:31:00Z">
              <w:r>
                <w:rPr>
                  <w:highlight w:val="yellow"/>
                </w:rPr>
                <w:t>8</w:t>
              </w:r>
            </w:ins>
          </w:p>
        </w:tc>
      </w:tr>
      <w:tr w:rsidR="002F2973" w:rsidRPr="00617417" w14:paraId="0065D434" w14:textId="1F7F3CBF" w:rsidTr="002F780D">
        <w:trPr>
          <w:trHeight w:val="360"/>
          <w:jc w:val="center"/>
        </w:trPr>
        <w:tc>
          <w:tcPr>
            <w:tcW w:w="1474" w:type="pct"/>
            <w:shd w:val="clear" w:color="auto" w:fill="auto"/>
            <w:vAlign w:val="center"/>
          </w:tcPr>
          <w:p w14:paraId="4E1D546D" w14:textId="2EE28BF1" w:rsidR="002F2973" w:rsidRPr="002B1ADF" w:rsidRDefault="002F2973" w:rsidP="00F205F3">
            <w:pPr>
              <w:pStyle w:val="TableCategoryLeftAlignHZ"/>
              <w:rPr>
                <w:b w:val="0"/>
                <w:bCs/>
              </w:rPr>
            </w:pPr>
            <w:commentRangeStart w:id="210"/>
            <w:commentRangeStart w:id="211"/>
            <w:commentRangeStart w:id="212"/>
            <w:ins w:id="213" w:author="Frischmann, Sarah" w:date="2024-04-30T09:12:00Z">
              <w:r>
                <w:rPr>
                  <w:b w:val="0"/>
                  <w:bCs/>
                </w:rPr>
                <w:t>Drive Configuration</w:t>
              </w:r>
              <w:commentRangeEnd w:id="210"/>
              <w:r>
                <w:rPr>
                  <w:rStyle w:val="CommentReference"/>
                  <w:rFonts w:ascii="Calibri" w:eastAsia="Calibri" w:hAnsi="Calibri" w:cs="Times New Roman"/>
                  <w:b w:val="0"/>
                </w:rPr>
                <w:commentReference w:id="210"/>
              </w:r>
              <w:commentRangeEnd w:id="211"/>
              <w:r>
                <w:rPr>
                  <w:rStyle w:val="CommentReference"/>
                  <w:rFonts w:ascii="Calibri" w:eastAsia="Calibri" w:hAnsi="Calibri" w:cs="Times New Roman"/>
                  <w:b w:val="0"/>
                </w:rPr>
                <w:commentReference w:id="211"/>
              </w:r>
              <w:commentRangeEnd w:id="212"/>
              <w:r>
                <w:rPr>
                  <w:rStyle w:val="CommentReference"/>
                  <w:rFonts w:ascii="Calibri" w:eastAsia="Calibri" w:hAnsi="Calibri" w:cs="Times New Roman"/>
                  <w:b w:val="0"/>
                </w:rPr>
                <w:commentReference w:id="212"/>
              </w:r>
            </w:ins>
          </w:p>
        </w:tc>
        <w:tc>
          <w:tcPr>
            <w:tcW w:w="504" w:type="pct"/>
            <w:shd w:val="clear" w:color="auto" w:fill="auto"/>
            <w:vAlign w:val="center"/>
          </w:tcPr>
          <w:p w14:paraId="563CAC51" w14:textId="70681ED2" w:rsidR="002F2973" w:rsidRPr="003C1C44" w:rsidRDefault="002F2973" w:rsidP="00F205F3">
            <w:pPr>
              <w:pStyle w:val="TableData-CenteredHZ"/>
              <w:keepNext/>
              <w:keepLines/>
              <w:rPr>
                <w:highlight w:val="yellow"/>
              </w:rPr>
            </w:pPr>
            <w:ins w:id="214" w:author="Frischmann, Sarah" w:date="2024-04-30T09:12:00Z">
              <w:r w:rsidRPr="00F205F3">
                <w:rPr>
                  <w:rPrChange w:id="215" w:author="Frischmann, Sarah" w:date="2024-04-25T09:19:00Z">
                    <w:rPr>
                      <w:highlight w:val="yellow"/>
                    </w:rPr>
                  </w:rPrChange>
                </w:rPr>
                <w:t>In-line</w:t>
              </w:r>
            </w:ins>
          </w:p>
        </w:tc>
        <w:tc>
          <w:tcPr>
            <w:tcW w:w="504" w:type="pct"/>
            <w:vAlign w:val="center"/>
          </w:tcPr>
          <w:p w14:paraId="70AB8DA5" w14:textId="63F49CB9" w:rsidR="002F2973" w:rsidRPr="003C1C44" w:rsidRDefault="002F2973" w:rsidP="00F205F3">
            <w:pPr>
              <w:pStyle w:val="TableData-CenteredHZ"/>
              <w:keepNext/>
              <w:keepLines/>
              <w:rPr>
                <w:highlight w:val="yellow"/>
              </w:rPr>
            </w:pPr>
            <w:ins w:id="216" w:author="Frischmann, Sarah" w:date="2024-04-30T09:12:00Z">
              <w:r w:rsidRPr="00F205F3">
                <w:rPr>
                  <w:rPrChange w:id="217" w:author="Frischmann, Sarah" w:date="2024-04-25T09:19:00Z">
                    <w:rPr>
                      <w:highlight w:val="yellow"/>
                    </w:rPr>
                  </w:rPrChange>
                </w:rPr>
                <w:t>In-line</w:t>
              </w:r>
            </w:ins>
          </w:p>
        </w:tc>
        <w:tc>
          <w:tcPr>
            <w:tcW w:w="504" w:type="pct"/>
            <w:vAlign w:val="center"/>
          </w:tcPr>
          <w:p w14:paraId="44961A3C" w14:textId="6CAC51F6" w:rsidR="002F2973" w:rsidRPr="003C1C44" w:rsidRDefault="002F2973" w:rsidP="00F205F3">
            <w:pPr>
              <w:pStyle w:val="TableData-CenteredHZ"/>
              <w:keepNext/>
              <w:keepLines/>
              <w:rPr>
                <w:highlight w:val="yellow"/>
              </w:rPr>
            </w:pPr>
            <w:ins w:id="218" w:author="Frischmann, Sarah" w:date="2024-04-30T09:12:00Z">
              <w:r w:rsidRPr="00F205F3">
                <w:rPr>
                  <w:rPrChange w:id="219" w:author="Frischmann, Sarah" w:date="2024-04-25T09:19:00Z">
                    <w:rPr>
                      <w:highlight w:val="yellow"/>
                    </w:rPr>
                  </w:rPrChange>
                </w:rPr>
                <w:t>In-line</w:t>
              </w:r>
            </w:ins>
          </w:p>
        </w:tc>
        <w:tc>
          <w:tcPr>
            <w:tcW w:w="503" w:type="pct"/>
            <w:vAlign w:val="center"/>
          </w:tcPr>
          <w:p w14:paraId="4D793D33" w14:textId="29D12FD2" w:rsidR="002F2973" w:rsidRPr="003C1C44" w:rsidRDefault="002F2973" w:rsidP="00F205F3">
            <w:pPr>
              <w:pStyle w:val="TableData-CenteredHZ"/>
              <w:keepNext/>
              <w:keepLines/>
              <w:rPr>
                <w:highlight w:val="yellow"/>
              </w:rPr>
            </w:pPr>
            <w:ins w:id="220" w:author="Frischmann, Sarah" w:date="2024-04-30T09:12:00Z">
              <w:r w:rsidRPr="00F205F3">
                <w:rPr>
                  <w:rPrChange w:id="221" w:author="Frischmann, Sarah" w:date="2024-04-25T09:19:00Z">
                    <w:rPr>
                      <w:highlight w:val="yellow"/>
                    </w:rPr>
                  </w:rPrChange>
                </w:rPr>
                <w:t>In-line</w:t>
              </w:r>
            </w:ins>
          </w:p>
        </w:tc>
        <w:tc>
          <w:tcPr>
            <w:tcW w:w="503" w:type="pct"/>
            <w:vAlign w:val="center"/>
          </w:tcPr>
          <w:p w14:paraId="0554B7F0" w14:textId="59246307" w:rsidR="002F2973" w:rsidRPr="003C1C44" w:rsidRDefault="002F2973" w:rsidP="00F205F3">
            <w:pPr>
              <w:pStyle w:val="TableData-CenteredHZ"/>
              <w:keepNext/>
              <w:keepLines/>
              <w:rPr>
                <w:highlight w:val="yellow"/>
              </w:rPr>
            </w:pPr>
            <w:ins w:id="222" w:author="Frischmann, Sarah" w:date="2024-04-30T09:12:00Z">
              <w:r w:rsidRPr="00F205F3">
                <w:rPr>
                  <w:rPrChange w:id="223" w:author="Frischmann, Sarah" w:date="2024-04-25T09:19:00Z">
                    <w:rPr>
                      <w:highlight w:val="yellow"/>
                    </w:rPr>
                  </w:rPrChange>
                </w:rPr>
                <w:t>In-line</w:t>
              </w:r>
            </w:ins>
          </w:p>
        </w:tc>
        <w:tc>
          <w:tcPr>
            <w:tcW w:w="503" w:type="pct"/>
            <w:vAlign w:val="center"/>
          </w:tcPr>
          <w:p w14:paraId="0B148C1D" w14:textId="21C107CB" w:rsidR="002F2973" w:rsidRPr="003C1C44" w:rsidRDefault="002F2973" w:rsidP="00F205F3">
            <w:pPr>
              <w:pStyle w:val="TableData-CenteredHZ"/>
              <w:keepNext/>
              <w:keepLines/>
              <w:rPr>
                <w:highlight w:val="yellow"/>
              </w:rPr>
            </w:pPr>
          </w:p>
        </w:tc>
        <w:tc>
          <w:tcPr>
            <w:tcW w:w="504" w:type="pct"/>
            <w:vAlign w:val="center"/>
          </w:tcPr>
          <w:p w14:paraId="6F4A1EC9" w14:textId="77777777" w:rsidR="002F2973" w:rsidRPr="003C1C44" w:rsidRDefault="002F2973" w:rsidP="00F205F3">
            <w:pPr>
              <w:pStyle w:val="TableData-CenteredHZ"/>
              <w:keepNext/>
              <w:keepLines/>
              <w:rPr>
                <w:highlight w:val="yellow"/>
              </w:rPr>
            </w:pPr>
          </w:p>
        </w:tc>
      </w:tr>
      <w:tr w:rsidR="00417001" w:rsidRPr="00617417" w14:paraId="4B1FB413" w14:textId="339A0D96" w:rsidTr="002F780D">
        <w:trPr>
          <w:trHeight w:val="360"/>
          <w:jc w:val="center"/>
        </w:trPr>
        <w:tc>
          <w:tcPr>
            <w:tcW w:w="1474" w:type="pct"/>
            <w:shd w:val="clear" w:color="auto" w:fill="auto"/>
            <w:vAlign w:val="center"/>
          </w:tcPr>
          <w:p w14:paraId="378A63A5" w14:textId="6D9CF6E9" w:rsidR="00417001" w:rsidRPr="002B1ADF" w:rsidRDefault="00417001" w:rsidP="00417001">
            <w:pPr>
              <w:pStyle w:val="TableCategoryLeftAlignHZ"/>
              <w:rPr>
                <w:b w:val="0"/>
                <w:bCs/>
              </w:rPr>
            </w:pPr>
            <w:commentRangeStart w:id="224"/>
            <w:commentRangeStart w:id="225"/>
            <w:ins w:id="226" w:author="Frischmann, Sarah" w:date="2024-04-30T09:12:00Z">
              <w:r w:rsidRPr="002B1ADF">
                <w:rPr>
                  <w:b w:val="0"/>
                  <w:bCs/>
                </w:rPr>
                <w:t>Direction of rotation when viewed from driven end</w:t>
              </w:r>
              <w:commentRangeEnd w:id="224"/>
              <w:r>
                <w:rPr>
                  <w:rStyle w:val="CommentReference"/>
                  <w:rFonts w:ascii="Calibri" w:eastAsia="Calibri" w:hAnsi="Calibri" w:cs="Times New Roman"/>
                  <w:b w:val="0"/>
                </w:rPr>
                <w:commentReference w:id="224"/>
              </w:r>
            </w:ins>
            <w:commentRangeEnd w:id="225"/>
            <w:ins w:id="227" w:author="Frischmann, Sarah" w:date="2024-04-30T09:20:00Z">
              <w:r>
                <w:rPr>
                  <w:rStyle w:val="CommentReference"/>
                  <w:rFonts w:ascii="Calibri" w:eastAsia="Calibri" w:hAnsi="Calibri" w:cs="Times New Roman"/>
                  <w:b w:val="0"/>
                </w:rPr>
                <w:commentReference w:id="225"/>
              </w:r>
            </w:ins>
          </w:p>
        </w:tc>
        <w:tc>
          <w:tcPr>
            <w:tcW w:w="504" w:type="pct"/>
            <w:shd w:val="clear" w:color="auto" w:fill="auto"/>
            <w:vAlign w:val="center"/>
          </w:tcPr>
          <w:p w14:paraId="531D83D0" w14:textId="3D5A818D" w:rsidR="00417001" w:rsidRPr="002C6107" w:rsidRDefault="00417001" w:rsidP="00417001">
            <w:pPr>
              <w:pStyle w:val="TableData-CenteredHZ"/>
              <w:keepNext/>
              <w:keepLines/>
              <w:rPr>
                <w:rPrChange w:id="228" w:author="Frischmann, Sarah" w:date="2024-04-30T09:57:00Z">
                  <w:rPr>
                    <w:highlight w:val="yellow"/>
                  </w:rPr>
                </w:rPrChange>
              </w:rPr>
            </w:pPr>
            <w:ins w:id="229" w:author="Frischmann, Sarah" w:date="2024-04-30T09:12:00Z">
              <w:r w:rsidRPr="002C6107">
                <w:rPr>
                  <w:rPrChange w:id="230" w:author="Frischmann, Sarah" w:date="2024-04-30T09:57:00Z">
                    <w:rPr>
                      <w:highlight w:val="yellow"/>
                    </w:rPr>
                  </w:rPrChange>
                </w:rPr>
                <w:t>clockwise</w:t>
              </w:r>
            </w:ins>
          </w:p>
        </w:tc>
        <w:tc>
          <w:tcPr>
            <w:tcW w:w="504" w:type="pct"/>
            <w:vAlign w:val="center"/>
          </w:tcPr>
          <w:p w14:paraId="2E56985B" w14:textId="405EE86E" w:rsidR="00417001" w:rsidRPr="002C6107" w:rsidRDefault="00417001" w:rsidP="00417001">
            <w:pPr>
              <w:pStyle w:val="TableData-CenteredHZ"/>
              <w:keepNext/>
              <w:keepLines/>
              <w:rPr>
                <w:rPrChange w:id="231" w:author="Frischmann, Sarah" w:date="2024-04-30T09:57:00Z">
                  <w:rPr>
                    <w:highlight w:val="yellow"/>
                  </w:rPr>
                </w:rPrChange>
              </w:rPr>
            </w:pPr>
            <w:ins w:id="232" w:author="Frischmann, Sarah" w:date="2024-04-30T09:12:00Z">
              <w:r w:rsidRPr="002C6107">
                <w:rPr>
                  <w:rPrChange w:id="233" w:author="Frischmann, Sarah" w:date="2024-04-30T09:57:00Z">
                    <w:rPr>
                      <w:highlight w:val="yellow"/>
                    </w:rPr>
                  </w:rPrChange>
                </w:rPr>
                <w:t>clockwise</w:t>
              </w:r>
            </w:ins>
          </w:p>
        </w:tc>
        <w:tc>
          <w:tcPr>
            <w:tcW w:w="504" w:type="pct"/>
            <w:vAlign w:val="center"/>
          </w:tcPr>
          <w:p w14:paraId="2E8E5A85" w14:textId="29414C36" w:rsidR="00417001" w:rsidRPr="00F205F3" w:rsidRDefault="00417001" w:rsidP="00417001">
            <w:pPr>
              <w:pStyle w:val="TableData-CenteredHZ"/>
              <w:keepNext/>
              <w:keepLines/>
              <w:rPr>
                <w:rPrChange w:id="234" w:author="Frischmann, Sarah" w:date="2024-04-25T09:19:00Z">
                  <w:rPr>
                    <w:highlight w:val="yellow"/>
                  </w:rPr>
                </w:rPrChange>
              </w:rPr>
            </w:pPr>
            <w:ins w:id="235" w:author="Frischmann, Sarah" w:date="2024-04-30T10:26:00Z">
              <w:r w:rsidRPr="009E47BE">
                <w:t>clockwise</w:t>
              </w:r>
            </w:ins>
          </w:p>
        </w:tc>
        <w:tc>
          <w:tcPr>
            <w:tcW w:w="503" w:type="pct"/>
            <w:vAlign w:val="center"/>
          </w:tcPr>
          <w:p w14:paraId="26337271" w14:textId="49157DA5" w:rsidR="00417001" w:rsidRPr="00F205F3" w:rsidRDefault="00417001" w:rsidP="00417001">
            <w:pPr>
              <w:pStyle w:val="TableData-CenteredHZ"/>
              <w:keepNext/>
              <w:keepLines/>
              <w:rPr>
                <w:rPrChange w:id="236" w:author="Frischmann, Sarah" w:date="2024-04-25T09:19:00Z">
                  <w:rPr>
                    <w:highlight w:val="yellow"/>
                  </w:rPr>
                </w:rPrChange>
              </w:rPr>
            </w:pPr>
            <w:ins w:id="237" w:author="Frischmann, Sarah" w:date="2024-04-30T10:26:00Z">
              <w:r w:rsidRPr="009E47BE">
                <w:t>clockwise</w:t>
              </w:r>
            </w:ins>
          </w:p>
        </w:tc>
        <w:tc>
          <w:tcPr>
            <w:tcW w:w="503" w:type="pct"/>
            <w:vAlign w:val="center"/>
          </w:tcPr>
          <w:p w14:paraId="038A2AD7" w14:textId="75A54C19" w:rsidR="00417001" w:rsidRPr="00F205F3" w:rsidRDefault="00417001" w:rsidP="00417001">
            <w:pPr>
              <w:pStyle w:val="TableData-CenteredHZ"/>
              <w:keepNext/>
              <w:keepLines/>
              <w:rPr>
                <w:rPrChange w:id="238" w:author="Frischmann, Sarah" w:date="2024-04-25T09:19:00Z">
                  <w:rPr>
                    <w:highlight w:val="yellow"/>
                  </w:rPr>
                </w:rPrChange>
              </w:rPr>
            </w:pPr>
            <w:ins w:id="239" w:author="Frischmann, Sarah" w:date="2024-04-30T10:26:00Z">
              <w:r w:rsidRPr="009E47BE">
                <w:t>clockwise</w:t>
              </w:r>
            </w:ins>
          </w:p>
        </w:tc>
        <w:tc>
          <w:tcPr>
            <w:tcW w:w="503" w:type="pct"/>
            <w:vAlign w:val="center"/>
          </w:tcPr>
          <w:p w14:paraId="48ED8015" w14:textId="6A596BD1" w:rsidR="00417001" w:rsidRPr="003C1C44" w:rsidRDefault="00417001" w:rsidP="00417001">
            <w:pPr>
              <w:pStyle w:val="TableData-CenteredHZ"/>
              <w:keepNext/>
              <w:keepLines/>
              <w:rPr>
                <w:highlight w:val="yellow"/>
              </w:rPr>
            </w:pPr>
          </w:p>
        </w:tc>
        <w:tc>
          <w:tcPr>
            <w:tcW w:w="504" w:type="pct"/>
            <w:vAlign w:val="center"/>
          </w:tcPr>
          <w:p w14:paraId="3807FEA5" w14:textId="77777777" w:rsidR="00417001" w:rsidRPr="003C1C44" w:rsidRDefault="00417001" w:rsidP="00417001">
            <w:pPr>
              <w:pStyle w:val="TableData-CenteredHZ"/>
              <w:keepNext/>
              <w:keepLines/>
              <w:rPr>
                <w:highlight w:val="yellow"/>
              </w:rPr>
            </w:pPr>
          </w:p>
        </w:tc>
      </w:tr>
      <w:tr w:rsidR="00417001" w:rsidRPr="00617417" w14:paraId="0DD6477E" w14:textId="2B617E85" w:rsidTr="002F780D">
        <w:trPr>
          <w:trHeight w:val="360"/>
          <w:jc w:val="center"/>
        </w:trPr>
        <w:tc>
          <w:tcPr>
            <w:tcW w:w="1474" w:type="pct"/>
            <w:shd w:val="clear" w:color="auto" w:fill="auto"/>
            <w:vAlign w:val="center"/>
          </w:tcPr>
          <w:p w14:paraId="1A4C0EA7" w14:textId="44661730" w:rsidR="00417001" w:rsidRPr="002B1ADF" w:rsidRDefault="00417001" w:rsidP="00417001">
            <w:pPr>
              <w:pStyle w:val="TableCategoryLeftAlignHZ"/>
              <w:rPr>
                <w:b w:val="0"/>
                <w:bCs/>
              </w:rPr>
            </w:pPr>
            <w:commentRangeStart w:id="240"/>
            <w:commentRangeStart w:id="241"/>
            <w:commentRangeStart w:id="242"/>
            <w:ins w:id="243" w:author="Frischmann, Sarah" w:date="2024-04-30T09:12:00Z">
              <w:r w:rsidRPr="002B1ADF">
                <w:rPr>
                  <w:b w:val="0"/>
                  <w:bCs/>
                </w:rPr>
                <w:t xml:space="preserve">Minimum ABMA </w:t>
              </w:r>
              <w:r>
                <w:rPr>
                  <w:b w:val="0"/>
                  <w:bCs/>
                </w:rPr>
                <w:t>L</w:t>
              </w:r>
              <w:r w:rsidRPr="002B1ADF">
                <w:rPr>
                  <w:b w:val="0"/>
                  <w:bCs/>
                </w:rPr>
                <w:noBreakHyphen/>
                <w:t xml:space="preserve">10 Bearing life </w:t>
              </w:r>
              <w:r w:rsidRPr="00956073">
                <w:rPr>
                  <w:b w:val="0"/>
                  <w:bCs/>
                  <w:highlight w:val="yellow"/>
                </w:rPr>
                <w:t>[along the full length of the published operating curve]</w:t>
              </w:r>
              <w:r w:rsidRPr="002B1ADF">
                <w:rPr>
                  <w:b w:val="0"/>
                  <w:bCs/>
                </w:rPr>
                <w:t xml:space="preserve"> (hours)</w:t>
              </w:r>
              <w:commentRangeEnd w:id="240"/>
              <w:r>
                <w:rPr>
                  <w:rStyle w:val="CommentReference"/>
                  <w:rFonts w:ascii="Calibri" w:eastAsia="Calibri" w:hAnsi="Calibri" w:cs="Times New Roman"/>
                  <w:b w:val="0"/>
                </w:rPr>
                <w:commentReference w:id="240"/>
              </w:r>
              <w:commentRangeEnd w:id="241"/>
              <w:r>
                <w:rPr>
                  <w:rStyle w:val="CommentReference"/>
                  <w:rFonts w:ascii="Calibri" w:eastAsia="Calibri" w:hAnsi="Calibri" w:cs="Times New Roman"/>
                  <w:b w:val="0"/>
                </w:rPr>
                <w:commentReference w:id="241"/>
              </w:r>
            </w:ins>
            <w:commentRangeEnd w:id="242"/>
            <w:ins w:id="244" w:author="Frischmann, Sarah" w:date="2024-04-30T09:21:00Z">
              <w:r>
                <w:rPr>
                  <w:rStyle w:val="CommentReference"/>
                  <w:rFonts w:ascii="Calibri" w:eastAsia="Calibri" w:hAnsi="Calibri" w:cs="Times New Roman"/>
                  <w:b w:val="0"/>
                </w:rPr>
                <w:commentReference w:id="242"/>
              </w:r>
            </w:ins>
          </w:p>
        </w:tc>
        <w:tc>
          <w:tcPr>
            <w:tcW w:w="504" w:type="pct"/>
            <w:shd w:val="clear" w:color="auto" w:fill="auto"/>
            <w:vAlign w:val="center"/>
          </w:tcPr>
          <w:p w14:paraId="72DAD6A9" w14:textId="600A80EB" w:rsidR="00417001" w:rsidRPr="002C6107" w:rsidRDefault="00417001" w:rsidP="00417001">
            <w:pPr>
              <w:pStyle w:val="TableData-CenteredHZ"/>
              <w:keepNext/>
              <w:keepLines/>
              <w:rPr>
                <w:rPrChange w:id="245" w:author="Frischmann, Sarah" w:date="2024-04-30T09:58:00Z">
                  <w:rPr>
                    <w:highlight w:val="yellow"/>
                  </w:rPr>
                </w:rPrChange>
              </w:rPr>
            </w:pPr>
            <w:ins w:id="246" w:author="Frischmann, Sarah" w:date="2024-04-30T09:12:00Z">
              <w:r w:rsidRPr="002C6107">
                <w:rPr>
                  <w:rPrChange w:id="247" w:author="Frischmann, Sarah" w:date="2024-04-30T09:58:00Z">
                    <w:rPr>
                      <w:highlight w:val="yellow"/>
                    </w:rPr>
                  </w:rPrChange>
                </w:rPr>
                <w:t>100,000</w:t>
              </w:r>
            </w:ins>
          </w:p>
        </w:tc>
        <w:tc>
          <w:tcPr>
            <w:tcW w:w="504" w:type="pct"/>
            <w:vAlign w:val="center"/>
          </w:tcPr>
          <w:p w14:paraId="506A01DC" w14:textId="2DCB3A21" w:rsidR="00417001" w:rsidRPr="002C6107" w:rsidRDefault="00417001" w:rsidP="00417001">
            <w:pPr>
              <w:pStyle w:val="TableData-CenteredHZ"/>
              <w:keepNext/>
              <w:keepLines/>
              <w:rPr>
                <w:rPrChange w:id="248" w:author="Frischmann, Sarah" w:date="2024-04-30T09:58:00Z">
                  <w:rPr>
                    <w:highlight w:val="yellow"/>
                  </w:rPr>
                </w:rPrChange>
              </w:rPr>
            </w:pPr>
            <w:ins w:id="249" w:author="Frischmann, Sarah" w:date="2024-04-30T09:12:00Z">
              <w:r w:rsidRPr="002C6107">
                <w:rPr>
                  <w:rPrChange w:id="250" w:author="Frischmann, Sarah" w:date="2024-04-30T09:58:00Z">
                    <w:rPr>
                      <w:highlight w:val="yellow"/>
                    </w:rPr>
                  </w:rPrChange>
                </w:rPr>
                <w:t>100,000</w:t>
              </w:r>
            </w:ins>
          </w:p>
        </w:tc>
        <w:tc>
          <w:tcPr>
            <w:tcW w:w="504" w:type="pct"/>
            <w:vAlign w:val="center"/>
          </w:tcPr>
          <w:p w14:paraId="74CA7A58" w14:textId="58820E76" w:rsidR="00417001" w:rsidRPr="003C1C44" w:rsidRDefault="00417001" w:rsidP="00417001">
            <w:pPr>
              <w:pStyle w:val="TableData-CenteredHZ"/>
              <w:keepNext/>
              <w:keepLines/>
              <w:rPr>
                <w:highlight w:val="yellow"/>
              </w:rPr>
            </w:pPr>
            <w:ins w:id="251" w:author="Frischmann, Sarah" w:date="2024-04-30T10:26:00Z">
              <w:r w:rsidRPr="009E47BE">
                <w:t>100,000</w:t>
              </w:r>
            </w:ins>
          </w:p>
        </w:tc>
        <w:tc>
          <w:tcPr>
            <w:tcW w:w="503" w:type="pct"/>
            <w:vAlign w:val="center"/>
          </w:tcPr>
          <w:p w14:paraId="16C480AD" w14:textId="1071B7CF" w:rsidR="00417001" w:rsidRPr="003C1C44" w:rsidRDefault="00417001" w:rsidP="00417001">
            <w:pPr>
              <w:pStyle w:val="TableData-CenteredHZ"/>
              <w:keepNext/>
              <w:keepLines/>
              <w:rPr>
                <w:highlight w:val="yellow"/>
              </w:rPr>
            </w:pPr>
            <w:ins w:id="252" w:author="Frischmann, Sarah" w:date="2024-04-30T10:26:00Z">
              <w:r w:rsidRPr="009E47BE">
                <w:t>100,000</w:t>
              </w:r>
            </w:ins>
          </w:p>
        </w:tc>
        <w:tc>
          <w:tcPr>
            <w:tcW w:w="503" w:type="pct"/>
            <w:vAlign w:val="center"/>
          </w:tcPr>
          <w:p w14:paraId="3DC406A5" w14:textId="61655B5C" w:rsidR="00417001" w:rsidRPr="003C1C44" w:rsidRDefault="00417001" w:rsidP="00417001">
            <w:pPr>
              <w:pStyle w:val="TableData-CenteredHZ"/>
              <w:keepNext/>
              <w:keepLines/>
              <w:rPr>
                <w:highlight w:val="yellow"/>
              </w:rPr>
            </w:pPr>
            <w:ins w:id="253" w:author="Frischmann, Sarah" w:date="2024-04-30T10:26:00Z">
              <w:r w:rsidRPr="009E47BE">
                <w:t>100,000</w:t>
              </w:r>
            </w:ins>
          </w:p>
        </w:tc>
        <w:tc>
          <w:tcPr>
            <w:tcW w:w="503" w:type="pct"/>
            <w:vAlign w:val="center"/>
          </w:tcPr>
          <w:p w14:paraId="6B43451C" w14:textId="536AA836" w:rsidR="00417001" w:rsidRPr="003C1C44" w:rsidRDefault="00417001" w:rsidP="00417001">
            <w:pPr>
              <w:pStyle w:val="TableData-CenteredHZ"/>
              <w:keepNext/>
              <w:keepLines/>
              <w:rPr>
                <w:highlight w:val="yellow"/>
              </w:rPr>
            </w:pPr>
          </w:p>
        </w:tc>
        <w:tc>
          <w:tcPr>
            <w:tcW w:w="504" w:type="pct"/>
            <w:vAlign w:val="center"/>
          </w:tcPr>
          <w:p w14:paraId="563F7FC5" w14:textId="77777777" w:rsidR="00417001" w:rsidRPr="003C1C44" w:rsidRDefault="00417001" w:rsidP="00417001">
            <w:pPr>
              <w:pStyle w:val="TableData-CenteredHZ"/>
              <w:keepNext/>
              <w:keepLines/>
              <w:rPr>
                <w:highlight w:val="yellow"/>
              </w:rPr>
            </w:pPr>
          </w:p>
        </w:tc>
      </w:tr>
      <w:tr w:rsidR="00417001" w:rsidRPr="00617417" w14:paraId="2639708A" w14:textId="3E361B73" w:rsidTr="002F780D">
        <w:trPr>
          <w:trHeight w:val="360"/>
          <w:jc w:val="center"/>
        </w:trPr>
        <w:tc>
          <w:tcPr>
            <w:tcW w:w="1474" w:type="pct"/>
            <w:shd w:val="clear" w:color="auto" w:fill="auto"/>
            <w:vAlign w:val="center"/>
          </w:tcPr>
          <w:p w14:paraId="708155D5" w14:textId="2CEF3AC4" w:rsidR="00417001" w:rsidRPr="002B1ADF" w:rsidRDefault="00417001" w:rsidP="00417001">
            <w:pPr>
              <w:pStyle w:val="TableCategoryLeftAlignHZ"/>
              <w:rPr>
                <w:b w:val="0"/>
                <w:bCs/>
              </w:rPr>
            </w:pPr>
            <w:commentRangeStart w:id="254"/>
            <w:commentRangeStart w:id="255"/>
            <w:ins w:id="256" w:author="Frischmann, Sarah" w:date="2024-04-30T09:12:00Z">
              <w:r>
                <w:rPr>
                  <w:b w:val="0"/>
                  <w:bCs/>
                </w:rPr>
                <w:t>Factory</w:t>
              </w:r>
              <w:commentRangeEnd w:id="254"/>
              <w:r>
                <w:rPr>
                  <w:rStyle w:val="CommentReference"/>
                  <w:rFonts w:ascii="Calibri" w:eastAsia="Calibri" w:hAnsi="Calibri" w:cs="Times New Roman"/>
                  <w:b w:val="0"/>
                </w:rPr>
                <w:commentReference w:id="254"/>
              </w:r>
            </w:ins>
            <w:commentRangeEnd w:id="255"/>
            <w:ins w:id="257" w:author="Frischmann, Sarah" w:date="2024-04-30T09:22:00Z">
              <w:r>
                <w:rPr>
                  <w:rStyle w:val="CommentReference"/>
                  <w:rFonts w:ascii="Calibri" w:eastAsia="Calibri" w:hAnsi="Calibri" w:cs="Times New Roman"/>
                  <w:b w:val="0"/>
                </w:rPr>
                <w:commentReference w:id="255"/>
              </w:r>
            </w:ins>
            <w:ins w:id="258" w:author="Frischmann, Sarah" w:date="2024-04-30T09:12:00Z">
              <w:r>
                <w:rPr>
                  <w:b w:val="0"/>
                  <w:bCs/>
                </w:rPr>
                <w:t xml:space="preserve"> Acceptance Test Type</w:t>
              </w:r>
            </w:ins>
          </w:p>
        </w:tc>
        <w:tc>
          <w:tcPr>
            <w:tcW w:w="504" w:type="pct"/>
            <w:shd w:val="clear" w:color="auto" w:fill="auto"/>
            <w:vAlign w:val="center"/>
          </w:tcPr>
          <w:p w14:paraId="2CC6BAE6" w14:textId="49FE036E" w:rsidR="00417001" w:rsidRPr="002C6107" w:rsidRDefault="00417001" w:rsidP="00417001">
            <w:pPr>
              <w:pStyle w:val="TableData-CenteredHZ"/>
              <w:keepNext/>
              <w:keepLines/>
              <w:rPr>
                <w:rPrChange w:id="259" w:author="Frischmann, Sarah" w:date="2024-04-30T09:59:00Z">
                  <w:rPr>
                    <w:highlight w:val="yellow"/>
                  </w:rPr>
                </w:rPrChange>
              </w:rPr>
            </w:pPr>
            <w:ins w:id="260" w:author="Frischmann, Sarah" w:date="2024-04-30T09:12:00Z">
              <w:r w:rsidRPr="002C6107">
                <w:rPr>
                  <w:rPrChange w:id="261" w:author="Frischmann, Sarah" w:date="2024-04-30T09:59:00Z">
                    <w:rPr>
                      <w:highlight w:val="yellow"/>
                    </w:rPr>
                  </w:rPrChange>
                </w:rPr>
                <w:t>Type IV</w:t>
              </w:r>
            </w:ins>
          </w:p>
        </w:tc>
        <w:tc>
          <w:tcPr>
            <w:tcW w:w="504" w:type="pct"/>
            <w:vAlign w:val="center"/>
          </w:tcPr>
          <w:p w14:paraId="5EFCE065" w14:textId="4FB2B634" w:rsidR="00417001" w:rsidRPr="002C6107" w:rsidRDefault="00417001" w:rsidP="00417001">
            <w:pPr>
              <w:pStyle w:val="TableData-CenteredHZ"/>
              <w:keepNext/>
              <w:keepLines/>
              <w:rPr>
                <w:rPrChange w:id="262" w:author="Frischmann, Sarah" w:date="2024-04-30T09:59:00Z">
                  <w:rPr>
                    <w:highlight w:val="yellow"/>
                  </w:rPr>
                </w:rPrChange>
              </w:rPr>
            </w:pPr>
            <w:ins w:id="263" w:author="Frischmann, Sarah" w:date="2024-04-30T09:12:00Z">
              <w:r w:rsidRPr="002C6107">
                <w:rPr>
                  <w:rPrChange w:id="264" w:author="Frischmann, Sarah" w:date="2024-04-30T09:59:00Z">
                    <w:rPr>
                      <w:highlight w:val="yellow"/>
                    </w:rPr>
                  </w:rPrChange>
                </w:rPr>
                <w:t>Type IV</w:t>
              </w:r>
            </w:ins>
          </w:p>
        </w:tc>
        <w:tc>
          <w:tcPr>
            <w:tcW w:w="504" w:type="pct"/>
            <w:vAlign w:val="center"/>
          </w:tcPr>
          <w:p w14:paraId="415DC571" w14:textId="0AB46046" w:rsidR="00417001" w:rsidRPr="003C1C44" w:rsidRDefault="00417001" w:rsidP="00417001">
            <w:pPr>
              <w:pStyle w:val="TableData-CenteredHZ"/>
              <w:keepNext/>
              <w:keepLines/>
              <w:rPr>
                <w:highlight w:val="yellow"/>
              </w:rPr>
            </w:pPr>
            <w:ins w:id="265" w:author="Frischmann, Sarah" w:date="2024-04-30T10:26:00Z">
              <w:r w:rsidRPr="009E47BE">
                <w:t>Type IV</w:t>
              </w:r>
            </w:ins>
          </w:p>
        </w:tc>
        <w:tc>
          <w:tcPr>
            <w:tcW w:w="503" w:type="pct"/>
            <w:vAlign w:val="center"/>
          </w:tcPr>
          <w:p w14:paraId="456C64FB" w14:textId="44DE15B3" w:rsidR="00417001" w:rsidRPr="003C1C44" w:rsidRDefault="00417001" w:rsidP="00417001">
            <w:pPr>
              <w:pStyle w:val="TableData-CenteredHZ"/>
              <w:keepNext/>
              <w:keepLines/>
              <w:rPr>
                <w:highlight w:val="yellow"/>
              </w:rPr>
            </w:pPr>
            <w:ins w:id="266" w:author="Frischmann, Sarah" w:date="2024-04-30T10:26:00Z">
              <w:r w:rsidRPr="009E47BE">
                <w:t>Type IV</w:t>
              </w:r>
            </w:ins>
          </w:p>
        </w:tc>
        <w:tc>
          <w:tcPr>
            <w:tcW w:w="503" w:type="pct"/>
            <w:vAlign w:val="center"/>
          </w:tcPr>
          <w:p w14:paraId="56651B29" w14:textId="16F35DAE" w:rsidR="00417001" w:rsidRPr="003C1C44" w:rsidRDefault="00417001" w:rsidP="00417001">
            <w:pPr>
              <w:pStyle w:val="TableData-CenteredHZ"/>
              <w:keepNext/>
              <w:keepLines/>
              <w:rPr>
                <w:highlight w:val="yellow"/>
              </w:rPr>
            </w:pPr>
            <w:ins w:id="267" w:author="Frischmann, Sarah" w:date="2024-04-30T10:26:00Z">
              <w:r w:rsidRPr="009E47BE">
                <w:t>Type IV</w:t>
              </w:r>
            </w:ins>
          </w:p>
        </w:tc>
        <w:tc>
          <w:tcPr>
            <w:tcW w:w="503" w:type="pct"/>
            <w:vAlign w:val="center"/>
          </w:tcPr>
          <w:p w14:paraId="3D669B87" w14:textId="01CAA694" w:rsidR="00417001" w:rsidRPr="003C1C44" w:rsidRDefault="00417001" w:rsidP="00417001">
            <w:pPr>
              <w:pStyle w:val="TableData-CenteredHZ"/>
              <w:keepNext/>
              <w:keepLines/>
              <w:rPr>
                <w:highlight w:val="yellow"/>
              </w:rPr>
            </w:pPr>
          </w:p>
        </w:tc>
        <w:tc>
          <w:tcPr>
            <w:tcW w:w="504" w:type="pct"/>
            <w:vAlign w:val="center"/>
          </w:tcPr>
          <w:p w14:paraId="3CC7EE82" w14:textId="77777777" w:rsidR="00417001" w:rsidRPr="003C1C44" w:rsidRDefault="00417001" w:rsidP="00417001">
            <w:pPr>
              <w:pStyle w:val="TableData-CenteredHZ"/>
              <w:keepNext/>
              <w:keepLines/>
              <w:rPr>
                <w:highlight w:val="yellow"/>
              </w:rPr>
            </w:pPr>
          </w:p>
        </w:tc>
      </w:tr>
      <w:tr w:rsidR="00417001" w:rsidRPr="00617417" w14:paraId="68243140" w14:textId="3A437D74" w:rsidTr="002F780D">
        <w:trPr>
          <w:trHeight w:val="360"/>
          <w:jc w:val="center"/>
        </w:trPr>
        <w:tc>
          <w:tcPr>
            <w:tcW w:w="1474" w:type="pct"/>
            <w:shd w:val="clear" w:color="auto" w:fill="auto"/>
            <w:vAlign w:val="center"/>
          </w:tcPr>
          <w:p w14:paraId="049F1C8D" w14:textId="2A5C0D9A" w:rsidR="00417001" w:rsidRPr="002B1ADF" w:rsidRDefault="00417001" w:rsidP="00417001">
            <w:pPr>
              <w:pStyle w:val="TableCategoryLeftAlignHZ"/>
              <w:rPr>
                <w:b w:val="0"/>
                <w:bCs/>
              </w:rPr>
            </w:pPr>
            <w:commentRangeStart w:id="268"/>
            <w:ins w:id="269" w:author="Frischmann, Sarah" w:date="2024-04-30T09:12:00Z">
              <w:r>
                <w:rPr>
                  <w:b w:val="0"/>
                  <w:bCs/>
                </w:rPr>
                <w:t>Factory</w:t>
              </w:r>
              <w:commentRangeEnd w:id="268"/>
              <w:r>
                <w:rPr>
                  <w:rStyle w:val="CommentReference"/>
                  <w:rFonts w:ascii="Calibri" w:eastAsia="Calibri" w:hAnsi="Calibri" w:cs="Times New Roman"/>
                  <w:b w:val="0"/>
                </w:rPr>
                <w:commentReference w:id="268"/>
              </w:r>
              <w:r>
                <w:rPr>
                  <w:b w:val="0"/>
                  <w:bCs/>
                </w:rPr>
                <w:t xml:space="preserve"> Acceptance Level </w:t>
              </w:r>
            </w:ins>
          </w:p>
        </w:tc>
        <w:tc>
          <w:tcPr>
            <w:tcW w:w="504" w:type="pct"/>
            <w:shd w:val="clear" w:color="auto" w:fill="auto"/>
            <w:vAlign w:val="center"/>
          </w:tcPr>
          <w:p w14:paraId="67170C76" w14:textId="22275736" w:rsidR="00417001" w:rsidRPr="00417001" w:rsidRDefault="00417001" w:rsidP="00417001">
            <w:pPr>
              <w:pStyle w:val="TableData-CenteredHZ"/>
              <w:keepNext/>
              <w:keepLines/>
              <w:rPr>
                <w:rPrChange w:id="270" w:author="Frischmann, Sarah" w:date="2024-04-30T10:27:00Z">
                  <w:rPr>
                    <w:highlight w:val="yellow"/>
                  </w:rPr>
                </w:rPrChange>
              </w:rPr>
            </w:pPr>
            <w:ins w:id="271" w:author="Frischmann, Sarah" w:date="2024-04-30T09:12:00Z">
              <w:r w:rsidRPr="00417001">
                <w:rPr>
                  <w:rPrChange w:id="272" w:author="Frischmann, Sarah" w:date="2024-04-30T10:27:00Z">
                    <w:rPr>
                      <w:highlight w:val="yellow"/>
                    </w:rPr>
                  </w:rPrChange>
                </w:rPr>
                <w:t>Level A</w:t>
              </w:r>
            </w:ins>
          </w:p>
        </w:tc>
        <w:tc>
          <w:tcPr>
            <w:tcW w:w="504" w:type="pct"/>
            <w:vAlign w:val="center"/>
          </w:tcPr>
          <w:p w14:paraId="7A45F064" w14:textId="3633CFFE" w:rsidR="00417001" w:rsidRPr="00417001" w:rsidRDefault="00417001" w:rsidP="00417001">
            <w:pPr>
              <w:pStyle w:val="TableData-CenteredHZ"/>
              <w:keepNext/>
              <w:keepLines/>
              <w:rPr>
                <w:rPrChange w:id="273" w:author="Frischmann, Sarah" w:date="2024-04-30T10:27:00Z">
                  <w:rPr>
                    <w:highlight w:val="yellow"/>
                  </w:rPr>
                </w:rPrChange>
              </w:rPr>
            </w:pPr>
            <w:ins w:id="274" w:author="Frischmann, Sarah" w:date="2024-04-30T09:12:00Z">
              <w:r w:rsidRPr="00417001">
                <w:rPr>
                  <w:rPrChange w:id="275" w:author="Frischmann, Sarah" w:date="2024-04-30T10:27:00Z">
                    <w:rPr>
                      <w:highlight w:val="yellow"/>
                    </w:rPr>
                  </w:rPrChange>
                </w:rPr>
                <w:t xml:space="preserve">Level A </w:t>
              </w:r>
            </w:ins>
            <w:ins w:id="276" w:author="Frischmann, Sarah" w:date="2024-04-30T09:23:00Z">
              <w:r w:rsidRPr="00417001" w:rsidDel="008D4C8B">
                <w:rPr>
                  <w:rPrChange w:id="277" w:author="Frischmann, Sarah" w:date="2024-04-30T10:27:00Z">
                    <w:rPr>
                      <w:highlight w:val="yellow"/>
                    </w:rPr>
                  </w:rPrChange>
                </w:rPr>
                <w:t xml:space="preserve"> </w:t>
              </w:r>
            </w:ins>
          </w:p>
        </w:tc>
        <w:tc>
          <w:tcPr>
            <w:tcW w:w="504" w:type="pct"/>
            <w:vAlign w:val="center"/>
          </w:tcPr>
          <w:p w14:paraId="4970F073" w14:textId="7DCA4F45" w:rsidR="00417001" w:rsidRDefault="00417001" w:rsidP="00417001">
            <w:pPr>
              <w:pStyle w:val="TableData-CenteredHZ"/>
              <w:keepNext/>
              <w:keepLines/>
              <w:rPr>
                <w:highlight w:val="yellow"/>
              </w:rPr>
            </w:pPr>
            <w:ins w:id="278" w:author="Frischmann, Sarah" w:date="2024-04-30T10:27:00Z">
              <w:r w:rsidRPr="009E47BE">
                <w:t>Level A</w:t>
              </w:r>
            </w:ins>
          </w:p>
        </w:tc>
        <w:tc>
          <w:tcPr>
            <w:tcW w:w="503" w:type="pct"/>
            <w:vAlign w:val="center"/>
          </w:tcPr>
          <w:p w14:paraId="0CC54B3D" w14:textId="554FF849" w:rsidR="00417001" w:rsidRDefault="00417001" w:rsidP="00417001">
            <w:pPr>
              <w:pStyle w:val="TableData-CenteredHZ"/>
              <w:keepNext/>
              <w:keepLines/>
              <w:rPr>
                <w:highlight w:val="yellow"/>
              </w:rPr>
            </w:pPr>
            <w:ins w:id="279" w:author="Frischmann, Sarah" w:date="2024-04-30T10:27:00Z">
              <w:r w:rsidRPr="009E47BE">
                <w:t xml:space="preserve">Level A </w:t>
              </w:r>
              <w:r w:rsidRPr="009E47BE" w:rsidDel="008D4C8B">
                <w:t xml:space="preserve"> </w:t>
              </w:r>
            </w:ins>
          </w:p>
        </w:tc>
        <w:tc>
          <w:tcPr>
            <w:tcW w:w="503" w:type="pct"/>
            <w:vAlign w:val="center"/>
          </w:tcPr>
          <w:p w14:paraId="03C157DD" w14:textId="77F4E9D9" w:rsidR="00417001" w:rsidRDefault="00417001" w:rsidP="00417001">
            <w:pPr>
              <w:pStyle w:val="TableData-CenteredHZ"/>
              <w:keepNext/>
              <w:keepLines/>
              <w:rPr>
                <w:highlight w:val="yellow"/>
              </w:rPr>
            </w:pPr>
            <w:ins w:id="280" w:author="Frischmann, Sarah" w:date="2024-04-30T10:27:00Z">
              <w:r w:rsidRPr="009E47BE">
                <w:t>Level A</w:t>
              </w:r>
            </w:ins>
          </w:p>
        </w:tc>
        <w:tc>
          <w:tcPr>
            <w:tcW w:w="503" w:type="pct"/>
            <w:vAlign w:val="center"/>
          </w:tcPr>
          <w:p w14:paraId="45117709" w14:textId="7AB819C3" w:rsidR="00417001" w:rsidRDefault="00417001" w:rsidP="00417001">
            <w:pPr>
              <w:pStyle w:val="TableData-CenteredHZ"/>
              <w:keepNext/>
              <w:keepLines/>
              <w:rPr>
                <w:highlight w:val="yellow"/>
              </w:rPr>
            </w:pPr>
          </w:p>
        </w:tc>
        <w:tc>
          <w:tcPr>
            <w:tcW w:w="504" w:type="pct"/>
            <w:vAlign w:val="center"/>
          </w:tcPr>
          <w:p w14:paraId="4A309266" w14:textId="77777777" w:rsidR="00417001" w:rsidRDefault="00417001" w:rsidP="00417001">
            <w:pPr>
              <w:pStyle w:val="TableData-CenteredHZ"/>
              <w:keepNext/>
              <w:keepLines/>
              <w:rPr>
                <w:highlight w:val="yellow"/>
              </w:rPr>
            </w:pPr>
          </w:p>
        </w:tc>
      </w:tr>
      <w:tr w:rsidR="002F2973" w:rsidRPr="00617417" w14:paraId="5F686FFD" w14:textId="56F7DA37" w:rsidTr="002F780D">
        <w:trPr>
          <w:trHeight w:val="360"/>
          <w:jc w:val="center"/>
        </w:trPr>
        <w:tc>
          <w:tcPr>
            <w:tcW w:w="1474" w:type="pct"/>
            <w:shd w:val="clear" w:color="auto" w:fill="auto"/>
            <w:vAlign w:val="center"/>
          </w:tcPr>
          <w:p w14:paraId="7DC92F4C" w14:textId="1FD1C2E2" w:rsidR="002F2973" w:rsidRPr="002B1ADF" w:rsidDel="00A01C8B" w:rsidRDefault="002F2973" w:rsidP="00F205F3">
            <w:pPr>
              <w:pStyle w:val="TableCategoryLeftAlignHZ"/>
              <w:rPr>
                <w:b w:val="0"/>
                <w:bCs/>
              </w:rPr>
            </w:pPr>
            <w:commentRangeStart w:id="281"/>
            <w:commentRangeStart w:id="282"/>
            <w:ins w:id="283" w:author="Frischmann, Sarah" w:date="2024-04-30T09:12:00Z">
              <w:r>
                <w:rPr>
                  <w:b w:val="0"/>
                  <w:bCs/>
                </w:rPr>
                <w:t>Area Classification</w:t>
              </w:r>
              <w:commentRangeEnd w:id="281"/>
              <w:r>
                <w:rPr>
                  <w:rStyle w:val="CommentReference"/>
                  <w:rFonts w:ascii="Calibri" w:eastAsia="Calibri" w:hAnsi="Calibri" w:cs="Times New Roman"/>
                  <w:b w:val="0"/>
                </w:rPr>
                <w:commentReference w:id="281"/>
              </w:r>
              <w:commentRangeEnd w:id="282"/>
              <w:r>
                <w:rPr>
                  <w:rStyle w:val="CommentReference"/>
                  <w:rFonts w:ascii="Calibri" w:eastAsia="Calibri" w:hAnsi="Calibri" w:cs="Times New Roman"/>
                  <w:b w:val="0"/>
                </w:rPr>
                <w:commentReference w:id="282"/>
              </w:r>
            </w:ins>
          </w:p>
        </w:tc>
        <w:tc>
          <w:tcPr>
            <w:tcW w:w="504" w:type="pct"/>
            <w:shd w:val="clear" w:color="auto" w:fill="auto"/>
            <w:vAlign w:val="center"/>
          </w:tcPr>
          <w:p w14:paraId="2A286A86" w14:textId="2802EA62" w:rsidR="002F2973" w:rsidRPr="003C1C44" w:rsidDel="009C4DE8" w:rsidRDefault="002F2973" w:rsidP="00F205F3">
            <w:pPr>
              <w:pStyle w:val="TableData-CenteredHZ"/>
              <w:keepNext/>
              <w:keepLines/>
              <w:rPr>
                <w:highlight w:val="yellow"/>
              </w:rPr>
            </w:pPr>
            <w:ins w:id="284" w:author="Frischmann, Sarah" w:date="2024-04-30T09:12:00Z">
              <w:r w:rsidRPr="00F205F3">
                <w:rPr>
                  <w:rPrChange w:id="285" w:author="Frischmann, Sarah" w:date="2024-04-25T09:19:00Z">
                    <w:rPr>
                      <w:highlight w:val="yellow"/>
                    </w:rPr>
                  </w:rPrChange>
                </w:rPr>
                <w:t>Unclassified</w:t>
              </w:r>
            </w:ins>
          </w:p>
        </w:tc>
        <w:tc>
          <w:tcPr>
            <w:tcW w:w="504" w:type="pct"/>
            <w:vAlign w:val="center"/>
          </w:tcPr>
          <w:p w14:paraId="6B8B7084" w14:textId="660D4342" w:rsidR="002F2973" w:rsidRPr="003C1C44" w:rsidRDefault="002F2973" w:rsidP="00F205F3">
            <w:pPr>
              <w:pStyle w:val="TableData-CenteredHZ"/>
              <w:keepNext/>
              <w:keepLines/>
              <w:rPr>
                <w:highlight w:val="yellow"/>
              </w:rPr>
            </w:pPr>
            <w:ins w:id="286" w:author="Frischmann, Sarah" w:date="2024-04-30T09:12:00Z">
              <w:r w:rsidRPr="00F205F3">
                <w:rPr>
                  <w:rPrChange w:id="287" w:author="Frischmann, Sarah" w:date="2024-04-25T09:19:00Z">
                    <w:rPr>
                      <w:highlight w:val="yellow"/>
                    </w:rPr>
                  </w:rPrChange>
                </w:rPr>
                <w:t>Unclassifie</w:t>
              </w:r>
            </w:ins>
            <w:ins w:id="288" w:author="Frischmann, Sarah" w:date="2024-04-30T10:27:00Z">
              <w:r w:rsidR="008D1595" w:rsidRPr="008D1595">
                <w:rPr>
                  <w:rPrChange w:id="289" w:author="Frischmann, Sarah" w:date="2024-04-30T10:27:00Z">
                    <w:rPr>
                      <w:highlight w:val="yellow"/>
                    </w:rPr>
                  </w:rPrChange>
                </w:rPr>
                <w:t>d</w:t>
              </w:r>
            </w:ins>
          </w:p>
        </w:tc>
        <w:tc>
          <w:tcPr>
            <w:tcW w:w="504" w:type="pct"/>
            <w:vAlign w:val="center"/>
          </w:tcPr>
          <w:p w14:paraId="3043CF5E" w14:textId="7F5913B0" w:rsidR="002F2973" w:rsidRDefault="002F2973" w:rsidP="00F205F3">
            <w:pPr>
              <w:pStyle w:val="TableData-CenteredHZ"/>
              <w:keepNext/>
              <w:keepLines/>
              <w:rPr>
                <w:highlight w:val="yellow"/>
              </w:rPr>
            </w:pPr>
            <w:ins w:id="290" w:author="Frischmann, Sarah" w:date="2024-04-30T09:12:00Z">
              <w:r w:rsidRPr="00F205F3">
                <w:rPr>
                  <w:rPrChange w:id="291" w:author="Frischmann, Sarah" w:date="2024-04-25T09:19:00Z">
                    <w:rPr>
                      <w:highlight w:val="yellow"/>
                    </w:rPr>
                  </w:rPrChange>
                </w:rPr>
                <w:t>Unclassified</w:t>
              </w:r>
            </w:ins>
          </w:p>
        </w:tc>
        <w:tc>
          <w:tcPr>
            <w:tcW w:w="503" w:type="pct"/>
            <w:vAlign w:val="center"/>
          </w:tcPr>
          <w:p w14:paraId="34770A69" w14:textId="175547D1" w:rsidR="002F2973" w:rsidRDefault="002F2973" w:rsidP="00F205F3">
            <w:pPr>
              <w:pStyle w:val="TableData-CenteredHZ"/>
              <w:keepNext/>
              <w:keepLines/>
              <w:rPr>
                <w:highlight w:val="yellow"/>
              </w:rPr>
            </w:pPr>
            <w:ins w:id="292" w:author="Frischmann, Sarah" w:date="2024-04-30T09:12:00Z">
              <w:r w:rsidRPr="00F205F3">
                <w:rPr>
                  <w:rPrChange w:id="293" w:author="Frischmann, Sarah" w:date="2024-04-25T09:19:00Z">
                    <w:rPr>
                      <w:highlight w:val="yellow"/>
                    </w:rPr>
                  </w:rPrChange>
                </w:rPr>
                <w:t>Unclassified</w:t>
              </w:r>
            </w:ins>
          </w:p>
        </w:tc>
        <w:tc>
          <w:tcPr>
            <w:tcW w:w="503" w:type="pct"/>
            <w:vAlign w:val="center"/>
          </w:tcPr>
          <w:p w14:paraId="3152486C" w14:textId="3DB0E096" w:rsidR="002F2973" w:rsidRDefault="002F2973" w:rsidP="00F205F3">
            <w:pPr>
              <w:pStyle w:val="TableData-CenteredHZ"/>
              <w:keepNext/>
              <w:keepLines/>
              <w:rPr>
                <w:highlight w:val="yellow"/>
              </w:rPr>
            </w:pPr>
            <w:ins w:id="294" w:author="Frischmann, Sarah" w:date="2024-04-30T09:12:00Z">
              <w:r w:rsidRPr="00F205F3">
                <w:rPr>
                  <w:rPrChange w:id="295" w:author="Frischmann, Sarah" w:date="2024-04-25T09:19:00Z">
                    <w:rPr>
                      <w:highlight w:val="yellow"/>
                    </w:rPr>
                  </w:rPrChange>
                </w:rPr>
                <w:t>Unclassified</w:t>
              </w:r>
            </w:ins>
          </w:p>
        </w:tc>
        <w:tc>
          <w:tcPr>
            <w:tcW w:w="503" w:type="pct"/>
            <w:vAlign w:val="center"/>
          </w:tcPr>
          <w:p w14:paraId="286069D6" w14:textId="51973828" w:rsidR="002F2973" w:rsidRDefault="002F2973" w:rsidP="00F205F3">
            <w:pPr>
              <w:pStyle w:val="TableData-CenteredHZ"/>
              <w:keepNext/>
              <w:keepLines/>
              <w:rPr>
                <w:highlight w:val="yellow"/>
              </w:rPr>
            </w:pPr>
          </w:p>
        </w:tc>
        <w:tc>
          <w:tcPr>
            <w:tcW w:w="504" w:type="pct"/>
            <w:vAlign w:val="center"/>
          </w:tcPr>
          <w:p w14:paraId="7D7B591A" w14:textId="77777777" w:rsidR="002F2973" w:rsidRDefault="002F2973" w:rsidP="00F205F3">
            <w:pPr>
              <w:pStyle w:val="TableData-CenteredHZ"/>
              <w:keepNext/>
              <w:keepLines/>
              <w:rPr>
                <w:highlight w:val="yellow"/>
              </w:rPr>
            </w:pPr>
          </w:p>
        </w:tc>
      </w:tr>
      <w:tr w:rsidR="002F2973" w:rsidRPr="00617417" w14:paraId="70F50261" w14:textId="6C2D65CE" w:rsidTr="002F780D">
        <w:trPr>
          <w:trHeight w:val="360"/>
          <w:jc w:val="center"/>
        </w:trPr>
        <w:tc>
          <w:tcPr>
            <w:tcW w:w="1474" w:type="pct"/>
            <w:shd w:val="clear" w:color="auto" w:fill="auto"/>
            <w:vAlign w:val="center"/>
          </w:tcPr>
          <w:p w14:paraId="4F824714" w14:textId="5F4BAF8A" w:rsidR="002F2973" w:rsidRPr="002B1ADF" w:rsidRDefault="002F2973" w:rsidP="00F205F3">
            <w:pPr>
              <w:pStyle w:val="TableCategoryLeftAlignHZ"/>
              <w:rPr>
                <w:b w:val="0"/>
                <w:bCs/>
              </w:rPr>
            </w:pPr>
            <w:ins w:id="296" w:author="Frischmann, Sarah" w:date="2024-04-30T09:12:00Z">
              <w:r w:rsidRPr="00F205F3">
                <w:rPr>
                  <w:b w:val="0"/>
                  <w:bCs/>
                </w:rPr>
                <w:t xml:space="preserve">Control </w:t>
              </w:r>
              <w:commentRangeStart w:id="297"/>
              <w:r w:rsidRPr="00F205F3">
                <w:rPr>
                  <w:b w:val="0"/>
                  <w:bCs/>
                </w:rPr>
                <w:t>Panel</w:t>
              </w:r>
              <w:commentRangeEnd w:id="297"/>
              <w:r w:rsidRPr="00F205F3">
                <w:rPr>
                  <w:rStyle w:val="CommentReference"/>
                  <w:rFonts w:ascii="Calibri" w:eastAsia="Calibri" w:hAnsi="Calibri" w:cs="Times New Roman"/>
                  <w:b w:val="0"/>
                </w:rPr>
                <w:commentReference w:id="297"/>
              </w:r>
              <w:r w:rsidRPr="00F205F3">
                <w:rPr>
                  <w:b w:val="0"/>
                  <w:bCs/>
                </w:rPr>
                <w:t xml:space="preserve"> Rating </w:t>
              </w:r>
            </w:ins>
          </w:p>
        </w:tc>
        <w:tc>
          <w:tcPr>
            <w:tcW w:w="504" w:type="pct"/>
            <w:shd w:val="clear" w:color="auto" w:fill="auto"/>
            <w:vAlign w:val="center"/>
          </w:tcPr>
          <w:p w14:paraId="53EDBA82" w14:textId="120EE0D7" w:rsidR="002F2973" w:rsidRPr="00F205F3" w:rsidRDefault="002F2973" w:rsidP="00F205F3">
            <w:pPr>
              <w:pStyle w:val="TableData-CenteredHZ"/>
              <w:keepNext/>
              <w:keepLines/>
              <w:rPr>
                <w:rPrChange w:id="298" w:author="Frischmann, Sarah" w:date="2024-04-25T09:19:00Z">
                  <w:rPr>
                    <w:highlight w:val="yellow"/>
                  </w:rPr>
                </w:rPrChange>
              </w:rPr>
            </w:pPr>
            <w:ins w:id="299" w:author="Frischmann, Sarah" w:date="2024-04-30T09:12:00Z">
              <w:r w:rsidRPr="00F205F3">
                <w:rPr>
                  <w:rPrChange w:id="300" w:author="Frischmann, Sarah" w:date="2024-04-25T09:19:00Z">
                    <w:rPr>
                      <w:highlight w:val="yellow"/>
                    </w:rPr>
                  </w:rPrChange>
                </w:rPr>
                <w:t>See Division 40</w:t>
              </w:r>
            </w:ins>
          </w:p>
        </w:tc>
        <w:tc>
          <w:tcPr>
            <w:tcW w:w="504" w:type="pct"/>
            <w:vAlign w:val="center"/>
          </w:tcPr>
          <w:p w14:paraId="6218EACF" w14:textId="613448A5" w:rsidR="002F2973" w:rsidRPr="00F205F3" w:rsidRDefault="002F2973" w:rsidP="00F205F3">
            <w:pPr>
              <w:pStyle w:val="TableData-CenteredHZ"/>
              <w:keepNext/>
              <w:keepLines/>
              <w:rPr>
                <w:rPrChange w:id="301" w:author="Frischmann, Sarah" w:date="2024-04-25T09:19:00Z">
                  <w:rPr>
                    <w:highlight w:val="yellow"/>
                  </w:rPr>
                </w:rPrChange>
              </w:rPr>
            </w:pPr>
            <w:ins w:id="302" w:author="Frischmann, Sarah" w:date="2024-04-30T09:12:00Z">
              <w:r w:rsidRPr="00F205F3">
                <w:rPr>
                  <w:rPrChange w:id="303" w:author="Frischmann, Sarah" w:date="2024-04-25T09:19:00Z">
                    <w:rPr>
                      <w:highlight w:val="yellow"/>
                    </w:rPr>
                  </w:rPrChange>
                </w:rPr>
                <w:t>See Division 40</w:t>
              </w:r>
            </w:ins>
          </w:p>
        </w:tc>
        <w:tc>
          <w:tcPr>
            <w:tcW w:w="504" w:type="pct"/>
            <w:vAlign w:val="center"/>
          </w:tcPr>
          <w:p w14:paraId="7CB7B937" w14:textId="251A6A79" w:rsidR="002F2973" w:rsidRPr="00F205F3" w:rsidRDefault="002F2973" w:rsidP="00F205F3">
            <w:pPr>
              <w:pStyle w:val="TableData-CenteredHZ"/>
              <w:keepNext/>
              <w:keepLines/>
              <w:rPr>
                <w:rPrChange w:id="304" w:author="Frischmann, Sarah" w:date="2024-04-25T09:19:00Z">
                  <w:rPr>
                    <w:highlight w:val="yellow"/>
                  </w:rPr>
                </w:rPrChange>
              </w:rPr>
            </w:pPr>
            <w:ins w:id="305" w:author="Frischmann, Sarah" w:date="2024-04-30T09:12:00Z">
              <w:r w:rsidRPr="00F205F3">
                <w:rPr>
                  <w:rPrChange w:id="306" w:author="Frischmann, Sarah" w:date="2024-04-25T09:19:00Z">
                    <w:rPr>
                      <w:highlight w:val="yellow"/>
                    </w:rPr>
                  </w:rPrChange>
                </w:rPr>
                <w:t>See Division 40</w:t>
              </w:r>
            </w:ins>
          </w:p>
        </w:tc>
        <w:tc>
          <w:tcPr>
            <w:tcW w:w="503" w:type="pct"/>
            <w:vAlign w:val="center"/>
          </w:tcPr>
          <w:p w14:paraId="2F496BEB" w14:textId="7141DEEF" w:rsidR="002F2973" w:rsidRPr="00F205F3" w:rsidRDefault="002F2973" w:rsidP="00F205F3">
            <w:pPr>
              <w:pStyle w:val="TableData-CenteredHZ"/>
              <w:keepNext/>
              <w:keepLines/>
              <w:rPr>
                <w:rPrChange w:id="307" w:author="Frischmann, Sarah" w:date="2024-04-25T09:19:00Z">
                  <w:rPr>
                    <w:highlight w:val="yellow"/>
                  </w:rPr>
                </w:rPrChange>
              </w:rPr>
            </w:pPr>
            <w:ins w:id="308" w:author="Frischmann, Sarah" w:date="2024-04-30T09:12:00Z">
              <w:r w:rsidRPr="00F205F3">
                <w:rPr>
                  <w:rPrChange w:id="309" w:author="Frischmann, Sarah" w:date="2024-04-25T09:19:00Z">
                    <w:rPr>
                      <w:highlight w:val="yellow"/>
                    </w:rPr>
                  </w:rPrChange>
                </w:rPr>
                <w:t>See Division 40</w:t>
              </w:r>
            </w:ins>
          </w:p>
        </w:tc>
        <w:tc>
          <w:tcPr>
            <w:tcW w:w="503" w:type="pct"/>
            <w:vAlign w:val="center"/>
          </w:tcPr>
          <w:p w14:paraId="68F212C7" w14:textId="66DDE25C" w:rsidR="002F2973" w:rsidRPr="00F205F3" w:rsidRDefault="002F2973" w:rsidP="00F205F3">
            <w:pPr>
              <w:pStyle w:val="TableData-CenteredHZ"/>
              <w:keepNext/>
              <w:keepLines/>
              <w:rPr>
                <w:rPrChange w:id="310" w:author="Frischmann, Sarah" w:date="2024-04-25T09:19:00Z">
                  <w:rPr>
                    <w:highlight w:val="yellow"/>
                  </w:rPr>
                </w:rPrChange>
              </w:rPr>
            </w:pPr>
            <w:ins w:id="311" w:author="Frischmann, Sarah" w:date="2024-04-30T09:12:00Z">
              <w:r w:rsidRPr="00F205F3">
                <w:rPr>
                  <w:rPrChange w:id="312" w:author="Frischmann, Sarah" w:date="2024-04-25T09:19:00Z">
                    <w:rPr>
                      <w:highlight w:val="yellow"/>
                    </w:rPr>
                  </w:rPrChange>
                </w:rPr>
                <w:t>See Division 40</w:t>
              </w:r>
            </w:ins>
          </w:p>
        </w:tc>
        <w:tc>
          <w:tcPr>
            <w:tcW w:w="503" w:type="pct"/>
            <w:vAlign w:val="center"/>
          </w:tcPr>
          <w:p w14:paraId="03C127DC" w14:textId="778FF68A" w:rsidR="002F2973" w:rsidRPr="003C1C44" w:rsidRDefault="002F2973" w:rsidP="00F205F3">
            <w:pPr>
              <w:pStyle w:val="TableData-CenteredHZ"/>
              <w:keepNext/>
              <w:keepLines/>
              <w:rPr>
                <w:highlight w:val="yellow"/>
              </w:rPr>
            </w:pPr>
          </w:p>
        </w:tc>
        <w:tc>
          <w:tcPr>
            <w:tcW w:w="504" w:type="pct"/>
            <w:vAlign w:val="center"/>
          </w:tcPr>
          <w:p w14:paraId="24A791FD" w14:textId="77777777" w:rsidR="002F2973" w:rsidRPr="003C1C44" w:rsidRDefault="002F2973" w:rsidP="00F205F3">
            <w:pPr>
              <w:pStyle w:val="TableData-CenteredHZ"/>
              <w:keepNext/>
              <w:keepLines/>
              <w:rPr>
                <w:highlight w:val="yellow"/>
              </w:rPr>
            </w:pPr>
          </w:p>
        </w:tc>
      </w:tr>
      <w:tr w:rsidR="002F2973" w:rsidRPr="00617417" w14:paraId="68E7EDF5" w14:textId="6A3F6AF5" w:rsidTr="002F780D">
        <w:trPr>
          <w:trHeight w:val="360"/>
          <w:jc w:val="center"/>
        </w:trPr>
        <w:tc>
          <w:tcPr>
            <w:tcW w:w="1474" w:type="pct"/>
            <w:shd w:val="clear" w:color="auto" w:fill="auto"/>
            <w:vAlign w:val="center"/>
          </w:tcPr>
          <w:p w14:paraId="026934C2" w14:textId="5008D292" w:rsidR="002F2973" w:rsidRPr="00F205F3" w:rsidRDefault="002F2973" w:rsidP="00F205F3">
            <w:pPr>
              <w:pStyle w:val="TableCategoryLeftAlignHZ"/>
              <w:rPr>
                <w:b w:val="0"/>
                <w:bCs/>
              </w:rPr>
            </w:pPr>
            <w:commentRangeStart w:id="313"/>
            <w:ins w:id="314" w:author="Frischmann, Sarah" w:date="2024-04-30T09:12:00Z">
              <w:r>
                <w:rPr>
                  <w:b w:val="0"/>
                  <w:bCs/>
                </w:rPr>
                <w:t>Suction</w:t>
              </w:r>
              <w:commentRangeEnd w:id="313"/>
              <w:r>
                <w:rPr>
                  <w:rStyle w:val="CommentReference"/>
                  <w:rFonts w:ascii="Calibri" w:eastAsia="Calibri" w:hAnsi="Calibri" w:cs="Times New Roman"/>
                  <w:b w:val="0"/>
                </w:rPr>
                <w:commentReference w:id="313"/>
              </w:r>
              <w:r>
                <w:rPr>
                  <w:b w:val="0"/>
                  <w:bCs/>
                </w:rPr>
                <w:t xml:space="preserve"> Condition</w:t>
              </w:r>
            </w:ins>
          </w:p>
        </w:tc>
        <w:tc>
          <w:tcPr>
            <w:tcW w:w="504" w:type="pct"/>
            <w:shd w:val="clear" w:color="auto" w:fill="auto"/>
            <w:vAlign w:val="center"/>
          </w:tcPr>
          <w:p w14:paraId="1919B126" w14:textId="267FBAF2" w:rsidR="002F2973" w:rsidRPr="00F205F3" w:rsidRDefault="002F2973" w:rsidP="00F205F3">
            <w:pPr>
              <w:pStyle w:val="TableData-CenteredHZ"/>
              <w:keepNext/>
              <w:keepLines/>
              <w:rPr>
                <w:rPrChange w:id="315" w:author="Frischmann, Sarah" w:date="2024-04-25T09:19:00Z">
                  <w:rPr>
                    <w:highlight w:val="yellow"/>
                  </w:rPr>
                </w:rPrChange>
              </w:rPr>
            </w:pPr>
            <w:ins w:id="316" w:author="Frischmann, Sarah" w:date="2024-04-30T09:12:00Z">
              <w:r w:rsidRPr="00F205F3">
                <w:rPr>
                  <w:rPrChange w:id="317" w:author="Frischmann, Sarah" w:date="2024-04-25T09:19:00Z">
                    <w:rPr>
                      <w:highlight w:val="yellow"/>
                    </w:rPr>
                  </w:rPrChange>
                </w:rPr>
                <w:t>Flooded</w:t>
              </w:r>
            </w:ins>
          </w:p>
        </w:tc>
        <w:tc>
          <w:tcPr>
            <w:tcW w:w="504" w:type="pct"/>
            <w:vAlign w:val="center"/>
          </w:tcPr>
          <w:p w14:paraId="09ADBAE7" w14:textId="4CA107C3" w:rsidR="002F2973" w:rsidRPr="00F205F3" w:rsidRDefault="002F2973" w:rsidP="00F205F3">
            <w:pPr>
              <w:pStyle w:val="TableData-CenteredHZ"/>
              <w:keepNext/>
              <w:keepLines/>
              <w:rPr>
                <w:rPrChange w:id="318" w:author="Frischmann, Sarah" w:date="2024-04-25T09:19:00Z">
                  <w:rPr>
                    <w:highlight w:val="yellow"/>
                  </w:rPr>
                </w:rPrChange>
              </w:rPr>
            </w:pPr>
            <w:ins w:id="319" w:author="Frischmann, Sarah" w:date="2024-04-30T09:12:00Z">
              <w:r w:rsidRPr="00F205F3">
                <w:rPr>
                  <w:rPrChange w:id="320" w:author="Frischmann, Sarah" w:date="2024-04-25T09:19:00Z">
                    <w:rPr>
                      <w:highlight w:val="yellow"/>
                    </w:rPr>
                  </w:rPrChange>
                </w:rPr>
                <w:t>Flooded</w:t>
              </w:r>
            </w:ins>
          </w:p>
        </w:tc>
        <w:tc>
          <w:tcPr>
            <w:tcW w:w="504" w:type="pct"/>
            <w:vAlign w:val="center"/>
          </w:tcPr>
          <w:p w14:paraId="31AA46AF" w14:textId="6D2E53F4" w:rsidR="002F2973" w:rsidRPr="00F205F3" w:rsidRDefault="002F2973" w:rsidP="00F205F3">
            <w:pPr>
              <w:pStyle w:val="TableData-CenteredHZ"/>
              <w:keepNext/>
              <w:keepLines/>
              <w:rPr>
                <w:rPrChange w:id="321" w:author="Frischmann, Sarah" w:date="2024-04-25T09:19:00Z">
                  <w:rPr>
                    <w:highlight w:val="yellow"/>
                  </w:rPr>
                </w:rPrChange>
              </w:rPr>
            </w:pPr>
            <w:ins w:id="322" w:author="Frischmann, Sarah" w:date="2024-04-30T09:12:00Z">
              <w:r w:rsidRPr="00F205F3">
                <w:rPr>
                  <w:rPrChange w:id="323" w:author="Frischmann, Sarah" w:date="2024-04-25T09:19:00Z">
                    <w:rPr>
                      <w:highlight w:val="yellow"/>
                    </w:rPr>
                  </w:rPrChange>
                </w:rPr>
                <w:t>Flooded</w:t>
              </w:r>
            </w:ins>
          </w:p>
        </w:tc>
        <w:tc>
          <w:tcPr>
            <w:tcW w:w="503" w:type="pct"/>
            <w:vAlign w:val="center"/>
          </w:tcPr>
          <w:p w14:paraId="6C667054" w14:textId="319F065B" w:rsidR="002F2973" w:rsidRPr="00F205F3" w:rsidRDefault="002F2973" w:rsidP="00F205F3">
            <w:pPr>
              <w:pStyle w:val="TableData-CenteredHZ"/>
              <w:keepNext/>
              <w:keepLines/>
              <w:rPr>
                <w:rPrChange w:id="324" w:author="Frischmann, Sarah" w:date="2024-04-25T09:19:00Z">
                  <w:rPr>
                    <w:highlight w:val="yellow"/>
                  </w:rPr>
                </w:rPrChange>
              </w:rPr>
            </w:pPr>
            <w:ins w:id="325" w:author="Frischmann, Sarah" w:date="2024-04-30T09:12:00Z">
              <w:r w:rsidRPr="00F205F3">
                <w:rPr>
                  <w:rPrChange w:id="326" w:author="Frischmann, Sarah" w:date="2024-04-25T09:19:00Z">
                    <w:rPr>
                      <w:highlight w:val="yellow"/>
                    </w:rPr>
                  </w:rPrChange>
                </w:rPr>
                <w:t>Flooded</w:t>
              </w:r>
            </w:ins>
          </w:p>
        </w:tc>
        <w:tc>
          <w:tcPr>
            <w:tcW w:w="503" w:type="pct"/>
            <w:vAlign w:val="center"/>
          </w:tcPr>
          <w:p w14:paraId="33FBA4D9" w14:textId="39942A52" w:rsidR="002F2973" w:rsidRPr="00F205F3" w:rsidRDefault="002F2973" w:rsidP="00F205F3">
            <w:pPr>
              <w:pStyle w:val="TableData-CenteredHZ"/>
              <w:keepNext/>
              <w:keepLines/>
              <w:rPr>
                <w:rPrChange w:id="327" w:author="Frischmann, Sarah" w:date="2024-04-25T09:19:00Z">
                  <w:rPr>
                    <w:highlight w:val="yellow"/>
                  </w:rPr>
                </w:rPrChange>
              </w:rPr>
            </w:pPr>
            <w:ins w:id="328" w:author="Frischmann, Sarah" w:date="2024-04-30T09:12:00Z">
              <w:r w:rsidRPr="00F205F3">
                <w:rPr>
                  <w:rPrChange w:id="329" w:author="Frischmann, Sarah" w:date="2024-04-25T09:19:00Z">
                    <w:rPr>
                      <w:highlight w:val="yellow"/>
                    </w:rPr>
                  </w:rPrChange>
                </w:rPr>
                <w:t>Flooded</w:t>
              </w:r>
            </w:ins>
          </w:p>
        </w:tc>
        <w:tc>
          <w:tcPr>
            <w:tcW w:w="503" w:type="pct"/>
            <w:vAlign w:val="center"/>
          </w:tcPr>
          <w:p w14:paraId="3D20CB64" w14:textId="3956049C" w:rsidR="002F2973" w:rsidRDefault="002F2973" w:rsidP="00F205F3">
            <w:pPr>
              <w:pStyle w:val="TableData-CenteredHZ"/>
              <w:keepNext/>
              <w:keepLines/>
              <w:rPr>
                <w:highlight w:val="yellow"/>
              </w:rPr>
            </w:pPr>
          </w:p>
        </w:tc>
        <w:tc>
          <w:tcPr>
            <w:tcW w:w="504" w:type="pct"/>
            <w:vAlign w:val="center"/>
          </w:tcPr>
          <w:p w14:paraId="1DF71CA9" w14:textId="77777777" w:rsidR="002F2973" w:rsidRDefault="002F2973" w:rsidP="00F205F3">
            <w:pPr>
              <w:pStyle w:val="TableData-CenteredHZ"/>
              <w:keepNext/>
              <w:keepLines/>
              <w:rPr>
                <w:highlight w:val="yellow"/>
              </w:rPr>
            </w:pPr>
          </w:p>
        </w:tc>
      </w:tr>
      <w:tr w:rsidR="002F2973" w:rsidRPr="00617417" w14:paraId="4FD9362F" w14:textId="4ACE6462" w:rsidTr="002F780D">
        <w:trPr>
          <w:trHeight w:val="360"/>
          <w:jc w:val="center"/>
        </w:trPr>
        <w:tc>
          <w:tcPr>
            <w:tcW w:w="1474" w:type="pct"/>
            <w:shd w:val="clear" w:color="auto" w:fill="auto"/>
            <w:vAlign w:val="center"/>
          </w:tcPr>
          <w:p w14:paraId="24A0B921" w14:textId="3523995E" w:rsidR="002F2973" w:rsidRDefault="002F2973" w:rsidP="00F205F3">
            <w:pPr>
              <w:pStyle w:val="TableCategoryLeftAlignHZ"/>
              <w:rPr>
                <w:b w:val="0"/>
                <w:bCs/>
              </w:rPr>
            </w:pPr>
            <w:commentRangeStart w:id="330"/>
            <w:ins w:id="331" w:author="Frischmann, Sarah" w:date="2024-04-30T09:12:00Z">
              <w:r>
                <w:rPr>
                  <w:b w:val="0"/>
                  <w:bCs/>
                </w:rPr>
                <w:t xml:space="preserve">Number of Pump Stages </w:t>
              </w:r>
              <w:commentRangeEnd w:id="330"/>
              <w:r>
                <w:rPr>
                  <w:rStyle w:val="CommentReference"/>
                  <w:rFonts w:ascii="Calibri" w:eastAsia="Calibri" w:hAnsi="Calibri" w:cs="Times New Roman"/>
                  <w:b w:val="0"/>
                </w:rPr>
                <w:commentReference w:id="330"/>
              </w:r>
            </w:ins>
          </w:p>
        </w:tc>
        <w:tc>
          <w:tcPr>
            <w:tcW w:w="504" w:type="pct"/>
            <w:shd w:val="clear" w:color="auto" w:fill="auto"/>
            <w:vAlign w:val="center"/>
          </w:tcPr>
          <w:p w14:paraId="44EAFAC2" w14:textId="4571F7D8" w:rsidR="002F2973" w:rsidRPr="008D1595" w:rsidRDefault="002F2973" w:rsidP="00F205F3">
            <w:pPr>
              <w:pStyle w:val="TableData-CenteredHZ"/>
              <w:keepNext/>
              <w:keepLines/>
            </w:pPr>
            <w:ins w:id="332" w:author="Frischmann, Sarah" w:date="2024-04-30T09:12:00Z">
              <w:r w:rsidRPr="008D1595">
                <w:t>2</w:t>
              </w:r>
            </w:ins>
          </w:p>
        </w:tc>
        <w:tc>
          <w:tcPr>
            <w:tcW w:w="504" w:type="pct"/>
            <w:vAlign w:val="center"/>
          </w:tcPr>
          <w:p w14:paraId="05A2C12B" w14:textId="42439325" w:rsidR="002F2973" w:rsidRPr="008D1595" w:rsidRDefault="002F2973" w:rsidP="00F205F3">
            <w:pPr>
              <w:pStyle w:val="TableData-CenteredHZ"/>
              <w:keepNext/>
              <w:keepLines/>
            </w:pPr>
            <w:ins w:id="333" w:author="Frischmann, Sarah" w:date="2024-04-30T09:12:00Z">
              <w:r w:rsidRPr="008D1595">
                <w:t>2</w:t>
              </w:r>
            </w:ins>
          </w:p>
        </w:tc>
        <w:tc>
          <w:tcPr>
            <w:tcW w:w="504" w:type="pct"/>
            <w:vAlign w:val="center"/>
          </w:tcPr>
          <w:p w14:paraId="25A29FE4" w14:textId="7E37EABD" w:rsidR="002F2973" w:rsidRPr="008D1595" w:rsidRDefault="002F2973" w:rsidP="00F205F3">
            <w:pPr>
              <w:pStyle w:val="TableData-CenteredHZ"/>
              <w:keepNext/>
              <w:keepLines/>
            </w:pPr>
            <w:ins w:id="334" w:author="Frischmann, Sarah" w:date="2024-04-30T09:12:00Z">
              <w:r w:rsidRPr="008D1595">
                <w:t>2</w:t>
              </w:r>
            </w:ins>
          </w:p>
        </w:tc>
        <w:tc>
          <w:tcPr>
            <w:tcW w:w="503" w:type="pct"/>
            <w:vAlign w:val="center"/>
          </w:tcPr>
          <w:p w14:paraId="6ADCA5DF" w14:textId="58AA5AF6" w:rsidR="002F2973" w:rsidRPr="008D1595" w:rsidRDefault="002F2973" w:rsidP="00F205F3">
            <w:pPr>
              <w:pStyle w:val="TableData-CenteredHZ"/>
              <w:keepNext/>
              <w:keepLines/>
            </w:pPr>
            <w:ins w:id="335" w:author="Frischmann, Sarah" w:date="2024-04-30T09:12:00Z">
              <w:r w:rsidRPr="008D1595">
                <w:t>2</w:t>
              </w:r>
            </w:ins>
          </w:p>
        </w:tc>
        <w:tc>
          <w:tcPr>
            <w:tcW w:w="503" w:type="pct"/>
            <w:vAlign w:val="center"/>
          </w:tcPr>
          <w:p w14:paraId="56D7F60C" w14:textId="7AEA7E4D" w:rsidR="002F2973" w:rsidRPr="008D1595" w:rsidRDefault="002F2973" w:rsidP="00F205F3">
            <w:pPr>
              <w:pStyle w:val="TableData-CenteredHZ"/>
              <w:keepNext/>
              <w:keepLines/>
            </w:pPr>
            <w:ins w:id="336" w:author="Frischmann, Sarah" w:date="2024-04-30T09:12:00Z">
              <w:r w:rsidRPr="008D1595">
                <w:t>2</w:t>
              </w:r>
            </w:ins>
          </w:p>
        </w:tc>
        <w:tc>
          <w:tcPr>
            <w:tcW w:w="503" w:type="pct"/>
            <w:vAlign w:val="center"/>
          </w:tcPr>
          <w:p w14:paraId="5231E10D" w14:textId="4AF29200" w:rsidR="002F2973" w:rsidRPr="003C1C44" w:rsidRDefault="002F2973" w:rsidP="00F205F3">
            <w:pPr>
              <w:pStyle w:val="TableData-CenteredHZ"/>
              <w:keepNext/>
              <w:keepLines/>
              <w:rPr>
                <w:highlight w:val="yellow"/>
              </w:rPr>
            </w:pPr>
          </w:p>
        </w:tc>
        <w:tc>
          <w:tcPr>
            <w:tcW w:w="504" w:type="pct"/>
            <w:vAlign w:val="center"/>
          </w:tcPr>
          <w:p w14:paraId="6AEDCE74" w14:textId="24D37C19" w:rsidR="002F2973" w:rsidRPr="003C1C44" w:rsidRDefault="00D21F41" w:rsidP="00F205F3">
            <w:pPr>
              <w:pStyle w:val="TableData-CenteredHZ"/>
              <w:keepNext/>
              <w:keepLines/>
              <w:rPr>
                <w:highlight w:val="yellow"/>
              </w:rPr>
            </w:pPr>
            <w:ins w:id="337" w:author="Ghadimi, Shahrouz" w:date="2024-05-07T09:33:00Z" w16du:dateUtc="2024-05-07T15:33:00Z">
              <w:r>
                <w:rPr>
                  <w:highlight w:val="yellow"/>
                </w:rPr>
                <w:t>4</w:t>
              </w:r>
            </w:ins>
          </w:p>
        </w:tc>
      </w:tr>
      <w:tr w:rsidR="00D21F41" w:rsidRPr="00617417" w14:paraId="38FE03D3" w14:textId="7E5CEDFE" w:rsidTr="002F780D">
        <w:trPr>
          <w:trHeight w:val="360"/>
          <w:jc w:val="center"/>
        </w:trPr>
        <w:tc>
          <w:tcPr>
            <w:tcW w:w="1474" w:type="pct"/>
            <w:shd w:val="clear" w:color="auto" w:fill="auto"/>
            <w:vAlign w:val="center"/>
          </w:tcPr>
          <w:p w14:paraId="7AF1B77D" w14:textId="0748A8A0" w:rsidR="00D21F41" w:rsidRDefault="00D21F41" w:rsidP="00D21F41">
            <w:pPr>
              <w:pStyle w:val="TableCategoryLeftAlignHZ"/>
              <w:rPr>
                <w:b w:val="0"/>
                <w:bCs/>
              </w:rPr>
            </w:pPr>
            <w:ins w:id="338" w:author="Frischmann, Sarah" w:date="2024-04-30T09:12:00Z">
              <w:r>
                <w:rPr>
                  <w:b w:val="0"/>
                  <w:bCs/>
                </w:rPr>
                <w:t>Variable Speed Drive Speed Range (%)</w:t>
              </w:r>
            </w:ins>
          </w:p>
        </w:tc>
        <w:tc>
          <w:tcPr>
            <w:tcW w:w="504" w:type="pct"/>
            <w:shd w:val="clear" w:color="auto" w:fill="auto"/>
            <w:vAlign w:val="center"/>
          </w:tcPr>
          <w:p w14:paraId="26193351" w14:textId="00D7ED98" w:rsidR="00D21F41" w:rsidRPr="00F205F3" w:rsidRDefault="00D21F41" w:rsidP="00D21F41">
            <w:pPr>
              <w:pStyle w:val="TableData-CenteredHZ"/>
              <w:keepNext/>
              <w:keepLines/>
              <w:rPr>
                <w:rPrChange w:id="339" w:author="Frischmann, Sarah" w:date="2024-04-25T09:19:00Z">
                  <w:rPr>
                    <w:highlight w:val="yellow"/>
                  </w:rPr>
                </w:rPrChange>
              </w:rPr>
            </w:pPr>
            <w:ins w:id="340" w:author="Frischmann, Sarah" w:date="2024-04-30T09:12:00Z">
              <w:r w:rsidRPr="00F205F3">
                <w:rPr>
                  <w:rPrChange w:id="341" w:author="Frischmann, Sarah" w:date="2024-04-25T09:19:00Z">
                    <w:rPr>
                      <w:highlight w:val="yellow"/>
                    </w:rPr>
                  </w:rPrChange>
                </w:rPr>
                <w:t>25-100%</w:t>
              </w:r>
            </w:ins>
          </w:p>
        </w:tc>
        <w:tc>
          <w:tcPr>
            <w:tcW w:w="504" w:type="pct"/>
            <w:vAlign w:val="center"/>
          </w:tcPr>
          <w:p w14:paraId="2FD27C79" w14:textId="34947C42" w:rsidR="00D21F41" w:rsidRPr="00F205F3" w:rsidRDefault="00D21F41" w:rsidP="00D21F41">
            <w:pPr>
              <w:pStyle w:val="TableData-CenteredHZ"/>
              <w:keepNext/>
              <w:keepLines/>
              <w:rPr>
                <w:rPrChange w:id="342" w:author="Frischmann, Sarah" w:date="2024-04-25T09:19:00Z">
                  <w:rPr>
                    <w:highlight w:val="yellow"/>
                  </w:rPr>
                </w:rPrChange>
              </w:rPr>
            </w:pPr>
            <w:ins w:id="343" w:author="Frischmann, Sarah" w:date="2024-04-30T09:12:00Z">
              <w:r w:rsidRPr="00F205F3">
                <w:rPr>
                  <w:rPrChange w:id="344" w:author="Frischmann, Sarah" w:date="2024-04-25T09:19:00Z">
                    <w:rPr>
                      <w:highlight w:val="yellow"/>
                    </w:rPr>
                  </w:rPrChange>
                </w:rPr>
                <w:t>25-100%</w:t>
              </w:r>
            </w:ins>
          </w:p>
        </w:tc>
        <w:tc>
          <w:tcPr>
            <w:tcW w:w="504" w:type="pct"/>
            <w:vAlign w:val="center"/>
          </w:tcPr>
          <w:p w14:paraId="46B41CC7" w14:textId="74D7CCD4" w:rsidR="00D21F41" w:rsidRPr="00F205F3" w:rsidRDefault="00D21F41" w:rsidP="00D21F41">
            <w:pPr>
              <w:pStyle w:val="TableData-CenteredHZ"/>
              <w:keepNext/>
              <w:keepLines/>
              <w:rPr>
                <w:rPrChange w:id="345" w:author="Frischmann, Sarah" w:date="2024-04-25T09:19:00Z">
                  <w:rPr>
                    <w:highlight w:val="yellow"/>
                  </w:rPr>
                </w:rPrChange>
              </w:rPr>
            </w:pPr>
            <w:ins w:id="346" w:author="Frischmann, Sarah" w:date="2024-04-30T09:12:00Z">
              <w:r w:rsidRPr="00F205F3">
                <w:rPr>
                  <w:rPrChange w:id="347" w:author="Frischmann, Sarah" w:date="2024-04-25T09:19:00Z">
                    <w:rPr>
                      <w:highlight w:val="yellow"/>
                    </w:rPr>
                  </w:rPrChange>
                </w:rPr>
                <w:t>25-100%</w:t>
              </w:r>
            </w:ins>
          </w:p>
        </w:tc>
        <w:tc>
          <w:tcPr>
            <w:tcW w:w="503" w:type="pct"/>
            <w:vAlign w:val="center"/>
          </w:tcPr>
          <w:p w14:paraId="06C0D3B7" w14:textId="61C77CEB" w:rsidR="00D21F41" w:rsidRPr="00F205F3" w:rsidRDefault="00D21F41" w:rsidP="00D21F41">
            <w:pPr>
              <w:pStyle w:val="TableData-CenteredHZ"/>
              <w:keepNext/>
              <w:keepLines/>
              <w:rPr>
                <w:rPrChange w:id="348" w:author="Frischmann, Sarah" w:date="2024-04-25T09:19:00Z">
                  <w:rPr>
                    <w:highlight w:val="yellow"/>
                  </w:rPr>
                </w:rPrChange>
              </w:rPr>
            </w:pPr>
            <w:ins w:id="349" w:author="Frischmann, Sarah" w:date="2024-04-30T09:12:00Z">
              <w:r w:rsidRPr="00F205F3">
                <w:rPr>
                  <w:rPrChange w:id="350" w:author="Frischmann, Sarah" w:date="2024-04-25T09:19:00Z">
                    <w:rPr>
                      <w:highlight w:val="yellow"/>
                    </w:rPr>
                  </w:rPrChange>
                </w:rPr>
                <w:t>25-100%</w:t>
              </w:r>
            </w:ins>
          </w:p>
        </w:tc>
        <w:tc>
          <w:tcPr>
            <w:tcW w:w="503" w:type="pct"/>
            <w:vAlign w:val="center"/>
          </w:tcPr>
          <w:p w14:paraId="3C4D40E4" w14:textId="3028FC2D" w:rsidR="00D21F41" w:rsidRPr="00F205F3" w:rsidRDefault="00D21F41" w:rsidP="00D21F41">
            <w:pPr>
              <w:pStyle w:val="TableData-CenteredHZ"/>
              <w:keepNext/>
              <w:keepLines/>
              <w:rPr>
                <w:rPrChange w:id="351" w:author="Frischmann, Sarah" w:date="2024-04-25T09:19:00Z">
                  <w:rPr>
                    <w:highlight w:val="yellow"/>
                  </w:rPr>
                </w:rPrChange>
              </w:rPr>
            </w:pPr>
            <w:ins w:id="352" w:author="Frischmann, Sarah" w:date="2024-04-30T09:12:00Z">
              <w:r w:rsidRPr="00F205F3">
                <w:rPr>
                  <w:rPrChange w:id="353" w:author="Frischmann, Sarah" w:date="2024-04-25T09:19:00Z">
                    <w:rPr>
                      <w:highlight w:val="yellow"/>
                    </w:rPr>
                  </w:rPrChange>
                </w:rPr>
                <w:t>25-100%</w:t>
              </w:r>
            </w:ins>
          </w:p>
        </w:tc>
        <w:tc>
          <w:tcPr>
            <w:tcW w:w="503" w:type="pct"/>
            <w:vAlign w:val="center"/>
          </w:tcPr>
          <w:p w14:paraId="46251DB3" w14:textId="3209C813" w:rsidR="00D21F41" w:rsidRPr="003C1C44" w:rsidRDefault="00D21F41" w:rsidP="00D21F41">
            <w:pPr>
              <w:pStyle w:val="TableData-CenteredHZ"/>
              <w:keepNext/>
              <w:keepLines/>
              <w:rPr>
                <w:highlight w:val="yellow"/>
              </w:rPr>
            </w:pPr>
          </w:p>
        </w:tc>
        <w:tc>
          <w:tcPr>
            <w:tcW w:w="504" w:type="pct"/>
            <w:vAlign w:val="center"/>
          </w:tcPr>
          <w:p w14:paraId="4E2320EF" w14:textId="57C86590" w:rsidR="00D21F41" w:rsidRPr="003C1C44" w:rsidRDefault="00D21F41" w:rsidP="00D21F41">
            <w:pPr>
              <w:pStyle w:val="TableData-CenteredHZ"/>
              <w:keepNext/>
              <w:keepLines/>
              <w:rPr>
                <w:highlight w:val="yellow"/>
              </w:rPr>
            </w:pPr>
            <w:ins w:id="354" w:author="Ghadimi, Shahrouz" w:date="2024-05-07T09:32:00Z" w16du:dateUtc="2024-05-07T15:32:00Z">
              <w:r w:rsidRPr="00715436">
                <w:t>25-100%</w:t>
              </w:r>
            </w:ins>
          </w:p>
        </w:tc>
      </w:tr>
      <w:tr w:rsidR="00D21F41" w:rsidRPr="00617417" w14:paraId="1BFF6D58" w14:textId="331D0DC2" w:rsidTr="002F780D">
        <w:trPr>
          <w:trHeight w:val="360"/>
          <w:jc w:val="center"/>
        </w:trPr>
        <w:tc>
          <w:tcPr>
            <w:tcW w:w="1474" w:type="pct"/>
            <w:shd w:val="clear" w:color="auto" w:fill="auto"/>
            <w:vAlign w:val="center"/>
          </w:tcPr>
          <w:p w14:paraId="348E1BA0" w14:textId="6A4AC715" w:rsidR="00D21F41" w:rsidRDefault="00D21F41" w:rsidP="00D21F41">
            <w:pPr>
              <w:pStyle w:val="TableCategoryLeftAlignHZ"/>
              <w:rPr>
                <w:b w:val="0"/>
                <w:bCs/>
              </w:rPr>
            </w:pPr>
            <w:commentRangeStart w:id="355"/>
            <w:ins w:id="356" w:author="Frischmann, Sarah" w:date="2024-04-30T09:12:00Z">
              <w:r>
                <w:rPr>
                  <w:b w:val="0"/>
                  <w:bCs/>
                </w:rPr>
                <w:t>Universal Joint Life, Minimum (hours)</w:t>
              </w:r>
              <w:commentRangeEnd w:id="355"/>
              <w:r>
                <w:rPr>
                  <w:rStyle w:val="CommentReference"/>
                  <w:rFonts w:ascii="Calibri" w:eastAsia="Calibri" w:hAnsi="Calibri" w:cs="Times New Roman"/>
                  <w:b w:val="0"/>
                </w:rPr>
                <w:commentReference w:id="355"/>
              </w:r>
            </w:ins>
          </w:p>
        </w:tc>
        <w:tc>
          <w:tcPr>
            <w:tcW w:w="504" w:type="pct"/>
            <w:shd w:val="clear" w:color="auto" w:fill="auto"/>
            <w:vAlign w:val="center"/>
          </w:tcPr>
          <w:p w14:paraId="4AC68A9D" w14:textId="79EF2A17" w:rsidR="00D21F41" w:rsidRPr="00F205F3" w:rsidRDefault="00D21F41" w:rsidP="00D21F41">
            <w:pPr>
              <w:pStyle w:val="TableData-CenteredHZ"/>
              <w:keepNext/>
              <w:keepLines/>
              <w:rPr>
                <w:rPrChange w:id="357" w:author="Frischmann, Sarah" w:date="2024-04-25T09:19:00Z">
                  <w:rPr>
                    <w:highlight w:val="yellow"/>
                  </w:rPr>
                </w:rPrChange>
              </w:rPr>
            </w:pPr>
            <w:ins w:id="358" w:author="Frischmann, Sarah" w:date="2024-04-30T09:12:00Z">
              <w:r w:rsidRPr="00F205F3">
                <w:rPr>
                  <w:rPrChange w:id="359" w:author="Frischmann, Sarah" w:date="2024-04-25T09:19:00Z">
                    <w:rPr>
                      <w:highlight w:val="yellow"/>
                    </w:rPr>
                  </w:rPrChange>
                </w:rPr>
                <w:t>10,000</w:t>
              </w:r>
            </w:ins>
          </w:p>
        </w:tc>
        <w:tc>
          <w:tcPr>
            <w:tcW w:w="504" w:type="pct"/>
            <w:vAlign w:val="center"/>
          </w:tcPr>
          <w:p w14:paraId="3DC0796F" w14:textId="73E4B9AA" w:rsidR="00D21F41" w:rsidRPr="00F205F3" w:rsidRDefault="00D21F41" w:rsidP="00D21F41">
            <w:pPr>
              <w:pStyle w:val="TableData-CenteredHZ"/>
              <w:keepNext/>
              <w:keepLines/>
              <w:rPr>
                <w:rPrChange w:id="360" w:author="Frischmann, Sarah" w:date="2024-04-25T09:19:00Z">
                  <w:rPr>
                    <w:highlight w:val="yellow"/>
                  </w:rPr>
                </w:rPrChange>
              </w:rPr>
            </w:pPr>
            <w:ins w:id="361" w:author="Frischmann, Sarah" w:date="2024-04-30T09:12:00Z">
              <w:r w:rsidRPr="00F205F3">
                <w:rPr>
                  <w:rPrChange w:id="362" w:author="Frischmann, Sarah" w:date="2024-04-25T09:19:00Z">
                    <w:rPr>
                      <w:highlight w:val="yellow"/>
                    </w:rPr>
                  </w:rPrChange>
                </w:rPr>
                <w:t>10,000</w:t>
              </w:r>
            </w:ins>
          </w:p>
        </w:tc>
        <w:tc>
          <w:tcPr>
            <w:tcW w:w="504" w:type="pct"/>
            <w:vAlign w:val="center"/>
          </w:tcPr>
          <w:p w14:paraId="78E8CDAF" w14:textId="662281EC" w:rsidR="00D21F41" w:rsidRPr="00F205F3" w:rsidRDefault="00D21F41" w:rsidP="00D21F41">
            <w:pPr>
              <w:pStyle w:val="TableData-CenteredHZ"/>
              <w:keepNext/>
              <w:keepLines/>
              <w:rPr>
                <w:rPrChange w:id="363" w:author="Frischmann, Sarah" w:date="2024-04-25T09:19:00Z">
                  <w:rPr>
                    <w:highlight w:val="yellow"/>
                  </w:rPr>
                </w:rPrChange>
              </w:rPr>
            </w:pPr>
            <w:ins w:id="364" w:author="Frischmann, Sarah" w:date="2024-04-30T09:12:00Z">
              <w:r w:rsidRPr="00F205F3">
                <w:rPr>
                  <w:rPrChange w:id="365" w:author="Frischmann, Sarah" w:date="2024-04-25T09:19:00Z">
                    <w:rPr>
                      <w:highlight w:val="yellow"/>
                    </w:rPr>
                  </w:rPrChange>
                </w:rPr>
                <w:t>10,000</w:t>
              </w:r>
            </w:ins>
          </w:p>
        </w:tc>
        <w:tc>
          <w:tcPr>
            <w:tcW w:w="503" w:type="pct"/>
            <w:vAlign w:val="center"/>
          </w:tcPr>
          <w:p w14:paraId="16279901" w14:textId="0ECBAA11" w:rsidR="00D21F41" w:rsidRPr="00F205F3" w:rsidRDefault="00D21F41" w:rsidP="00D21F41">
            <w:pPr>
              <w:pStyle w:val="TableData-CenteredHZ"/>
              <w:keepNext/>
              <w:keepLines/>
              <w:rPr>
                <w:rPrChange w:id="366" w:author="Frischmann, Sarah" w:date="2024-04-25T09:19:00Z">
                  <w:rPr>
                    <w:highlight w:val="yellow"/>
                  </w:rPr>
                </w:rPrChange>
              </w:rPr>
            </w:pPr>
            <w:ins w:id="367" w:author="Frischmann, Sarah" w:date="2024-04-30T09:12:00Z">
              <w:r w:rsidRPr="00F205F3">
                <w:rPr>
                  <w:rPrChange w:id="368" w:author="Frischmann, Sarah" w:date="2024-04-25T09:19:00Z">
                    <w:rPr>
                      <w:highlight w:val="yellow"/>
                    </w:rPr>
                  </w:rPrChange>
                </w:rPr>
                <w:t>10,000</w:t>
              </w:r>
            </w:ins>
          </w:p>
        </w:tc>
        <w:tc>
          <w:tcPr>
            <w:tcW w:w="503" w:type="pct"/>
            <w:vAlign w:val="center"/>
          </w:tcPr>
          <w:p w14:paraId="12FB9784" w14:textId="04968848" w:rsidR="00D21F41" w:rsidRPr="00F205F3" w:rsidRDefault="00D21F41" w:rsidP="00D21F41">
            <w:pPr>
              <w:pStyle w:val="TableData-CenteredHZ"/>
              <w:keepNext/>
              <w:keepLines/>
              <w:rPr>
                <w:rPrChange w:id="369" w:author="Frischmann, Sarah" w:date="2024-04-25T09:19:00Z">
                  <w:rPr>
                    <w:highlight w:val="yellow"/>
                  </w:rPr>
                </w:rPrChange>
              </w:rPr>
            </w:pPr>
            <w:ins w:id="370" w:author="Frischmann, Sarah" w:date="2024-04-30T09:12:00Z">
              <w:r w:rsidRPr="00F205F3">
                <w:rPr>
                  <w:rPrChange w:id="371" w:author="Frischmann, Sarah" w:date="2024-04-25T09:19:00Z">
                    <w:rPr>
                      <w:highlight w:val="yellow"/>
                    </w:rPr>
                  </w:rPrChange>
                </w:rPr>
                <w:t>10,000</w:t>
              </w:r>
            </w:ins>
          </w:p>
        </w:tc>
        <w:tc>
          <w:tcPr>
            <w:tcW w:w="503" w:type="pct"/>
            <w:vAlign w:val="center"/>
          </w:tcPr>
          <w:p w14:paraId="32AD6B39" w14:textId="33565B5C" w:rsidR="00D21F41" w:rsidRPr="003C1C44" w:rsidRDefault="00D21F41" w:rsidP="00D21F41">
            <w:pPr>
              <w:pStyle w:val="TableData-CenteredHZ"/>
              <w:keepNext/>
              <w:keepLines/>
              <w:rPr>
                <w:highlight w:val="yellow"/>
              </w:rPr>
            </w:pPr>
          </w:p>
        </w:tc>
        <w:tc>
          <w:tcPr>
            <w:tcW w:w="504" w:type="pct"/>
            <w:vAlign w:val="center"/>
          </w:tcPr>
          <w:p w14:paraId="7CA5A96F" w14:textId="77777777" w:rsidR="00D21F41" w:rsidRPr="003C1C44" w:rsidRDefault="00D21F41" w:rsidP="00D21F41">
            <w:pPr>
              <w:pStyle w:val="TableData-CenteredHZ"/>
              <w:keepNext/>
              <w:keepLines/>
              <w:rPr>
                <w:highlight w:val="yellow"/>
              </w:rPr>
            </w:pPr>
          </w:p>
        </w:tc>
      </w:tr>
      <w:tr w:rsidR="00D21F41" w:rsidRPr="00617417" w14:paraId="1A3762B9" w14:textId="71BBD947" w:rsidTr="002F780D">
        <w:trPr>
          <w:trHeight w:val="360"/>
          <w:jc w:val="center"/>
        </w:trPr>
        <w:tc>
          <w:tcPr>
            <w:tcW w:w="1474" w:type="pct"/>
            <w:shd w:val="clear" w:color="auto" w:fill="auto"/>
            <w:vAlign w:val="center"/>
          </w:tcPr>
          <w:p w14:paraId="11A26884" w14:textId="584E5B84" w:rsidR="00D21F41" w:rsidRDefault="00D21F41" w:rsidP="00D21F41">
            <w:pPr>
              <w:pStyle w:val="TableCategoryLeftAlignHZ"/>
              <w:rPr>
                <w:b w:val="0"/>
                <w:bCs/>
              </w:rPr>
            </w:pPr>
            <w:ins w:id="372" w:author="Frischmann, Sarah" w:date="2024-05-01T11:14:00Z" w16du:dateUtc="2024-05-01T15:14:00Z">
              <w:r>
                <w:rPr>
                  <w:b w:val="0"/>
                  <w:bCs/>
                </w:rPr>
                <w:t>Maintain in Place</w:t>
              </w:r>
            </w:ins>
            <w:commentRangeStart w:id="373"/>
          </w:p>
        </w:tc>
        <w:tc>
          <w:tcPr>
            <w:tcW w:w="504" w:type="pct"/>
            <w:shd w:val="clear" w:color="auto" w:fill="auto"/>
            <w:vAlign w:val="center"/>
          </w:tcPr>
          <w:p w14:paraId="1E9057A9" w14:textId="189C2B53" w:rsidR="00D21F41" w:rsidRPr="00F205F3" w:rsidRDefault="00D21F41" w:rsidP="00D21F41">
            <w:pPr>
              <w:pStyle w:val="TableData-CenteredHZ"/>
              <w:keepNext/>
              <w:keepLines/>
              <w:rPr>
                <w:rPrChange w:id="374" w:author="Frischmann, Sarah" w:date="2024-04-25T09:19:00Z">
                  <w:rPr>
                    <w:highlight w:val="yellow"/>
                  </w:rPr>
                </w:rPrChange>
              </w:rPr>
            </w:pPr>
            <w:ins w:id="375" w:author="Frischmann, Sarah" w:date="2024-05-01T11:14:00Z" w16du:dateUtc="2024-05-01T15:14:00Z">
              <w:r>
                <w:t>Yes</w:t>
              </w:r>
            </w:ins>
          </w:p>
        </w:tc>
        <w:tc>
          <w:tcPr>
            <w:tcW w:w="504" w:type="pct"/>
            <w:vAlign w:val="center"/>
          </w:tcPr>
          <w:p w14:paraId="227FC1B8" w14:textId="2B7B1FD6" w:rsidR="00D21F41" w:rsidRPr="00F205F3" w:rsidRDefault="00D21F41" w:rsidP="00D21F41">
            <w:pPr>
              <w:pStyle w:val="TableData-CenteredHZ"/>
              <w:keepNext/>
              <w:keepLines/>
              <w:rPr>
                <w:rPrChange w:id="376" w:author="Frischmann, Sarah" w:date="2024-04-25T09:19:00Z">
                  <w:rPr>
                    <w:highlight w:val="yellow"/>
                  </w:rPr>
                </w:rPrChange>
              </w:rPr>
            </w:pPr>
            <w:ins w:id="377" w:author="Frischmann, Sarah" w:date="2024-05-01T11:14:00Z" w16du:dateUtc="2024-05-01T15:14:00Z">
              <w:r>
                <w:t>Yes</w:t>
              </w:r>
            </w:ins>
          </w:p>
        </w:tc>
        <w:tc>
          <w:tcPr>
            <w:tcW w:w="504" w:type="pct"/>
            <w:vAlign w:val="center"/>
          </w:tcPr>
          <w:p w14:paraId="2F363D6F" w14:textId="34163545" w:rsidR="00D21F41" w:rsidRPr="00F205F3" w:rsidRDefault="00D21F41" w:rsidP="00D21F41">
            <w:pPr>
              <w:pStyle w:val="TableData-CenteredHZ"/>
              <w:keepNext/>
              <w:keepLines/>
              <w:rPr>
                <w:rPrChange w:id="378" w:author="Frischmann, Sarah" w:date="2024-04-25T09:19:00Z">
                  <w:rPr>
                    <w:highlight w:val="yellow"/>
                  </w:rPr>
                </w:rPrChange>
              </w:rPr>
            </w:pPr>
            <w:ins w:id="379" w:author="Frischmann, Sarah" w:date="2024-05-01T11:14:00Z" w16du:dateUtc="2024-05-01T15:14:00Z">
              <w:r>
                <w:t>Yes</w:t>
              </w:r>
            </w:ins>
          </w:p>
        </w:tc>
        <w:tc>
          <w:tcPr>
            <w:tcW w:w="503" w:type="pct"/>
            <w:vAlign w:val="center"/>
          </w:tcPr>
          <w:p w14:paraId="4EDF8ACA" w14:textId="0C3AEFC4" w:rsidR="00D21F41" w:rsidRPr="00F205F3" w:rsidRDefault="00D21F41" w:rsidP="00D21F41">
            <w:pPr>
              <w:pStyle w:val="TableData-CenteredHZ"/>
              <w:keepNext/>
              <w:keepLines/>
              <w:rPr>
                <w:rPrChange w:id="380" w:author="Frischmann, Sarah" w:date="2024-04-25T09:19:00Z">
                  <w:rPr>
                    <w:highlight w:val="yellow"/>
                  </w:rPr>
                </w:rPrChange>
              </w:rPr>
            </w:pPr>
            <w:ins w:id="381" w:author="Frischmann, Sarah" w:date="2024-05-01T11:14:00Z" w16du:dateUtc="2024-05-01T15:14:00Z">
              <w:r>
                <w:t>Yes</w:t>
              </w:r>
            </w:ins>
          </w:p>
        </w:tc>
        <w:commentRangeEnd w:id="373"/>
        <w:tc>
          <w:tcPr>
            <w:tcW w:w="503" w:type="pct"/>
            <w:vAlign w:val="center"/>
          </w:tcPr>
          <w:p w14:paraId="581D75AA" w14:textId="599BF769" w:rsidR="00D21F41" w:rsidRPr="00F205F3" w:rsidRDefault="00D21F41" w:rsidP="00D21F41">
            <w:pPr>
              <w:pStyle w:val="TableData-CenteredHZ"/>
              <w:keepNext/>
              <w:keepLines/>
              <w:rPr>
                <w:rPrChange w:id="382" w:author="Frischmann, Sarah" w:date="2024-04-25T09:19:00Z">
                  <w:rPr>
                    <w:highlight w:val="yellow"/>
                  </w:rPr>
                </w:rPrChange>
              </w:rPr>
            </w:pPr>
            <w:r>
              <w:rPr>
                <w:rStyle w:val="CommentReference"/>
                <w:rFonts w:ascii="Calibri" w:eastAsia="Calibri" w:hAnsi="Calibri" w:cs="Times New Roman"/>
              </w:rPr>
              <w:commentReference w:id="373"/>
            </w:r>
            <w:ins w:id="383" w:author="Frischmann, Sarah" w:date="2024-05-01T11:14:00Z" w16du:dateUtc="2024-05-01T15:14:00Z">
              <w:r>
                <w:t>Yes</w:t>
              </w:r>
            </w:ins>
          </w:p>
        </w:tc>
        <w:tc>
          <w:tcPr>
            <w:tcW w:w="503" w:type="pct"/>
            <w:vAlign w:val="center"/>
          </w:tcPr>
          <w:p w14:paraId="68D00336" w14:textId="50293685" w:rsidR="00D21F41" w:rsidRPr="003C1C44" w:rsidRDefault="00D21F41" w:rsidP="00D21F41">
            <w:pPr>
              <w:pStyle w:val="TableData-CenteredHZ"/>
              <w:keepNext/>
              <w:keepLines/>
              <w:rPr>
                <w:highlight w:val="yellow"/>
              </w:rPr>
            </w:pPr>
          </w:p>
        </w:tc>
        <w:tc>
          <w:tcPr>
            <w:tcW w:w="504" w:type="pct"/>
            <w:vAlign w:val="center"/>
          </w:tcPr>
          <w:p w14:paraId="4E8B6BE2" w14:textId="6FA56847" w:rsidR="00D21F41" w:rsidRPr="003C1C44" w:rsidRDefault="00D21F41" w:rsidP="00D21F41">
            <w:pPr>
              <w:pStyle w:val="TableData-CenteredHZ"/>
              <w:keepNext/>
              <w:keepLines/>
              <w:rPr>
                <w:highlight w:val="yellow"/>
              </w:rPr>
            </w:pPr>
            <w:ins w:id="384" w:author="Frischmann, Sarah" w:date="2024-05-01T11:15:00Z" w16du:dateUtc="2024-05-01T15:15:00Z">
              <w:r>
                <w:rPr>
                  <w:highlight w:val="yellow"/>
                </w:rPr>
                <w:t>No</w:t>
              </w:r>
            </w:ins>
          </w:p>
        </w:tc>
      </w:tr>
      <w:tr w:rsidR="00D21F41" w:rsidRPr="00617417" w14:paraId="470928E2" w14:textId="426FFD19" w:rsidTr="002F780D">
        <w:trPr>
          <w:trHeight w:val="360"/>
          <w:jc w:val="center"/>
        </w:trPr>
        <w:tc>
          <w:tcPr>
            <w:tcW w:w="1474" w:type="pct"/>
            <w:shd w:val="clear" w:color="auto" w:fill="auto"/>
            <w:vAlign w:val="center"/>
          </w:tcPr>
          <w:p w14:paraId="66F1B6D5" w14:textId="54B8E3C3" w:rsidR="00D21F41" w:rsidRDefault="00D21F41" w:rsidP="00D21F41">
            <w:pPr>
              <w:pStyle w:val="TableCategoryLeftAlignHZ"/>
              <w:rPr>
                <w:b w:val="0"/>
                <w:bCs/>
              </w:rPr>
            </w:pPr>
          </w:p>
        </w:tc>
        <w:tc>
          <w:tcPr>
            <w:tcW w:w="504" w:type="pct"/>
            <w:shd w:val="clear" w:color="auto" w:fill="auto"/>
            <w:vAlign w:val="center"/>
          </w:tcPr>
          <w:p w14:paraId="61FFF2F3" w14:textId="7CD87E3D" w:rsidR="00D21F41" w:rsidRPr="003C1C44" w:rsidRDefault="00D21F41" w:rsidP="00D21F41">
            <w:pPr>
              <w:pStyle w:val="TableData-CenteredHZ"/>
              <w:keepNext/>
              <w:keepLines/>
              <w:rPr>
                <w:highlight w:val="yellow"/>
              </w:rPr>
            </w:pPr>
          </w:p>
        </w:tc>
        <w:tc>
          <w:tcPr>
            <w:tcW w:w="504" w:type="pct"/>
            <w:vAlign w:val="center"/>
          </w:tcPr>
          <w:p w14:paraId="331851DC" w14:textId="5161CAC2" w:rsidR="00D21F41" w:rsidRPr="003C1C44" w:rsidRDefault="00D21F41" w:rsidP="00D21F41">
            <w:pPr>
              <w:pStyle w:val="TableData-CenteredHZ"/>
              <w:keepNext/>
              <w:keepLines/>
              <w:rPr>
                <w:highlight w:val="yellow"/>
              </w:rPr>
            </w:pPr>
          </w:p>
        </w:tc>
        <w:tc>
          <w:tcPr>
            <w:tcW w:w="504" w:type="pct"/>
            <w:vAlign w:val="center"/>
          </w:tcPr>
          <w:p w14:paraId="0D78C9F9" w14:textId="77777777" w:rsidR="00D21F41" w:rsidRPr="003C1C44" w:rsidRDefault="00D21F41" w:rsidP="00D21F41">
            <w:pPr>
              <w:pStyle w:val="TableData-CenteredHZ"/>
              <w:keepNext/>
              <w:keepLines/>
              <w:rPr>
                <w:highlight w:val="yellow"/>
              </w:rPr>
            </w:pPr>
          </w:p>
        </w:tc>
        <w:tc>
          <w:tcPr>
            <w:tcW w:w="503" w:type="pct"/>
            <w:vAlign w:val="center"/>
          </w:tcPr>
          <w:p w14:paraId="6DE91FB5" w14:textId="77777777" w:rsidR="00D21F41" w:rsidRPr="003C1C44" w:rsidRDefault="00D21F41" w:rsidP="00D21F41">
            <w:pPr>
              <w:pStyle w:val="TableData-CenteredHZ"/>
              <w:keepNext/>
              <w:keepLines/>
              <w:rPr>
                <w:highlight w:val="yellow"/>
              </w:rPr>
            </w:pPr>
          </w:p>
        </w:tc>
        <w:tc>
          <w:tcPr>
            <w:tcW w:w="503" w:type="pct"/>
            <w:vAlign w:val="center"/>
          </w:tcPr>
          <w:p w14:paraId="597CF2BC" w14:textId="77777777" w:rsidR="00D21F41" w:rsidRPr="003C1C44" w:rsidRDefault="00D21F41" w:rsidP="00D21F41">
            <w:pPr>
              <w:pStyle w:val="TableData-CenteredHZ"/>
              <w:keepNext/>
              <w:keepLines/>
              <w:rPr>
                <w:highlight w:val="yellow"/>
              </w:rPr>
            </w:pPr>
          </w:p>
        </w:tc>
        <w:tc>
          <w:tcPr>
            <w:tcW w:w="503" w:type="pct"/>
            <w:vAlign w:val="center"/>
          </w:tcPr>
          <w:p w14:paraId="43D782A9" w14:textId="443C545B" w:rsidR="00D21F41" w:rsidRPr="003C1C44" w:rsidRDefault="00D21F41" w:rsidP="00D21F41">
            <w:pPr>
              <w:pStyle w:val="TableData-CenteredHZ"/>
              <w:keepNext/>
              <w:keepLines/>
              <w:rPr>
                <w:highlight w:val="yellow"/>
              </w:rPr>
            </w:pPr>
          </w:p>
        </w:tc>
        <w:tc>
          <w:tcPr>
            <w:tcW w:w="504" w:type="pct"/>
            <w:vAlign w:val="center"/>
          </w:tcPr>
          <w:p w14:paraId="5D4D764E" w14:textId="77777777" w:rsidR="00D21F41" w:rsidRPr="003C1C44" w:rsidRDefault="00D21F41" w:rsidP="00D21F41">
            <w:pPr>
              <w:pStyle w:val="TableData-CenteredHZ"/>
              <w:keepNext/>
              <w:keepLines/>
              <w:rPr>
                <w:highlight w:val="yellow"/>
              </w:rPr>
            </w:pPr>
          </w:p>
        </w:tc>
      </w:tr>
    </w:tbl>
    <w:p w14:paraId="5B007F51" w14:textId="6D64110B" w:rsidR="00251E70" w:rsidRPr="00617417" w:rsidRDefault="003C1C44" w:rsidP="00251E70">
      <w:pPr>
        <w:pStyle w:val="NotetoSpecifierHZ"/>
      </w:pPr>
      <w:r>
        <w:br/>
      </w:r>
      <w:r w:rsidR="00251E70" w:rsidRPr="00617417">
        <w:t>REGARDING OPERATING CONDITIONS</w:t>
      </w:r>
      <w:r w:rsidR="00251E70">
        <w:t>:</w:t>
      </w:r>
    </w:p>
    <w:p w14:paraId="3D2122E3" w14:textId="0589787E" w:rsidR="00251E70" w:rsidRPr="00617417" w:rsidRDefault="00251E70" w:rsidP="00251E70">
      <w:pPr>
        <w:pStyle w:val="NotetoSpecifierHZ"/>
      </w:pPr>
      <w:r w:rsidRPr="00617417">
        <w:t>THE Rat</w:t>
      </w:r>
      <w:r w:rsidR="00735422">
        <w:t>ED</w:t>
      </w:r>
      <w:r w:rsidRPr="00617417">
        <w:t xml:space="preserve"> </w:t>
      </w:r>
      <w:r w:rsidR="00535F2C">
        <w:t>CONDIT</w:t>
      </w:r>
      <w:r w:rsidR="00735422">
        <w:t>IO</w:t>
      </w:r>
      <w:r w:rsidR="00535F2C">
        <w:t xml:space="preserve">N </w:t>
      </w:r>
      <w:r w:rsidRPr="00617417">
        <w:t>Point is the operating point that must be met in order to ensure that the pUMPS can meet PROCESS design requirements.</w:t>
      </w:r>
      <w:r>
        <w:t xml:space="preserve"> </w:t>
      </w:r>
      <w:r w:rsidRPr="00617417">
        <w:lastRenderedPageBreak/>
        <w:t xml:space="preserve">Factory testing is required to meet THE HI ACCEPTANCE GRADE at this point only. </w:t>
      </w:r>
    </w:p>
    <w:p w14:paraId="3B443DD9" w14:textId="77777777" w:rsidR="00251E70" w:rsidRPr="00617417" w:rsidRDefault="00251E70" w:rsidP="00251E70">
      <w:pPr>
        <w:pStyle w:val="NotetoSpecifierHZ"/>
      </w:pPr>
      <w:r w:rsidRPr="00617417">
        <w:t>THE remainder of the operating points shall be completed UPON SELECTION OF SPECIFIC PUMPS FROM MULTIPLE MANUFACTURERS.</w:t>
      </w:r>
      <w:r>
        <w:t xml:space="preserve"> </w:t>
      </w:r>
      <w:r w:rsidRPr="00617417">
        <w:t>PUMP CURVES WILL VARY BETWEEN MANUFACTURERS WITH REGARD TO STEEPNESS OF CURVE AND the LOCATION OF OPERATING POINTS ON THE CURVE RELATIVE TO BEP, POR, AND AOR.</w:t>
      </w:r>
      <w:r>
        <w:t xml:space="preserve"> </w:t>
      </w:r>
      <w:r w:rsidRPr="00617417">
        <w:t xml:space="preserve">TO accommodate THESE DIFFERENCES, THE SCHEDULE ALLOWS FOR SPECIFYING “RANGES” AND “NOT TO EXCEED” VALUES. </w:t>
      </w:r>
    </w:p>
    <w:p w14:paraId="4ED87421" w14:textId="382BE30E" w:rsidR="00251E70" w:rsidRDefault="00251E70" w:rsidP="00251E70">
      <w:pPr>
        <w:pStyle w:val="NotetoSpecifierHZ"/>
      </w:pPr>
      <w:r w:rsidRPr="00617417">
        <w:t>THE “Minimum Flow OPERATING Point (at reduced speed)” is the operating point associated with reduced speed operation to meet minimum PROCESS flow condition.</w:t>
      </w:r>
      <w:r>
        <w:t xml:space="preserve"> </w:t>
      </w:r>
      <w:r w:rsidRPr="00617417">
        <w:t>For constant speed PUMP applications, this point should be eliminated FROM THE SCHEDULE.</w:t>
      </w:r>
      <w:r>
        <w:t xml:space="preserve"> </w:t>
      </w:r>
      <w:r w:rsidRPr="00617417">
        <w:t xml:space="preserve">This condition typically occurs when a single pump is operating to meet minimum process condition, BUT MINIMUM FLOW PER PUMP CAN BE LESS THAN THE MINIMUM PROCESS FLOW. </w:t>
      </w:r>
    </w:p>
    <w:p w14:paraId="60EBE9AE" w14:textId="353BAEED" w:rsidR="00251E70" w:rsidRDefault="00251E70" w:rsidP="00251E70">
      <w:pPr>
        <w:pStyle w:val="BodyCopyHZ"/>
        <w:rPr>
          <w:rFonts w:cs="Arial"/>
          <w:b/>
          <w:i/>
          <w:caps/>
          <w:color w:val="FF0000"/>
        </w:rPr>
      </w:pPr>
      <w:r w:rsidRPr="00C47FC7">
        <w:rPr>
          <w:rFonts w:cs="Arial"/>
          <w:b/>
          <w:i/>
          <w:caps/>
          <w:color w:val="FF0000"/>
        </w:rPr>
        <w:t>It is recommended to identify all basis of design pumps at the same speed in order for maximum level competition. There will be instances, where this may not be possible in which case, including of the term “maximum” allows for slower speed pumps to be allowed (though significantly less likely to be procured perhaps with the exception of packaging). It is the specifier and shop drawing reviewer’s duty to prohibit faster than basis of design speed pumps if/when proposed during construction.</w:t>
      </w:r>
      <w:r>
        <w:rPr>
          <w:rFonts w:cs="Arial"/>
          <w:b/>
          <w:i/>
          <w:caps/>
          <w:color w:val="FF0000"/>
        </w:rPr>
        <w:t xml:space="preserve"> </w:t>
      </w:r>
    </w:p>
    <w:p w14:paraId="7B50056C" w14:textId="77777777" w:rsidR="005C696F" w:rsidRDefault="005C696F" w:rsidP="005C696F">
      <w:pPr>
        <w:pStyle w:val="Heading1"/>
      </w:pPr>
      <w:commentRangeStart w:id="385"/>
      <w:r w:rsidRPr="00617417">
        <w:t>PRODUCTS</w:t>
      </w:r>
      <w:commentRangeEnd w:id="385"/>
      <w:r w:rsidR="00ED0BF6">
        <w:rPr>
          <w:rStyle w:val="CommentReference"/>
          <w:rFonts w:ascii="Calibri" w:hAnsi="Calibri" w:cs="Times New Roman"/>
          <w:b w:val="0"/>
          <w:caps w:val="0"/>
        </w:rPr>
        <w:commentReference w:id="385"/>
      </w:r>
    </w:p>
    <w:p w14:paraId="1C438DFE" w14:textId="4C30EDEF" w:rsidR="00330A6D" w:rsidRPr="003B2EF5" w:rsidRDefault="00330A6D" w:rsidP="003B2EF5">
      <w:pPr>
        <w:pStyle w:val="BodyCopyHZ"/>
        <w:rPr>
          <w:rFonts w:cs="Arial"/>
          <w:b/>
          <w:i/>
          <w:caps/>
          <w:color w:val="FF0000"/>
        </w:rPr>
      </w:pPr>
      <w:commentRangeStart w:id="386"/>
      <w:commentRangeStart w:id="387"/>
      <w:commentRangeStart w:id="388"/>
      <w:commentRangeStart w:id="389"/>
      <w:commentRangeStart w:id="390"/>
      <w:r w:rsidRPr="003B2EF5">
        <w:rPr>
          <w:rFonts w:cs="Arial"/>
          <w:b/>
          <w:i/>
          <w:caps/>
          <w:color w:val="FF0000"/>
        </w:rPr>
        <w:t>MODELS LISTED AND PRODUCT REQUIREMENTS</w:t>
      </w:r>
      <w:r>
        <w:rPr>
          <w:rFonts w:cs="Arial"/>
          <w:b/>
          <w:i/>
          <w:caps/>
          <w:color w:val="FF0000"/>
        </w:rPr>
        <w:t xml:space="preserve"> BELOW</w:t>
      </w:r>
      <w:r w:rsidRPr="003B2EF5">
        <w:rPr>
          <w:rFonts w:cs="Arial"/>
          <w:b/>
          <w:i/>
          <w:caps/>
          <w:color w:val="FF0000"/>
        </w:rPr>
        <w:t xml:space="preserve"> ARE BASED ON CONVENTIONAL PROGRESSIVE CAVITY PUMPS </w:t>
      </w:r>
      <w:r w:rsidRPr="001E7EC3">
        <w:rPr>
          <w:rFonts w:cs="Arial"/>
          <w:b/>
          <w:i/>
          <w:caps/>
          <w:color w:val="FF0000"/>
        </w:rPr>
        <w:t>THAT ARE NOT AMENABLE TO MAINTAIN-IN-PLACE.</w:t>
      </w:r>
    </w:p>
    <w:p w14:paraId="16F9ED52" w14:textId="2FF2BA6D" w:rsidR="009C519D" w:rsidRPr="009C519D" w:rsidRDefault="00330A6D" w:rsidP="00621C1D">
      <w:pPr>
        <w:pStyle w:val="BodyCopyHZ"/>
      </w:pPr>
      <w:r w:rsidRPr="003B2EF5">
        <w:rPr>
          <w:rFonts w:cs="Arial"/>
          <w:b/>
          <w:i/>
          <w:caps/>
          <w:color w:val="FF0000"/>
        </w:rPr>
        <w:t>SPECIFIER TO COORDINATE WITH OWNER TO DETERMINE IF MAINTAIN-IN-PLACE IS</w:t>
      </w:r>
      <w:r>
        <w:rPr>
          <w:rFonts w:cs="Arial"/>
          <w:b/>
          <w:i/>
          <w:caps/>
          <w:color w:val="FF0000"/>
        </w:rPr>
        <w:t xml:space="preserve"> </w:t>
      </w:r>
      <w:r w:rsidRPr="003B2EF5">
        <w:rPr>
          <w:rFonts w:cs="Arial"/>
          <w:b/>
          <w:i/>
          <w:caps/>
          <w:color w:val="FF0000"/>
        </w:rPr>
        <w:t>PREFERRED</w:t>
      </w:r>
      <w:r>
        <w:rPr>
          <w:rFonts w:cs="Arial"/>
          <w:b/>
          <w:i/>
          <w:caps/>
          <w:color w:val="FF0000"/>
        </w:rPr>
        <w:t xml:space="preserve"> </w:t>
      </w:r>
      <w:r w:rsidRPr="003B2EF5">
        <w:rPr>
          <w:rFonts w:cs="Arial"/>
          <w:b/>
          <w:i/>
          <w:caps/>
          <w:color w:val="FF0000"/>
        </w:rPr>
        <w:t>/ RECOMMENDED. IF SO, COORDINATE WITH MANUFACTURERS</w:t>
      </w:r>
      <w:r w:rsidR="00F25A37">
        <w:rPr>
          <w:rFonts w:cs="Arial"/>
          <w:b/>
          <w:i/>
          <w:caps/>
          <w:color w:val="FF0000"/>
        </w:rPr>
        <w:t xml:space="preserve"> AND CONTACT SPEC LEAD</w:t>
      </w:r>
      <w:r w:rsidRPr="003B2EF5">
        <w:rPr>
          <w:rFonts w:cs="Arial"/>
          <w:b/>
          <w:i/>
          <w:caps/>
          <w:color w:val="FF0000"/>
        </w:rPr>
        <w:t>.</w:t>
      </w:r>
      <w:commentRangeEnd w:id="386"/>
      <w:r w:rsidR="00A433BB">
        <w:rPr>
          <w:rStyle w:val="CommentReference"/>
          <w:rFonts w:ascii="Calibri" w:hAnsi="Calibri"/>
        </w:rPr>
        <w:commentReference w:id="386"/>
      </w:r>
      <w:commentRangeEnd w:id="387"/>
      <w:r w:rsidR="0038438B">
        <w:rPr>
          <w:rStyle w:val="CommentReference"/>
          <w:rFonts w:ascii="Calibri" w:hAnsi="Calibri"/>
        </w:rPr>
        <w:commentReference w:id="387"/>
      </w:r>
      <w:commentRangeEnd w:id="388"/>
      <w:r w:rsidR="00B77C26">
        <w:rPr>
          <w:rStyle w:val="CommentReference"/>
          <w:rFonts w:ascii="Calibri" w:hAnsi="Calibri"/>
        </w:rPr>
        <w:commentReference w:id="388"/>
      </w:r>
      <w:commentRangeEnd w:id="389"/>
      <w:r w:rsidR="00797941">
        <w:rPr>
          <w:rStyle w:val="CommentReference"/>
          <w:rFonts w:ascii="Calibri" w:hAnsi="Calibri"/>
        </w:rPr>
        <w:commentReference w:id="389"/>
      </w:r>
      <w:commentRangeEnd w:id="390"/>
      <w:r w:rsidR="00E01AD6">
        <w:rPr>
          <w:rStyle w:val="CommentReference"/>
          <w:rFonts w:ascii="Calibri" w:hAnsi="Calibri"/>
        </w:rPr>
        <w:commentReference w:id="390"/>
      </w:r>
    </w:p>
    <w:p w14:paraId="47ED0CBA" w14:textId="77777777" w:rsidR="005C696F" w:rsidRPr="00617417" w:rsidRDefault="005C696F" w:rsidP="005C696F">
      <w:pPr>
        <w:pStyle w:val="Heading2"/>
      </w:pPr>
      <w:r w:rsidRPr="00617417">
        <w:t>general</w:t>
      </w:r>
    </w:p>
    <w:p w14:paraId="6C0E0539" w14:textId="77777777" w:rsidR="005C696F" w:rsidRPr="00617417" w:rsidRDefault="005C696F" w:rsidP="005C696F">
      <w:pPr>
        <w:pStyle w:val="Heading3"/>
      </w:pPr>
      <w:r w:rsidRPr="00617417">
        <w:t xml:space="preserve">Comply with </w:t>
      </w:r>
      <w:r w:rsidRPr="00F205F3">
        <w:rPr>
          <w:rPrChange w:id="391" w:author="Frischmann, Sarah" w:date="2024-04-25T09:19:00Z">
            <w:rPr>
              <w:highlight w:val="yellow"/>
            </w:rPr>
          </w:rPrChange>
        </w:rPr>
        <w:t>Section 43 20 00 – Pumps General</w:t>
      </w:r>
      <w:r w:rsidRPr="00F205F3">
        <w:t>,</w:t>
      </w:r>
      <w:r w:rsidRPr="00617417">
        <w:t xml:space="preserve"> </w:t>
      </w:r>
      <w:r>
        <w:t>e</w:t>
      </w:r>
      <w:r w:rsidRPr="00617417">
        <w:t>xcept where superseded in this specification section.</w:t>
      </w:r>
    </w:p>
    <w:p w14:paraId="70EB4AC0" w14:textId="77777777" w:rsidR="005C696F" w:rsidRPr="00617417" w:rsidRDefault="005C696F" w:rsidP="005C696F">
      <w:pPr>
        <w:pStyle w:val="Heading3"/>
      </w:pPr>
      <w:r w:rsidRPr="00617417">
        <w:t xml:space="preserve">Pump Type: </w:t>
      </w:r>
      <w:r>
        <w:t>Positive displacement, progressive cavity (a.k.a., progressing cavity) pump</w:t>
      </w:r>
      <w:r w:rsidRPr="00617417">
        <w:t xml:space="preserve">. </w:t>
      </w:r>
    </w:p>
    <w:p w14:paraId="5A8D078D" w14:textId="77777777" w:rsidR="005C696F" w:rsidRPr="00617417" w:rsidRDefault="005C696F" w:rsidP="005C696F">
      <w:pPr>
        <w:pStyle w:val="Heading2"/>
      </w:pPr>
      <w:r w:rsidRPr="00617417">
        <w:t>ACCEPTABLE MANUFACTURERS</w:t>
      </w:r>
    </w:p>
    <w:p w14:paraId="6F67A275" w14:textId="77777777" w:rsidR="005C696F" w:rsidRPr="00617417" w:rsidRDefault="005C696F" w:rsidP="005C696F">
      <w:pPr>
        <w:pStyle w:val="Heading3"/>
      </w:pPr>
      <w:r w:rsidRPr="00617417">
        <w:t>Pump Manufacturer:</w:t>
      </w:r>
    </w:p>
    <w:p w14:paraId="75D05478" w14:textId="6414DBFF" w:rsidR="005C696F" w:rsidRPr="00617417" w:rsidRDefault="005C696F" w:rsidP="005C696F">
      <w:pPr>
        <w:pStyle w:val="Heading4"/>
      </w:pPr>
      <w:r>
        <w:lastRenderedPageBreak/>
        <w:t>Moyno [</w:t>
      </w:r>
      <w:commentRangeStart w:id="392"/>
      <w:commentRangeStart w:id="393"/>
      <w:commentRangeStart w:id="394"/>
      <w:del w:id="395" w:author="Frischmann, Sarah" w:date="2024-04-23T16:04:00Z">
        <w:r w:rsidDel="001C2DE1">
          <w:delText xml:space="preserve">2000 </w:delText>
        </w:r>
      </w:del>
      <w:ins w:id="396" w:author="Frischmann, Sarah" w:date="2024-04-23T16:04:00Z">
        <w:r w:rsidR="001C2DE1">
          <w:t xml:space="preserve">EZ Strip </w:t>
        </w:r>
      </w:ins>
      <w:r>
        <w:t>Series]</w:t>
      </w:r>
      <w:commentRangeEnd w:id="392"/>
      <w:r w:rsidR="00680D96">
        <w:rPr>
          <w:rStyle w:val="CommentReference"/>
          <w:rFonts w:ascii="Calibri" w:hAnsi="Calibri" w:cs="Times New Roman"/>
        </w:rPr>
        <w:commentReference w:id="392"/>
      </w:r>
      <w:commentRangeEnd w:id="393"/>
      <w:r w:rsidR="009172FF">
        <w:rPr>
          <w:rStyle w:val="CommentReference"/>
          <w:rFonts w:ascii="Calibri" w:hAnsi="Calibri" w:cs="Times New Roman"/>
        </w:rPr>
        <w:commentReference w:id="393"/>
      </w:r>
      <w:commentRangeEnd w:id="394"/>
      <w:r w:rsidR="001C2DE1">
        <w:rPr>
          <w:rStyle w:val="CommentReference"/>
          <w:rFonts w:ascii="Calibri" w:hAnsi="Calibri" w:cs="Times New Roman"/>
        </w:rPr>
        <w:commentReference w:id="394"/>
      </w:r>
    </w:p>
    <w:p w14:paraId="54456412" w14:textId="6FC1B357" w:rsidR="005C696F" w:rsidRPr="00617417" w:rsidRDefault="005C696F" w:rsidP="005C696F">
      <w:pPr>
        <w:pStyle w:val="Heading4"/>
      </w:pPr>
      <w:r>
        <w:t>Netzs</w:t>
      </w:r>
      <w:ins w:id="397" w:author="Frischmann, Sarah" w:date="2024-04-23T08:57:00Z">
        <w:r w:rsidR="00F13DC5">
          <w:t>c</w:t>
        </w:r>
      </w:ins>
      <w:r>
        <w:t>h, [NEMO Series</w:t>
      </w:r>
      <w:r w:rsidR="00A54239">
        <w:t>]</w:t>
      </w:r>
    </w:p>
    <w:p w14:paraId="051CF6B6" w14:textId="71B35ACD" w:rsidR="005C696F" w:rsidRPr="00617417" w:rsidRDefault="005C696F" w:rsidP="005C696F">
      <w:pPr>
        <w:pStyle w:val="Heading4"/>
      </w:pPr>
      <w:r>
        <w:t xml:space="preserve">Seepex </w:t>
      </w:r>
      <w:ins w:id="398" w:author="Frischmann, Sarah" w:date="2024-04-22T11:57:00Z">
        <w:r w:rsidR="00FD47A9">
          <w:t>[BN Series]</w:t>
        </w:r>
      </w:ins>
    </w:p>
    <w:p w14:paraId="567E9973" w14:textId="27DABD14" w:rsidR="005C696F" w:rsidRPr="002F64CF" w:rsidRDefault="005C696F" w:rsidP="005C696F">
      <w:pPr>
        <w:pStyle w:val="Heading4"/>
        <w:numPr>
          <w:ilvl w:val="0"/>
          <w:numId w:val="0"/>
        </w:numPr>
        <w:rPr>
          <w:b/>
          <w:bCs/>
          <w:i/>
          <w:iCs/>
          <w:color w:val="FF0000"/>
        </w:rPr>
      </w:pPr>
      <w:r w:rsidRPr="002F64CF">
        <w:rPr>
          <w:b/>
          <w:bCs/>
          <w:i/>
          <w:iCs/>
          <w:color w:val="FF0000"/>
        </w:rPr>
        <w:t>DO NOT SPECIFY MODEL NUMBERS</w:t>
      </w:r>
    </w:p>
    <w:p w14:paraId="51D1C1EB" w14:textId="2C98560F" w:rsidR="005C696F" w:rsidRDefault="005C696F" w:rsidP="005C696F">
      <w:pPr>
        <w:pStyle w:val="Heading3"/>
        <w:numPr>
          <w:ilvl w:val="2"/>
          <w:numId w:val="16"/>
        </w:numPr>
        <w:tabs>
          <w:tab w:val="clear" w:pos="720"/>
          <w:tab w:val="num" w:pos="360"/>
        </w:tabs>
      </w:pPr>
      <w:r w:rsidRPr="00E735E9">
        <w:t xml:space="preserve">The electric motor shall be </w:t>
      </w:r>
      <w:r w:rsidRPr="00F205F3">
        <w:t xml:space="preserve">provided by the pump manufacturer and shall be one of the named manufacturers specified in </w:t>
      </w:r>
      <w:r w:rsidRPr="00F205F3">
        <w:rPr>
          <w:rPrChange w:id="399" w:author="Frischmann, Sarah" w:date="2024-04-25T09:19:00Z">
            <w:rPr>
              <w:highlight w:val="yellow"/>
            </w:rPr>
          </w:rPrChange>
        </w:rPr>
        <w:t>Section 26 05 60</w:t>
      </w:r>
      <w:r w:rsidR="00A54239" w:rsidRPr="00F205F3">
        <w:rPr>
          <w:rPrChange w:id="400" w:author="Frischmann, Sarah" w:date="2024-04-25T09:19:00Z">
            <w:rPr>
              <w:highlight w:val="yellow"/>
            </w:rPr>
          </w:rPrChange>
        </w:rPr>
        <w:t xml:space="preserve"> – Low-Voltage Electric Motors</w:t>
      </w:r>
      <w:r w:rsidRPr="00F205F3">
        <w:rPr>
          <w:rPrChange w:id="401" w:author="Frischmann, Sarah" w:date="2024-04-25T09:19:00Z">
            <w:rPr>
              <w:highlight w:val="yellow"/>
            </w:rPr>
          </w:rPrChange>
        </w:rPr>
        <w:t>.</w:t>
      </w:r>
      <w:r>
        <w:t xml:space="preserve"> </w:t>
      </w:r>
    </w:p>
    <w:p w14:paraId="770938D9" w14:textId="77777777" w:rsidR="005C696F" w:rsidRPr="00E735E9" w:rsidRDefault="005C696F" w:rsidP="005C696F">
      <w:pPr>
        <w:pStyle w:val="Heading3"/>
      </w:pPr>
      <w:r w:rsidRPr="00E735E9">
        <w:t>All equipment for the pumps, including motors and bases, shall be provided as a complete unit by the pump manufacturer.</w:t>
      </w:r>
    </w:p>
    <w:p w14:paraId="37D6CCED" w14:textId="77777777" w:rsidR="005C696F" w:rsidRPr="00E735E9" w:rsidRDefault="005C696F" w:rsidP="005C696F">
      <w:pPr>
        <w:pStyle w:val="Heading3"/>
      </w:pPr>
      <w:r w:rsidRPr="00E735E9">
        <w:t>All pumps for same pumping application shall be provided by one manufacturer.</w:t>
      </w:r>
    </w:p>
    <w:p w14:paraId="4C51B172" w14:textId="77777777" w:rsidR="005C696F" w:rsidRPr="00617417" w:rsidRDefault="005C696F" w:rsidP="005C696F">
      <w:pPr>
        <w:pStyle w:val="Heading2"/>
      </w:pPr>
      <w:commentRangeStart w:id="402"/>
      <w:r w:rsidRPr="00617417">
        <w:t>anchors and supports</w:t>
      </w:r>
      <w:commentRangeEnd w:id="402"/>
      <w:r w:rsidR="00E16629">
        <w:rPr>
          <w:rStyle w:val="CommentReference"/>
          <w:rFonts w:ascii="Calibri" w:hAnsi="Calibri" w:cs="Times New Roman"/>
          <w:b w:val="0"/>
          <w:caps w:val="0"/>
        </w:rPr>
        <w:commentReference w:id="402"/>
      </w:r>
    </w:p>
    <w:p w14:paraId="75113B47" w14:textId="77777777" w:rsidR="005C696F" w:rsidRPr="00617417" w:rsidRDefault="005C696F" w:rsidP="005C696F">
      <w:pPr>
        <w:pStyle w:val="Heading3"/>
      </w:pPr>
      <w:r w:rsidRPr="00617417">
        <w:t>Comply with the following Specification Sections:</w:t>
      </w:r>
    </w:p>
    <w:p w14:paraId="311BFCF8" w14:textId="77777777" w:rsidR="005C696F" w:rsidRPr="002542A3" w:rsidRDefault="005C696F" w:rsidP="005C696F">
      <w:pPr>
        <w:pStyle w:val="Heading4"/>
      </w:pPr>
      <w:commentRangeStart w:id="403"/>
      <w:r w:rsidRPr="002542A3">
        <w:rPr>
          <w:rPrChange w:id="404" w:author="Frischmann, Sarah" w:date="2024-05-01T11:18:00Z" w16du:dateUtc="2024-05-01T15:18:00Z">
            <w:rPr>
              <w:highlight w:val="yellow"/>
            </w:rPr>
          </w:rPrChange>
        </w:rPr>
        <w:t>Section 05 05 23 – Metal Fastening</w:t>
      </w:r>
      <w:commentRangeEnd w:id="403"/>
      <w:r w:rsidR="002542A3" w:rsidRPr="002542A3">
        <w:rPr>
          <w:rStyle w:val="CommentReference"/>
          <w:rFonts w:ascii="Calibri" w:hAnsi="Calibri" w:cs="Times New Roman"/>
        </w:rPr>
        <w:commentReference w:id="403"/>
      </w:r>
    </w:p>
    <w:p w14:paraId="19C47868" w14:textId="77777777" w:rsidR="005C696F" w:rsidRPr="00F205F3" w:rsidRDefault="005C696F" w:rsidP="005C696F">
      <w:pPr>
        <w:pStyle w:val="Heading4"/>
      </w:pPr>
      <w:r w:rsidRPr="00F205F3">
        <w:rPr>
          <w:rPrChange w:id="405" w:author="Frischmann, Sarah" w:date="2024-04-25T09:20:00Z">
            <w:rPr>
              <w:highlight w:val="yellow"/>
            </w:rPr>
          </w:rPrChange>
        </w:rPr>
        <w:t>Section 46 00 00 – Equipment General Provisions</w:t>
      </w:r>
    </w:p>
    <w:p w14:paraId="214BFE1B" w14:textId="77777777" w:rsidR="005C696F" w:rsidRPr="00F205F3" w:rsidRDefault="005C696F" w:rsidP="005C696F">
      <w:pPr>
        <w:pStyle w:val="Heading4"/>
      </w:pPr>
      <w:r w:rsidRPr="00F205F3">
        <w:t>Comply with individual pump specifications.</w:t>
      </w:r>
    </w:p>
    <w:p w14:paraId="7B6020DB" w14:textId="77777777" w:rsidR="005C696F" w:rsidRPr="00F205F3" w:rsidRDefault="005C696F" w:rsidP="005C696F">
      <w:pPr>
        <w:pStyle w:val="Heading3"/>
      </w:pPr>
      <w:r w:rsidRPr="00F205F3">
        <w:t xml:space="preserve">Comply with </w:t>
      </w:r>
      <w:r w:rsidRPr="00F205F3">
        <w:rPr>
          <w:rPrChange w:id="406" w:author="Frischmann, Sarah" w:date="2024-04-25T09:20:00Z">
            <w:rPr>
              <w:highlight w:val="yellow"/>
            </w:rPr>
          </w:rPrChange>
        </w:rPr>
        <w:t>Section 43 20 00 – Pumps General</w:t>
      </w:r>
    </w:p>
    <w:p w14:paraId="4D461C54" w14:textId="77777777" w:rsidR="005C696F" w:rsidRPr="002914B9" w:rsidRDefault="005C696F" w:rsidP="005C696F">
      <w:pPr>
        <w:pStyle w:val="Heading2"/>
      </w:pPr>
      <w:commentRangeStart w:id="407"/>
      <w:commentRangeStart w:id="408"/>
      <w:r w:rsidRPr="002914B9">
        <w:t>MATERIALS</w:t>
      </w:r>
      <w:r>
        <w:t xml:space="preserve"> of construction</w:t>
      </w:r>
      <w:commentRangeEnd w:id="407"/>
      <w:r w:rsidR="00154945">
        <w:rPr>
          <w:rStyle w:val="CommentReference"/>
          <w:rFonts w:ascii="Calibri" w:hAnsi="Calibri" w:cs="Times New Roman"/>
          <w:b w:val="0"/>
          <w:caps w:val="0"/>
        </w:rPr>
        <w:commentReference w:id="407"/>
      </w:r>
      <w:commentRangeEnd w:id="408"/>
      <w:r w:rsidR="00B65F4E">
        <w:rPr>
          <w:rStyle w:val="CommentReference"/>
          <w:rFonts w:ascii="Calibri" w:hAnsi="Calibri" w:cs="Times New Roman"/>
          <w:b w:val="0"/>
          <w:caps w:val="0"/>
        </w:rPr>
        <w:commentReference w:id="408"/>
      </w:r>
    </w:p>
    <w:p w14:paraId="15B99371" w14:textId="48ECAC63" w:rsidR="005C696F" w:rsidRDefault="005C696F" w:rsidP="00A54239">
      <w:pPr>
        <w:pStyle w:val="TableFigureTitleHZ"/>
      </w:pPr>
      <w:r>
        <w:t>Materials of Construction Schedule:</w:t>
      </w:r>
      <w:r w:rsidR="00A54239">
        <w:t xml:space="preserve"> 43 23 57 </w:t>
      </w:r>
      <w:r w:rsidR="00237BCB">
        <w:t>–</w:t>
      </w:r>
      <w:r w:rsidR="00A54239">
        <w:t xml:space="preserve"> 03</w:t>
      </w:r>
    </w:p>
    <w:tbl>
      <w:tblPr>
        <w:tblW w:w="5000" w:type="pct"/>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409" w:author="Frischmann, Sarah" w:date="2024-04-25T09:22:00Z">
          <w:tblPr>
            <w:tblW w:w="5000" w:type="pct"/>
            <w:jc w:val="center"/>
            <w:tblBorders>
              <w:insideH w:val="single" w:sz="4" w:space="0" w:color="auto"/>
              <w:insideV w:val="single" w:sz="4" w:space="0" w:color="auto"/>
            </w:tblBorders>
            <w:tblCellMar>
              <w:left w:w="120" w:type="dxa"/>
              <w:right w:w="120" w:type="dxa"/>
            </w:tblCellMar>
            <w:tblLook w:val="0000" w:firstRow="0" w:lastRow="0" w:firstColumn="0" w:lastColumn="0" w:noHBand="0" w:noVBand="0"/>
          </w:tblPr>
        </w:tblPrChange>
      </w:tblPr>
      <w:tblGrid>
        <w:gridCol w:w="1714"/>
        <w:gridCol w:w="124"/>
        <w:gridCol w:w="1037"/>
        <w:gridCol w:w="37"/>
        <w:gridCol w:w="1075"/>
        <w:gridCol w:w="1075"/>
        <w:gridCol w:w="1075"/>
        <w:gridCol w:w="1075"/>
        <w:gridCol w:w="1075"/>
        <w:gridCol w:w="124"/>
        <w:gridCol w:w="949"/>
        <w:tblGridChange w:id="410">
          <w:tblGrid>
            <w:gridCol w:w="1714"/>
            <w:gridCol w:w="10"/>
            <w:gridCol w:w="133"/>
            <w:gridCol w:w="1018"/>
            <w:gridCol w:w="112"/>
            <w:gridCol w:w="132"/>
            <w:gridCol w:w="1262"/>
            <w:gridCol w:w="1262"/>
            <w:gridCol w:w="1262"/>
            <w:gridCol w:w="1263"/>
            <w:gridCol w:w="243"/>
            <w:gridCol w:w="949"/>
            <w:gridCol w:w="71"/>
            <w:gridCol w:w="11"/>
            <w:gridCol w:w="1181"/>
          </w:tblGrid>
        </w:tblGridChange>
      </w:tblGrid>
      <w:tr w:rsidR="0003633B" w:rsidRPr="00617417" w14:paraId="02556F63" w14:textId="1F03D10D" w:rsidTr="0071262B">
        <w:trPr>
          <w:trHeight w:val="360"/>
          <w:tblHeader/>
          <w:jc w:val="center"/>
          <w:trPrChange w:id="411" w:author="Frischmann, Sarah" w:date="2024-04-25T09:22:00Z">
            <w:trPr>
              <w:trHeight w:val="360"/>
              <w:tblHeader/>
              <w:jc w:val="center"/>
            </w:trPr>
          </w:trPrChange>
        </w:trPr>
        <w:tc>
          <w:tcPr>
            <w:tcW w:w="916" w:type="pct"/>
            <w:shd w:val="clear" w:color="auto" w:fill="auto"/>
            <w:vAlign w:val="center"/>
            <w:tcPrChange w:id="412" w:author="Frischmann, Sarah" w:date="2024-04-25T09:22:00Z">
              <w:tcPr>
                <w:tcW w:w="663" w:type="pct"/>
                <w:gridSpan w:val="2"/>
                <w:shd w:val="clear" w:color="auto" w:fill="auto"/>
                <w:vAlign w:val="center"/>
              </w:tcPr>
            </w:tcPrChange>
          </w:tcPr>
          <w:p w14:paraId="5F7C193F" w14:textId="77777777" w:rsidR="0003633B" w:rsidRDefault="0003633B">
            <w:pPr>
              <w:pStyle w:val="TableCategoryLeftAlignHZ"/>
            </w:pPr>
            <w:r w:rsidRPr="00D93B6F">
              <w:t>Component</w:t>
            </w:r>
          </w:p>
        </w:tc>
        <w:tc>
          <w:tcPr>
            <w:tcW w:w="621" w:type="pct"/>
            <w:gridSpan w:val="2"/>
            <w:tcPrChange w:id="413" w:author="Frischmann, Sarah" w:date="2024-04-25T09:22:00Z">
              <w:tcPr>
                <w:tcW w:w="1" w:type="pct"/>
                <w:gridSpan w:val="3"/>
              </w:tcPr>
            </w:tcPrChange>
          </w:tcPr>
          <w:p w14:paraId="4E2B9474" w14:textId="77777777" w:rsidR="0003633B" w:rsidRPr="00D93B6F" w:rsidRDefault="0003633B">
            <w:pPr>
              <w:pStyle w:val="TableCategoryCenteredHZ"/>
            </w:pPr>
          </w:p>
        </w:tc>
        <w:tc>
          <w:tcPr>
            <w:tcW w:w="2956" w:type="pct"/>
            <w:gridSpan w:val="7"/>
            <w:shd w:val="clear" w:color="auto" w:fill="auto"/>
            <w:vAlign w:val="center"/>
            <w:tcPrChange w:id="414" w:author="Frischmann, Sarah" w:date="2024-04-25T09:22:00Z">
              <w:tcPr>
                <w:tcW w:w="3629" w:type="pct"/>
                <w:gridSpan w:val="9"/>
                <w:shd w:val="clear" w:color="auto" w:fill="auto"/>
                <w:vAlign w:val="center"/>
              </w:tcPr>
            </w:tcPrChange>
          </w:tcPr>
          <w:p w14:paraId="63F98B10" w14:textId="44E73935" w:rsidR="0003633B" w:rsidRPr="00D93B6F" w:rsidRDefault="0003633B">
            <w:pPr>
              <w:pStyle w:val="TableCategoryCenteredHZ"/>
            </w:pPr>
            <w:r w:rsidRPr="00D93B6F">
              <w:t>Materials of Construction</w:t>
            </w:r>
          </w:p>
        </w:tc>
        <w:tc>
          <w:tcPr>
            <w:tcW w:w="507" w:type="pct"/>
            <w:tcPrChange w:id="415" w:author="Frischmann, Sarah" w:date="2024-04-25T09:22:00Z">
              <w:tcPr>
                <w:tcW w:w="708" w:type="pct"/>
              </w:tcPr>
            </w:tcPrChange>
          </w:tcPr>
          <w:p w14:paraId="7077A6AD" w14:textId="77777777" w:rsidR="0003633B" w:rsidRPr="00D93B6F" w:rsidRDefault="0003633B">
            <w:pPr>
              <w:pStyle w:val="TableCategoryCenteredHZ"/>
            </w:pPr>
          </w:p>
        </w:tc>
      </w:tr>
      <w:tr w:rsidR="0003633B" w:rsidRPr="00617417" w14:paraId="160520D6" w14:textId="04132810" w:rsidTr="0071262B">
        <w:trPr>
          <w:trHeight w:val="360"/>
          <w:tblHeader/>
          <w:jc w:val="center"/>
          <w:trPrChange w:id="416" w:author="Frischmann, Sarah" w:date="2024-04-25T09:22:00Z">
            <w:trPr>
              <w:trHeight w:val="360"/>
              <w:tblHeader/>
              <w:jc w:val="center"/>
            </w:trPr>
          </w:trPrChange>
        </w:trPr>
        <w:tc>
          <w:tcPr>
            <w:tcW w:w="983" w:type="pct"/>
            <w:gridSpan w:val="2"/>
            <w:shd w:val="clear" w:color="auto" w:fill="auto"/>
            <w:vAlign w:val="center"/>
            <w:tcPrChange w:id="417" w:author="Frischmann, Sarah" w:date="2024-04-25T09:22:00Z">
              <w:tcPr>
                <w:tcW w:w="714" w:type="pct"/>
                <w:gridSpan w:val="3"/>
                <w:shd w:val="clear" w:color="auto" w:fill="auto"/>
                <w:vAlign w:val="center"/>
              </w:tcPr>
            </w:tcPrChange>
          </w:tcPr>
          <w:p w14:paraId="229EEAC1" w14:textId="77777777" w:rsidR="0003633B" w:rsidRPr="002F64CF" w:rsidRDefault="0003633B" w:rsidP="009E72CE">
            <w:pPr>
              <w:pStyle w:val="TableCategoryLeftAlignHZ"/>
            </w:pPr>
          </w:p>
        </w:tc>
        <w:tc>
          <w:tcPr>
            <w:tcW w:w="574" w:type="pct"/>
            <w:gridSpan w:val="2"/>
            <w:vAlign w:val="center"/>
            <w:tcPrChange w:id="418" w:author="Frischmann, Sarah" w:date="2024-04-25T09:22:00Z">
              <w:tcPr>
                <w:tcW w:w="714" w:type="pct"/>
                <w:gridSpan w:val="3"/>
                <w:vAlign w:val="center"/>
              </w:tcPr>
            </w:tcPrChange>
          </w:tcPr>
          <w:p w14:paraId="45A0B406" w14:textId="3D286902" w:rsidR="0003633B" w:rsidRPr="002F64CF" w:rsidRDefault="0003633B" w:rsidP="006517E0">
            <w:pPr>
              <w:pStyle w:val="TableCategoryCenteredHZ"/>
            </w:pPr>
            <w:r>
              <w:t>D</w:t>
            </w:r>
            <w:del w:id="419" w:author="Frischmann, Sarah" w:date="2024-05-02T13:29:00Z" w16du:dateUtc="2024-05-02T17:29:00Z">
              <w:r w:rsidDel="007B2316">
                <w:delText>P</w:delText>
              </w:r>
            </w:del>
            <w:r>
              <w:t>S</w:t>
            </w:r>
            <w:ins w:id="420" w:author="Frischmann, Sarah" w:date="2024-04-22T12:00:00Z">
              <w:r>
                <w:t xml:space="preserve"> Transfer Pumps</w:t>
              </w:r>
            </w:ins>
          </w:p>
        </w:tc>
        <w:tc>
          <w:tcPr>
            <w:tcW w:w="574" w:type="pct"/>
            <w:shd w:val="clear" w:color="auto" w:fill="auto"/>
            <w:vAlign w:val="center"/>
            <w:tcPrChange w:id="421" w:author="Frischmann, Sarah" w:date="2024-04-25T09:22:00Z">
              <w:tcPr>
                <w:tcW w:w="714" w:type="pct"/>
                <w:shd w:val="clear" w:color="auto" w:fill="auto"/>
                <w:vAlign w:val="center"/>
              </w:tcPr>
            </w:tcPrChange>
          </w:tcPr>
          <w:p w14:paraId="412726B7" w14:textId="366CF65E" w:rsidR="0003633B" w:rsidRPr="002F64CF" w:rsidRDefault="0003633B" w:rsidP="006517E0">
            <w:pPr>
              <w:pStyle w:val="TableCategoryCenteredHZ"/>
            </w:pPr>
            <w:r>
              <w:t>TWAS</w:t>
            </w:r>
            <w:ins w:id="422" w:author="Frischmann, Sarah" w:date="2024-04-22T12:00:00Z">
              <w:r>
                <w:t xml:space="preserve"> </w:t>
              </w:r>
            </w:ins>
            <w:ins w:id="423" w:author="Frischmann, Sarah" w:date="2024-04-22T12:01:00Z">
              <w:r>
                <w:t>Transfer Pumps</w:t>
              </w:r>
            </w:ins>
          </w:p>
        </w:tc>
        <w:tc>
          <w:tcPr>
            <w:tcW w:w="574" w:type="pct"/>
            <w:vAlign w:val="center"/>
            <w:tcPrChange w:id="424" w:author="Frischmann, Sarah" w:date="2024-04-25T09:22:00Z">
              <w:tcPr>
                <w:tcW w:w="714" w:type="pct"/>
                <w:vAlign w:val="center"/>
              </w:tcPr>
            </w:tcPrChange>
          </w:tcPr>
          <w:p w14:paraId="5D1CABAA" w14:textId="4DBD93C0" w:rsidR="0003633B" w:rsidRDefault="0003633B" w:rsidP="006517E0">
            <w:pPr>
              <w:pStyle w:val="TableCategoryCenteredHZ"/>
            </w:pPr>
            <w:r>
              <w:t>DCEN</w:t>
            </w:r>
            <w:ins w:id="425" w:author="Frischmann, Sarah" w:date="2024-04-22T12:01:00Z">
              <w:r>
                <w:t xml:space="preserve"> Feed Pumps</w:t>
              </w:r>
            </w:ins>
          </w:p>
        </w:tc>
        <w:tc>
          <w:tcPr>
            <w:tcW w:w="574" w:type="pct"/>
            <w:vAlign w:val="center"/>
            <w:tcPrChange w:id="426" w:author="Frischmann, Sarah" w:date="2024-04-25T09:22:00Z">
              <w:tcPr>
                <w:tcW w:w="714" w:type="pct"/>
                <w:vAlign w:val="center"/>
              </w:tcPr>
            </w:tcPrChange>
          </w:tcPr>
          <w:p w14:paraId="2FF28A93" w14:textId="68EF6DD3" w:rsidR="0003633B" w:rsidRDefault="0003633B" w:rsidP="006517E0">
            <w:pPr>
              <w:pStyle w:val="TableCategoryCenteredHZ"/>
            </w:pPr>
            <w:r>
              <w:t>Polymer</w:t>
            </w:r>
            <w:ins w:id="427" w:author="Frischmann, Sarah" w:date="2024-04-22T12:01:00Z">
              <w:r>
                <w:t xml:space="preserve"> Feed Pumps</w:t>
              </w:r>
            </w:ins>
          </w:p>
        </w:tc>
        <w:tc>
          <w:tcPr>
            <w:tcW w:w="574" w:type="pct"/>
            <w:vAlign w:val="center"/>
            <w:tcPrChange w:id="428" w:author="Frischmann, Sarah" w:date="2024-04-25T09:22:00Z">
              <w:tcPr>
                <w:tcW w:w="1" w:type="pct"/>
              </w:tcPr>
            </w:tcPrChange>
          </w:tcPr>
          <w:p w14:paraId="5DBB204B" w14:textId="1FA2239D" w:rsidR="0003633B" w:rsidRDefault="0003633B" w:rsidP="00AD6F25">
            <w:pPr>
              <w:pStyle w:val="TableCategoryCenteredHZ"/>
            </w:pPr>
            <w:ins w:id="429" w:author="Frischmann, Sarah" w:date="2024-04-25T09:21:00Z">
              <w:r>
                <w:t>Polymer Recirc Pumps</w:t>
              </w:r>
            </w:ins>
          </w:p>
        </w:tc>
        <w:tc>
          <w:tcPr>
            <w:tcW w:w="574" w:type="pct"/>
            <w:vAlign w:val="center"/>
            <w:tcPrChange w:id="430" w:author="Frischmann, Sarah" w:date="2024-04-25T09:22:00Z">
              <w:tcPr>
                <w:tcW w:w="714" w:type="pct"/>
                <w:gridSpan w:val="3"/>
                <w:vAlign w:val="center"/>
              </w:tcPr>
            </w:tcPrChange>
          </w:tcPr>
          <w:p w14:paraId="772FBB46" w14:textId="69002FBB" w:rsidR="0003633B" w:rsidRDefault="0003633B" w:rsidP="006517E0">
            <w:pPr>
              <w:pStyle w:val="TableCategoryCenteredHZ"/>
            </w:pPr>
            <w:r>
              <w:t>WAS</w:t>
            </w:r>
            <w:ins w:id="431" w:author="Frischmann, Sarah" w:date="2024-04-22T12:01:00Z">
              <w:r>
                <w:t xml:space="preserve"> Transfer Pumps</w:t>
              </w:r>
            </w:ins>
          </w:p>
        </w:tc>
        <w:tc>
          <w:tcPr>
            <w:tcW w:w="572" w:type="pct"/>
            <w:gridSpan w:val="2"/>
            <w:vAlign w:val="center"/>
            <w:tcPrChange w:id="432" w:author="Frischmann, Sarah" w:date="2024-04-25T09:22:00Z">
              <w:tcPr>
                <w:tcW w:w="715" w:type="pct"/>
                <w:gridSpan w:val="2"/>
                <w:vAlign w:val="center"/>
              </w:tcPr>
            </w:tcPrChange>
          </w:tcPr>
          <w:p w14:paraId="6DF4900D" w14:textId="2BF1FB9F" w:rsidR="0003633B" w:rsidRDefault="0003633B" w:rsidP="006517E0">
            <w:pPr>
              <w:pStyle w:val="TableCategoryCenteredHZ"/>
            </w:pPr>
            <w:ins w:id="433" w:author="Frischmann, Sarah" w:date="2024-04-22T12:01:00Z">
              <w:r>
                <w:t>DS Transfer Pumps</w:t>
              </w:r>
            </w:ins>
          </w:p>
        </w:tc>
      </w:tr>
      <w:tr w:rsidR="0071262B" w:rsidRPr="00617417" w14:paraId="576DA271" w14:textId="0B64236A" w:rsidTr="0071262B">
        <w:trPr>
          <w:trHeight w:val="360"/>
          <w:jc w:val="center"/>
          <w:trPrChange w:id="434" w:author="Ghadimi, Shahrouz" w:date="2024-05-07T09:53:00Z" w16du:dateUtc="2024-05-07T15:53:00Z">
            <w:trPr>
              <w:trHeight w:val="360"/>
              <w:jc w:val="center"/>
            </w:trPr>
          </w:trPrChange>
        </w:trPr>
        <w:tc>
          <w:tcPr>
            <w:tcW w:w="983" w:type="pct"/>
            <w:gridSpan w:val="2"/>
            <w:shd w:val="clear" w:color="auto" w:fill="auto"/>
            <w:vAlign w:val="center"/>
            <w:tcPrChange w:id="435" w:author="Ghadimi, Shahrouz" w:date="2024-05-07T09:53:00Z" w16du:dateUtc="2024-05-07T15:53:00Z">
              <w:tcPr>
                <w:tcW w:w="714" w:type="pct"/>
                <w:gridSpan w:val="3"/>
                <w:shd w:val="clear" w:color="auto" w:fill="auto"/>
                <w:vAlign w:val="center"/>
              </w:tcPr>
            </w:tcPrChange>
          </w:tcPr>
          <w:p w14:paraId="5DC969DD" w14:textId="77777777" w:rsidR="0071262B" w:rsidRPr="002F64CF" w:rsidRDefault="0071262B" w:rsidP="0071262B">
            <w:pPr>
              <w:pStyle w:val="TableData-CenteredHZ"/>
              <w:jc w:val="left"/>
            </w:pPr>
            <w:r w:rsidRPr="002F64CF">
              <w:t>Casing</w:t>
            </w:r>
          </w:p>
        </w:tc>
        <w:tc>
          <w:tcPr>
            <w:tcW w:w="574" w:type="pct"/>
            <w:gridSpan w:val="2"/>
            <w:vAlign w:val="center"/>
            <w:tcPrChange w:id="436" w:author="Ghadimi, Shahrouz" w:date="2024-05-07T09:53:00Z" w16du:dateUtc="2024-05-07T15:53:00Z">
              <w:tcPr>
                <w:tcW w:w="714" w:type="pct"/>
                <w:gridSpan w:val="3"/>
                <w:vAlign w:val="center"/>
              </w:tcPr>
            </w:tcPrChange>
          </w:tcPr>
          <w:p w14:paraId="245599F8" w14:textId="78C74A46" w:rsidR="0071262B" w:rsidRPr="00BC3A55" w:rsidDel="008E03B7" w:rsidRDefault="0071262B" w:rsidP="0071262B">
            <w:pPr>
              <w:pStyle w:val="TableData-CenteredHZ"/>
              <w:rPr>
                <w:del w:id="437" w:author="Frischmann, Sarah" w:date="2024-04-22T12:14:00Z"/>
                <w:rPrChange w:id="438" w:author="Frischmann, Sarah" w:date="2024-04-23T16:06:00Z">
                  <w:rPr>
                    <w:del w:id="439" w:author="Frischmann, Sarah" w:date="2024-04-22T12:14:00Z"/>
                    <w:highlight w:val="yellow"/>
                  </w:rPr>
                </w:rPrChange>
              </w:rPr>
            </w:pPr>
            <w:del w:id="440" w:author="Frischmann, Sarah" w:date="2024-04-22T12:14:00Z">
              <w:r w:rsidRPr="00BC3A55" w:rsidDel="008E03B7">
                <w:rPr>
                  <w:rPrChange w:id="441" w:author="Frischmann, Sarah" w:date="2024-04-23T16:06:00Z">
                    <w:rPr>
                      <w:highlight w:val="yellow"/>
                    </w:rPr>
                  </w:rPrChange>
                </w:rPr>
                <w:delText>[</w:delText>
              </w:r>
            </w:del>
            <w:commentRangeStart w:id="442"/>
            <w:r w:rsidRPr="00BC3A55">
              <w:rPr>
                <w:rPrChange w:id="443" w:author="Frischmann, Sarah" w:date="2024-04-23T16:06:00Z">
                  <w:rPr>
                    <w:highlight w:val="yellow"/>
                  </w:rPr>
                </w:rPrChange>
              </w:rPr>
              <w:t>ASTM A48, close grained cast iron</w:t>
            </w:r>
            <w:commentRangeEnd w:id="442"/>
            <w:r w:rsidRPr="00BC3A55">
              <w:rPr>
                <w:rStyle w:val="CommentReference"/>
                <w:rFonts w:ascii="Calibri" w:eastAsia="Calibri" w:hAnsi="Calibri" w:cs="Times New Roman"/>
              </w:rPr>
              <w:commentReference w:id="442"/>
            </w:r>
            <w:del w:id="444" w:author="Frischmann, Sarah" w:date="2024-04-22T12:14:00Z">
              <w:r w:rsidRPr="00BC3A55" w:rsidDel="008E03B7">
                <w:rPr>
                  <w:rPrChange w:id="445" w:author="Frischmann, Sarah" w:date="2024-04-23T16:06:00Z">
                    <w:rPr>
                      <w:highlight w:val="yellow"/>
                    </w:rPr>
                  </w:rPrChange>
                </w:rPr>
                <w:delText>]</w:delText>
              </w:r>
            </w:del>
          </w:p>
          <w:p w14:paraId="7A85030F" w14:textId="523CEF81" w:rsidR="0071262B" w:rsidRPr="00BC3A55" w:rsidRDefault="0071262B" w:rsidP="0071262B">
            <w:pPr>
              <w:pStyle w:val="TableData-CenteredHZ"/>
              <w:rPr>
                <w:rPrChange w:id="446" w:author="Frischmann, Sarah" w:date="2024-04-23T16:06:00Z">
                  <w:rPr>
                    <w:highlight w:val="yellow"/>
                  </w:rPr>
                </w:rPrChange>
              </w:rPr>
            </w:pPr>
            <w:del w:id="447" w:author="Frischmann, Sarah" w:date="2024-04-22T12:14:00Z">
              <w:r w:rsidRPr="00BC3A55" w:rsidDel="008E03B7">
                <w:rPr>
                  <w:rPrChange w:id="448" w:author="Frischmann, Sarah" w:date="2024-04-23T16:06:00Z">
                    <w:rPr>
                      <w:highlight w:val="yellow"/>
                    </w:rPr>
                  </w:rPrChange>
                </w:rPr>
                <w:delText>[ ]</w:delText>
              </w:r>
            </w:del>
          </w:p>
        </w:tc>
        <w:tc>
          <w:tcPr>
            <w:tcW w:w="574" w:type="pct"/>
            <w:shd w:val="clear" w:color="auto" w:fill="auto"/>
            <w:vAlign w:val="center"/>
            <w:tcPrChange w:id="449" w:author="Ghadimi, Shahrouz" w:date="2024-05-07T09:53:00Z" w16du:dateUtc="2024-05-07T15:53:00Z">
              <w:tcPr>
                <w:tcW w:w="714" w:type="pct"/>
                <w:shd w:val="clear" w:color="auto" w:fill="auto"/>
                <w:vAlign w:val="center"/>
              </w:tcPr>
            </w:tcPrChange>
          </w:tcPr>
          <w:p w14:paraId="5BD36244" w14:textId="3014A9FC" w:rsidR="0071262B" w:rsidRPr="00BC3A55" w:rsidRDefault="0071262B" w:rsidP="0071262B">
            <w:pPr>
              <w:pStyle w:val="TableData-CenteredHZ"/>
            </w:pPr>
            <w:ins w:id="450" w:author="Frischmann, Sarah" w:date="2024-04-22T12:16:00Z">
              <w:r w:rsidRPr="00BC3A55">
                <w:rPr>
                  <w:rPrChange w:id="451" w:author="Frischmann, Sarah" w:date="2024-04-23T16:06:00Z">
                    <w:rPr>
                      <w:highlight w:val="yellow"/>
                    </w:rPr>
                  </w:rPrChange>
                </w:rPr>
                <w:t>ASTM A48, close grained cast iron</w:t>
              </w:r>
            </w:ins>
          </w:p>
        </w:tc>
        <w:tc>
          <w:tcPr>
            <w:tcW w:w="574" w:type="pct"/>
            <w:vAlign w:val="center"/>
            <w:tcPrChange w:id="452" w:author="Ghadimi, Shahrouz" w:date="2024-05-07T09:53:00Z" w16du:dateUtc="2024-05-07T15:53:00Z">
              <w:tcPr>
                <w:tcW w:w="714" w:type="pct"/>
                <w:vAlign w:val="center"/>
              </w:tcPr>
            </w:tcPrChange>
          </w:tcPr>
          <w:p w14:paraId="120CA2B1" w14:textId="333BDAF0" w:rsidR="0071262B" w:rsidRPr="00BC3A55" w:rsidRDefault="0071262B" w:rsidP="0071262B">
            <w:pPr>
              <w:pStyle w:val="TableData-CenteredHZ"/>
            </w:pPr>
            <w:ins w:id="453" w:author="Frischmann, Sarah" w:date="2024-04-22T12:16:00Z">
              <w:r w:rsidRPr="00BC3A55">
                <w:rPr>
                  <w:rPrChange w:id="454" w:author="Frischmann, Sarah" w:date="2024-04-23T16:06:00Z">
                    <w:rPr>
                      <w:highlight w:val="yellow"/>
                    </w:rPr>
                  </w:rPrChange>
                </w:rPr>
                <w:t>ASTM A48, close grained cast iron</w:t>
              </w:r>
            </w:ins>
          </w:p>
        </w:tc>
        <w:tc>
          <w:tcPr>
            <w:tcW w:w="574" w:type="pct"/>
            <w:vAlign w:val="center"/>
            <w:tcPrChange w:id="455" w:author="Ghadimi, Shahrouz" w:date="2024-05-07T09:53:00Z" w16du:dateUtc="2024-05-07T15:53:00Z">
              <w:tcPr>
                <w:tcW w:w="714" w:type="pct"/>
                <w:vAlign w:val="center"/>
              </w:tcPr>
            </w:tcPrChange>
          </w:tcPr>
          <w:p w14:paraId="09CA0ACA" w14:textId="521EAA3F" w:rsidR="0071262B" w:rsidRPr="00BC3A55" w:rsidRDefault="0071262B" w:rsidP="0071262B">
            <w:pPr>
              <w:pStyle w:val="TableData-CenteredHZ"/>
            </w:pPr>
            <w:ins w:id="456" w:author="Frischmann, Sarah" w:date="2024-04-22T12:16:00Z">
              <w:r w:rsidRPr="00BC3A55">
                <w:rPr>
                  <w:rPrChange w:id="457" w:author="Frischmann, Sarah" w:date="2024-04-23T16:06:00Z">
                    <w:rPr>
                      <w:highlight w:val="yellow"/>
                    </w:rPr>
                  </w:rPrChange>
                </w:rPr>
                <w:t>ASTM A48, close grained cast iron</w:t>
              </w:r>
            </w:ins>
          </w:p>
        </w:tc>
        <w:tc>
          <w:tcPr>
            <w:tcW w:w="574" w:type="pct"/>
            <w:vAlign w:val="center"/>
            <w:tcPrChange w:id="458" w:author="Ghadimi, Shahrouz" w:date="2024-05-07T09:53:00Z" w16du:dateUtc="2024-05-07T15:53:00Z">
              <w:tcPr>
                <w:tcW w:w="1" w:type="pct"/>
              </w:tcPr>
            </w:tcPrChange>
          </w:tcPr>
          <w:p w14:paraId="56111A20" w14:textId="77777777" w:rsidR="0071262B" w:rsidRPr="002F64CF" w:rsidRDefault="0071262B" w:rsidP="0071262B">
            <w:pPr>
              <w:pStyle w:val="TableData-CenteredHZ"/>
            </w:pPr>
          </w:p>
        </w:tc>
        <w:tc>
          <w:tcPr>
            <w:tcW w:w="574" w:type="pct"/>
            <w:vAlign w:val="center"/>
            <w:tcPrChange w:id="459" w:author="Ghadimi, Shahrouz" w:date="2024-05-07T09:53:00Z" w16du:dateUtc="2024-05-07T15:53:00Z">
              <w:tcPr>
                <w:tcW w:w="714" w:type="pct"/>
                <w:gridSpan w:val="3"/>
                <w:vAlign w:val="center"/>
              </w:tcPr>
            </w:tcPrChange>
          </w:tcPr>
          <w:p w14:paraId="5C653FD8" w14:textId="77777777" w:rsidR="0071262B" w:rsidRPr="002F64CF" w:rsidRDefault="0071262B" w:rsidP="0071262B">
            <w:pPr>
              <w:pStyle w:val="TableData-CenteredHZ"/>
            </w:pPr>
          </w:p>
        </w:tc>
        <w:tc>
          <w:tcPr>
            <w:tcW w:w="572" w:type="pct"/>
            <w:gridSpan w:val="2"/>
            <w:tcPrChange w:id="460" w:author="Ghadimi, Shahrouz" w:date="2024-05-07T09:53:00Z" w16du:dateUtc="2024-05-07T15:53:00Z">
              <w:tcPr>
                <w:tcW w:w="715" w:type="pct"/>
                <w:gridSpan w:val="2"/>
                <w:vAlign w:val="center"/>
              </w:tcPr>
            </w:tcPrChange>
          </w:tcPr>
          <w:p w14:paraId="1BAF4365" w14:textId="16691A97" w:rsidR="0071262B" w:rsidRPr="002F64CF" w:rsidRDefault="0071262B" w:rsidP="0071262B">
            <w:pPr>
              <w:pStyle w:val="TableData-CenteredHZ"/>
            </w:pPr>
            <w:ins w:id="461" w:author="Ghadimi, Shahrouz" w:date="2024-05-07T09:53:00Z" w16du:dateUtc="2024-05-07T15:53:00Z">
              <w:r w:rsidRPr="004861EA">
                <w:t>ASTM A48, close grained cast iron</w:t>
              </w:r>
            </w:ins>
          </w:p>
        </w:tc>
      </w:tr>
      <w:tr w:rsidR="0071262B" w:rsidRPr="00617417" w14:paraId="435402D9" w14:textId="724A8291" w:rsidTr="0071262B">
        <w:trPr>
          <w:trHeight w:val="360"/>
          <w:jc w:val="center"/>
          <w:trPrChange w:id="462" w:author="Ghadimi, Shahrouz" w:date="2024-05-07T09:53:00Z" w16du:dateUtc="2024-05-07T15:53:00Z">
            <w:trPr>
              <w:trHeight w:val="360"/>
              <w:jc w:val="center"/>
            </w:trPr>
          </w:trPrChange>
        </w:trPr>
        <w:tc>
          <w:tcPr>
            <w:tcW w:w="983" w:type="pct"/>
            <w:gridSpan w:val="2"/>
            <w:shd w:val="clear" w:color="auto" w:fill="auto"/>
            <w:vAlign w:val="center"/>
            <w:tcPrChange w:id="463" w:author="Ghadimi, Shahrouz" w:date="2024-05-07T09:53:00Z" w16du:dateUtc="2024-05-07T15:53:00Z">
              <w:tcPr>
                <w:tcW w:w="714" w:type="pct"/>
                <w:gridSpan w:val="3"/>
                <w:shd w:val="clear" w:color="auto" w:fill="auto"/>
                <w:vAlign w:val="center"/>
              </w:tcPr>
            </w:tcPrChange>
          </w:tcPr>
          <w:p w14:paraId="23FDBDCB" w14:textId="77777777" w:rsidR="0071262B" w:rsidRPr="002F64CF" w:rsidRDefault="0071262B" w:rsidP="0071262B">
            <w:pPr>
              <w:pStyle w:val="TableData-CenteredHZ"/>
              <w:jc w:val="left"/>
            </w:pPr>
            <w:commentRangeStart w:id="464"/>
            <w:r w:rsidRPr="002F64CF">
              <w:t>Stuffing Box Cover</w:t>
            </w:r>
            <w:commentRangeEnd w:id="464"/>
            <w:r>
              <w:rPr>
                <w:rStyle w:val="CommentReference"/>
                <w:rFonts w:ascii="Calibri" w:eastAsia="Calibri" w:hAnsi="Calibri" w:cs="Times New Roman"/>
              </w:rPr>
              <w:commentReference w:id="464"/>
            </w:r>
          </w:p>
        </w:tc>
        <w:tc>
          <w:tcPr>
            <w:tcW w:w="574" w:type="pct"/>
            <w:gridSpan w:val="2"/>
            <w:vAlign w:val="center"/>
            <w:tcPrChange w:id="465" w:author="Ghadimi, Shahrouz" w:date="2024-05-07T09:53:00Z" w16du:dateUtc="2024-05-07T15:53:00Z">
              <w:tcPr>
                <w:tcW w:w="714" w:type="pct"/>
                <w:gridSpan w:val="3"/>
                <w:vAlign w:val="center"/>
              </w:tcPr>
            </w:tcPrChange>
          </w:tcPr>
          <w:p w14:paraId="5866C812" w14:textId="77777777" w:rsidR="0071262B" w:rsidRPr="00A54239" w:rsidRDefault="0071262B" w:rsidP="0071262B">
            <w:pPr>
              <w:pStyle w:val="TableData-CenteredHZ"/>
              <w:rPr>
                <w:highlight w:val="yellow"/>
              </w:rPr>
            </w:pPr>
            <w:r w:rsidRPr="00A54239">
              <w:rPr>
                <w:highlight w:val="yellow"/>
              </w:rPr>
              <w:t>[ ]</w:t>
            </w:r>
          </w:p>
        </w:tc>
        <w:tc>
          <w:tcPr>
            <w:tcW w:w="574" w:type="pct"/>
            <w:shd w:val="clear" w:color="auto" w:fill="auto"/>
            <w:vAlign w:val="center"/>
            <w:tcPrChange w:id="466" w:author="Ghadimi, Shahrouz" w:date="2024-05-07T09:53:00Z" w16du:dateUtc="2024-05-07T15:53:00Z">
              <w:tcPr>
                <w:tcW w:w="714" w:type="pct"/>
                <w:shd w:val="clear" w:color="auto" w:fill="auto"/>
                <w:vAlign w:val="center"/>
              </w:tcPr>
            </w:tcPrChange>
          </w:tcPr>
          <w:p w14:paraId="7A1644A2" w14:textId="77777777" w:rsidR="0071262B" w:rsidRPr="002F64CF" w:rsidRDefault="0071262B" w:rsidP="0071262B">
            <w:pPr>
              <w:pStyle w:val="TableData-CenteredHZ"/>
            </w:pPr>
          </w:p>
        </w:tc>
        <w:tc>
          <w:tcPr>
            <w:tcW w:w="574" w:type="pct"/>
            <w:vAlign w:val="center"/>
            <w:tcPrChange w:id="467" w:author="Ghadimi, Shahrouz" w:date="2024-05-07T09:53:00Z" w16du:dateUtc="2024-05-07T15:53:00Z">
              <w:tcPr>
                <w:tcW w:w="714" w:type="pct"/>
                <w:vAlign w:val="center"/>
              </w:tcPr>
            </w:tcPrChange>
          </w:tcPr>
          <w:p w14:paraId="553E90E2" w14:textId="77777777" w:rsidR="0071262B" w:rsidRPr="002F64CF" w:rsidRDefault="0071262B" w:rsidP="0071262B">
            <w:pPr>
              <w:pStyle w:val="TableData-CenteredHZ"/>
            </w:pPr>
          </w:p>
        </w:tc>
        <w:tc>
          <w:tcPr>
            <w:tcW w:w="574" w:type="pct"/>
            <w:vAlign w:val="center"/>
            <w:tcPrChange w:id="468" w:author="Ghadimi, Shahrouz" w:date="2024-05-07T09:53:00Z" w16du:dateUtc="2024-05-07T15:53:00Z">
              <w:tcPr>
                <w:tcW w:w="714" w:type="pct"/>
                <w:vAlign w:val="center"/>
              </w:tcPr>
            </w:tcPrChange>
          </w:tcPr>
          <w:p w14:paraId="5C490B89" w14:textId="77777777" w:rsidR="0071262B" w:rsidRPr="002F64CF" w:rsidRDefault="0071262B" w:rsidP="0071262B">
            <w:pPr>
              <w:pStyle w:val="TableData-CenteredHZ"/>
            </w:pPr>
          </w:p>
        </w:tc>
        <w:tc>
          <w:tcPr>
            <w:tcW w:w="574" w:type="pct"/>
            <w:vAlign w:val="center"/>
            <w:tcPrChange w:id="469" w:author="Ghadimi, Shahrouz" w:date="2024-05-07T09:53:00Z" w16du:dateUtc="2024-05-07T15:53:00Z">
              <w:tcPr>
                <w:tcW w:w="1" w:type="pct"/>
              </w:tcPr>
            </w:tcPrChange>
          </w:tcPr>
          <w:p w14:paraId="18D6D997" w14:textId="77777777" w:rsidR="0071262B" w:rsidRPr="002F64CF" w:rsidRDefault="0071262B" w:rsidP="0071262B">
            <w:pPr>
              <w:pStyle w:val="TableData-CenteredHZ"/>
            </w:pPr>
          </w:p>
        </w:tc>
        <w:tc>
          <w:tcPr>
            <w:tcW w:w="574" w:type="pct"/>
            <w:vAlign w:val="center"/>
            <w:tcPrChange w:id="470" w:author="Ghadimi, Shahrouz" w:date="2024-05-07T09:53:00Z" w16du:dateUtc="2024-05-07T15:53:00Z">
              <w:tcPr>
                <w:tcW w:w="714" w:type="pct"/>
                <w:gridSpan w:val="3"/>
                <w:vAlign w:val="center"/>
              </w:tcPr>
            </w:tcPrChange>
          </w:tcPr>
          <w:p w14:paraId="2EAB31AD" w14:textId="77777777" w:rsidR="0071262B" w:rsidRPr="002F64CF" w:rsidRDefault="0071262B" w:rsidP="0071262B">
            <w:pPr>
              <w:pStyle w:val="TableData-CenteredHZ"/>
            </w:pPr>
          </w:p>
        </w:tc>
        <w:tc>
          <w:tcPr>
            <w:tcW w:w="572" w:type="pct"/>
            <w:gridSpan w:val="2"/>
            <w:tcPrChange w:id="471" w:author="Ghadimi, Shahrouz" w:date="2024-05-07T09:53:00Z" w16du:dateUtc="2024-05-07T15:53:00Z">
              <w:tcPr>
                <w:tcW w:w="715" w:type="pct"/>
                <w:gridSpan w:val="2"/>
                <w:vAlign w:val="center"/>
              </w:tcPr>
            </w:tcPrChange>
          </w:tcPr>
          <w:p w14:paraId="2F7FDD34" w14:textId="592DD0F9" w:rsidR="0071262B" w:rsidRPr="002F64CF" w:rsidRDefault="0071262B" w:rsidP="0071262B">
            <w:pPr>
              <w:pStyle w:val="TableData-CenteredHZ"/>
            </w:pPr>
            <w:ins w:id="472" w:author="Ghadimi, Shahrouz" w:date="2024-05-07T09:53:00Z" w16du:dateUtc="2024-05-07T15:53:00Z">
              <w:r w:rsidRPr="004861EA">
                <w:t>Not specified</w:t>
              </w:r>
            </w:ins>
          </w:p>
        </w:tc>
      </w:tr>
      <w:tr w:rsidR="0071262B" w:rsidRPr="00617417" w14:paraId="4F4AB5B5" w14:textId="788335CF" w:rsidTr="0071262B">
        <w:trPr>
          <w:trHeight w:val="360"/>
          <w:jc w:val="center"/>
          <w:trPrChange w:id="473" w:author="Ghadimi, Shahrouz" w:date="2024-05-07T09:53:00Z" w16du:dateUtc="2024-05-07T15:53:00Z">
            <w:trPr>
              <w:trHeight w:val="360"/>
              <w:jc w:val="center"/>
            </w:trPr>
          </w:trPrChange>
        </w:trPr>
        <w:tc>
          <w:tcPr>
            <w:tcW w:w="983" w:type="pct"/>
            <w:gridSpan w:val="2"/>
            <w:shd w:val="clear" w:color="auto" w:fill="auto"/>
            <w:vAlign w:val="center"/>
            <w:tcPrChange w:id="474" w:author="Ghadimi, Shahrouz" w:date="2024-05-07T09:53:00Z" w16du:dateUtc="2024-05-07T15:53:00Z">
              <w:tcPr>
                <w:tcW w:w="714" w:type="pct"/>
                <w:gridSpan w:val="3"/>
                <w:shd w:val="clear" w:color="auto" w:fill="auto"/>
                <w:vAlign w:val="center"/>
              </w:tcPr>
            </w:tcPrChange>
          </w:tcPr>
          <w:p w14:paraId="08FE0C63" w14:textId="77777777" w:rsidR="0071262B" w:rsidRPr="002F64CF" w:rsidRDefault="0071262B" w:rsidP="0071262B">
            <w:pPr>
              <w:pStyle w:val="TableData-CenteredHZ"/>
              <w:jc w:val="left"/>
            </w:pPr>
            <w:r w:rsidRPr="002F64CF">
              <w:t>Bearing Housing</w:t>
            </w:r>
          </w:p>
        </w:tc>
        <w:tc>
          <w:tcPr>
            <w:tcW w:w="574" w:type="pct"/>
            <w:gridSpan w:val="2"/>
            <w:vAlign w:val="center"/>
            <w:tcPrChange w:id="475" w:author="Ghadimi, Shahrouz" w:date="2024-05-07T09:53:00Z" w16du:dateUtc="2024-05-07T15:53:00Z">
              <w:tcPr>
                <w:tcW w:w="714" w:type="pct"/>
                <w:gridSpan w:val="3"/>
                <w:vAlign w:val="center"/>
              </w:tcPr>
            </w:tcPrChange>
          </w:tcPr>
          <w:p w14:paraId="152DE55E" w14:textId="2DA12DB9" w:rsidR="0071262B" w:rsidRPr="00AE0EC5" w:rsidRDefault="0071262B" w:rsidP="0071262B">
            <w:pPr>
              <w:pStyle w:val="TableData-CenteredHZ"/>
              <w:rPr>
                <w:highlight w:val="yellow"/>
              </w:rPr>
            </w:pPr>
            <w:commentRangeStart w:id="476"/>
            <w:ins w:id="477" w:author="Frischmann, Sarah" w:date="2024-04-22T12:58:00Z">
              <w:r w:rsidRPr="00AE0EC5">
                <w:rPr>
                  <w:highlight w:val="yellow"/>
                </w:rPr>
                <w:t>Cast iron</w:t>
              </w:r>
            </w:ins>
            <w:commentRangeEnd w:id="476"/>
            <w:ins w:id="478" w:author="Frischmann, Sarah" w:date="2024-04-22T12:59:00Z">
              <w:r w:rsidRPr="00AE0EC5">
                <w:rPr>
                  <w:rStyle w:val="CommentReference"/>
                  <w:rFonts w:ascii="Calibri" w:eastAsia="Calibri" w:hAnsi="Calibri" w:cs="Times New Roman"/>
                  <w:highlight w:val="yellow"/>
                  <w:rPrChange w:id="479" w:author="Frischmann, Sarah" w:date="2024-04-23T16:07:00Z">
                    <w:rPr>
                      <w:rStyle w:val="CommentReference"/>
                      <w:rFonts w:ascii="Calibri" w:eastAsia="Calibri" w:hAnsi="Calibri" w:cs="Times New Roman"/>
                    </w:rPr>
                  </w:rPrChange>
                </w:rPr>
                <w:commentReference w:id="476"/>
              </w:r>
            </w:ins>
            <w:del w:id="480" w:author="Frischmann, Sarah" w:date="2024-04-22T12:58:00Z">
              <w:r w:rsidRPr="00AE0EC5" w:rsidDel="00FD3913">
                <w:rPr>
                  <w:highlight w:val="yellow"/>
                </w:rPr>
                <w:delText>[ ]</w:delText>
              </w:r>
            </w:del>
          </w:p>
        </w:tc>
        <w:tc>
          <w:tcPr>
            <w:tcW w:w="574" w:type="pct"/>
            <w:shd w:val="clear" w:color="auto" w:fill="auto"/>
            <w:vAlign w:val="center"/>
            <w:tcPrChange w:id="481" w:author="Ghadimi, Shahrouz" w:date="2024-05-07T09:53:00Z" w16du:dateUtc="2024-05-07T15:53:00Z">
              <w:tcPr>
                <w:tcW w:w="714" w:type="pct"/>
                <w:shd w:val="clear" w:color="auto" w:fill="auto"/>
                <w:vAlign w:val="center"/>
              </w:tcPr>
            </w:tcPrChange>
          </w:tcPr>
          <w:p w14:paraId="1CC511DB" w14:textId="51068B31" w:rsidR="0071262B" w:rsidRPr="00AE0EC5" w:rsidRDefault="0071262B" w:rsidP="0071262B">
            <w:pPr>
              <w:pStyle w:val="TableData-CenteredHZ"/>
              <w:rPr>
                <w:highlight w:val="yellow"/>
                <w:rPrChange w:id="482" w:author="Frischmann, Sarah" w:date="2024-04-23T16:07:00Z">
                  <w:rPr/>
                </w:rPrChange>
              </w:rPr>
            </w:pPr>
            <w:ins w:id="483" w:author="Frischmann, Sarah" w:date="2024-04-22T12:58:00Z">
              <w:r w:rsidRPr="00AE0EC5">
                <w:rPr>
                  <w:highlight w:val="yellow"/>
                  <w:rPrChange w:id="484" w:author="Frischmann, Sarah" w:date="2024-04-23T16:07:00Z">
                    <w:rPr/>
                  </w:rPrChange>
                </w:rPr>
                <w:t>Cast iron</w:t>
              </w:r>
            </w:ins>
          </w:p>
        </w:tc>
        <w:tc>
          <w:tcPr>
            <w:tcW w:w="574" w:type="pct"/>
            <w:vAlign w:val="center"/>
            <w:tcPrChange w:id="485" w:author="Ghadimi, Shahrouz" w:date="2024-05-07T09:53:00Z" w16du:dateUtc="2024-05-07T15:53:00Z">
              <w:tcPr>
                <w:tcW w:w="714" w:type="pct"/>
                <w:vAlign w:val="center"/>
              </w:tcPr>
            </w:tcPrChange>
          </w:tcPr>
          <w:p w14:paraId="26F10309" w14:textId="0871ED6D" w:rsidR="0071262B" w:rsidRPr="00AE0EC5" w:rsidRDefault="0071262B" w:rsidP="0071262B">
            <w:pPr>
              <w:pStyle w:val="TableData-CenteredHZ"/>
              <w:rPr>
                <w:highlight w:val="yellow"/>
                <w:rPrChange w:id="486" w:author="Frischmann, Sarah" w:date="2024-04-23T16:07:00Z">
                  <w:rPr/>
                </w:rPrChange>
              </w:rPr>
            </w:pPr>
            <w:ins w:id="487" w:author="Frischmann, Sarah" w:date="2024-04-22T12:58:00Z">
              <w:r w:rsidRPr="00AE0EC5">
                <w:rPr>
                  <w:highlight w:val="yellow"/>
                  <w:rPrChange w:id="488" w:author="Frischmann, Sarah" w:date="2024-04-23T16:07:00Z">
                    <w:rPr/>
                  </w:rPrChange>
                </w:rPr>
                <w:t>Cast iron</w:t>
              </w:r>
            </w:ins>
          </w:p>
        </w:tc>
        <w:tc>
          <w:tcPr>
            <w:tcW w:w="574" w:type="pct"/>
            <w:vAlign w:val="center"/>
            <w:tcPrChange w:id="489" w:author="Ghadimi, Shahrouz" w:date="2024-05-07T09:53:00Z" w16du:dateUtc="2024-05-07T15:53:00Z">
              <w:tcPr>
                <w:tcW w:w="714" w:type="pct"/>
                <w:vAlign w:val="center"/>
              </w:tcPr>
            </w:tcPrChange>
          </w:tcPr>
          <w:p w14:paraId="070E4086" w14:textId="55F67979" w:rsidR="0071262B" w:rsidRPr="00AE0EC5" w:rsidRDefault="0071262B" w:rsidP="0071262B">
            <w:pPr>
              <w:pStyle w:val="TableData-CenteredHZ"/>
              <w:rPr>
                <w:highlight w:val="yellow"/>
                <w:rPrChange w:id="490" w:author="Frischmann, Sarah" w:date="2024-04-23T16:07:00Z">
                  <w:rPr/>
                </w:rPrChange>
              </w:rPr>
            </w:pPr>
            <w:ins w:id="491" w:author="Frischmann, Sarah" w:date="2024-04-22T13:04:00Z">
              <w:r w:rsidRPr="00AE0EC5">
                <w:rPr>
                  <w:highlight w:val="yellow"/>
                  <w:rPrChange w:id="492" w:author="Frischmann, Sarah" w:date="2024-04-23T16:07:00Z">
                    <w:rPr/>
                  </w:rPrChange>
                </w:rPr>
                <w:t>Stainless steal</w:t>
              </w:r>
            </w:ins>
          </w:p>
        </w:tc>
        <w:tc>
          <w:tcPr>
            <w:tcW w:w="574" w:type="pct"/>
            <w:vAlign w:val="center"/>
            <w:tcPrChange w:id="493" w:author="Ghadimi, Shahrouz" w:date="2024-05-07T09:53:00Z" w16du:dateUtc="2024-05-07T15:53:00Z">
              <w:tcPr>
                <w:tcW w:w="1" w:type="pct"/>
              </w:tcPr>
            </w:tcPrChange>
          </w:tcPr>
          <w:p w14:paraId="4655F0B6" w14:textId="77777777" w:rsidR="0071262B" w:rsidRPr="002F64CF" w:rsidRDefault="0071262B" w:rsidP="0071262B">
            <w:pPr>
              <w:pStyle w:val="TableData-CenteredHZ"/>
            </w:pPr>
          </w:p>
        </w:tc>
        <w:tc>
          <w:tcPr>
            <w:tcW w:w="574" w:type="pct"/>
            <w:vAlign w:val="center"/>
            <w:tcPrChange w:id="494" w:author="Ghadimi, Shahrouz" w:date="2024-05-07T09:53:00Z" w16du:dateUtc="2024-05-07T15:53:00Z">
              <w:tcPr>
                <w:tcW w:w="714" w:type="pct"/>
                <w:gridSpan w:val="3"/>
                <w:vAlign w:val="center"/>
              </w:tcPr>
            </w:tcPrChange>
          </w:tcPr>
          <w:p w14:paraId="0ECF6321" w14:textId="77777777" w:rsidR="0071262B" w:rsidRPr="002F64CF" w:rsidRDefault="0071262B" w:rsidP="0071262B">
            <w:pPr>
              <w:pStyle w:val="TableData-CenteredHZ"/>
            </w:pPr>
          </w:p>
        </w:tc>
        <w:tc>
          <w:tcPr>
            <w:tcW w:w="572" w:type="pct"/>
            <w:gridSpan w:val="2"/>
            <w:tcPrChange w:id="495" w:author="Ghadimi, Shahrouz" w:date="2024-05-07T09:53:00Z" w16du:dateUtc="2024-05-07T15:53:00Z">
              <w:tcPr>
                <w:tcW w:w="715" w:type="pct"/>
                <w:gridSpan w:val="2"/>
                <w:vAlign w:val="center"/>
              </w:tcPr>
            </w:tcPrChange>
          </w:tcPr>
          <w:p w14:paraId="5CB438FD" w14:textId="4DB6C130" w:rsidR="0071262B" w:rsidRPr="002F64CF" w:rsidRDefault="0071262B" w:rsidP="0071262B">
            <w:pPr>
              <w:pStyle w:val="TableData-CenteredHZ"/>
            </w:pPr>
            <w:ins w:id="496" w:author="Ghadimi, Shahrouz" w:date="2024-05-07T09:53:00Z" w16du:dateUtc="2024-05-07T15:53:00Z">
              <w:r w:rsidRPr="004861EA">
                <w:t>Cast iron</w:t>
              </w:r>
            </w:ins>
          </w:p>
        </w:tc>
      </w:tr>
      <w:tr w:rsidR="0071262B" w:rsidRPr="00617417" w14:paraId="4C5A8E83" w14:textId="093BFF52" w:rsidTr="0071262B">
        <w:trPr>
          <w:trHeight w:val="360"/>
          <w:jc w:val="center"/>
          <w:trPrChange w:id="497" w:author="Ghadimi, Shahrouz" w:date="2024-05-07T09:53:00Z" w16du:dateUtc="2024-05-07T15:53:00Z">
            <w:trPr>
              <w:trHeight w:val="360"/>
              <w:jc w:val="center"/>
            </w:trPr>
          </w:trPrChange>
        </w:trPr>
        <w:tc>
          <w:tcPr>
            <w:tcW w:w="983" w:type="pct"/>
            <w:gridSpan w:val="2"/>
            <w:shd w:val="clear" w:color="auto" w:fill="auto"/>
            <w:vAlign w:val="center"/>
            <w:tcPrChange w:id="498" w:author="Ghadimi, Shahrouz" w:date="2024-05-07T09:53:00Z" w16du:dateUtc="2024-05-07T15:53:00Z">
              <w:tcPr>
                <w:tcW w:w="714" w:type="pct"/>
                <w:gridSpan w:val="3"/>
                <w:shd w:val="clear" w:color="auto" w:fill="auto"/>
                <w:vAlign w:val="center"/>
              </w:tcPr>
            </w:tcPrChange>
          </w:tcPr>
          <w:p w14:paraId="0029AE9C" w14:textId="77777777" w:rsidR="0071262B" w:rsidRPr="002F64CF" w:rsidRDefault="0071262B" w:rsidP="0071262B">
            <w:pPr>
              <w:pStyle w:val="TableData-CenteredHZ"/>
              <w:jc w:val="left"/>
            </w:pPr>
            <w:commentRangeStart w:id="499"/>
            <w:r w:rsidRPr="002F64CF">
              <w:t>Shaft</w:t>
            </w:r>
            <w:commentRangeEnd w:id="499"/>
            <w:r>
              <w:rPr>
                <w:rStyle w:val="CommentReference"/>
                <w:rFonts w:ascii="Calibri" w:eastAsia="Calibri" w:hAnsi="Calibri" w:cs="Times New Roman"/>
              </w:rPr>
              <w:commentReference w:id="499"/>
            </w:r>
          </w:p>
        </w:tc>
        <w:tc>
          <w:tcPr>
            <w:tcW w:w="574" w:type="pct"/>
            <w:gridSpan w:val="2"/>
            <w:vAlign w:val="center"/>
            <w:tcPrChange w:id="500" w:author="Ghadimi, Shahrouz" w:date="2024-05-07T09:53:00Z" w16du:dateUtc="2024-05-07T15:53:00Z">
              <w:tcPr>
                <w:tcW w:w="714" w:type="pct"/>
                <w:gridSpan w:val="3"/>
                <w:vAlign w:val="center"/>
              </w:tcPr>
            </w:tcPrChange>
          </w:tcPr>
          <w:p w14:paraId="5A1C3F95" w14:textId="77777777" w:rsidR="0071262B" w:rsidRPr="00BC3A55" w:rsidRDefault="0071262B" w:rsidP="0071262B">
            <w:pPr>
              <w:pStyle w:val="TableData-CenteredHZ"/>
              <w:rPr>
                <w:rPrChange w:id="501" w:author="Frischmann, Sarah" w:date="2024-04-23T16:06:00Z">
                  <w:rPr>
                    <w:highlight w:val="yellow"/>
                  </w:rPr>
                </w:rPrChange>
              </w:rPr>
            </w:pPr>
            <w:del w:id="502" w:author="Frischmann, Sarah" w:date="2024-04-22T13:05:00Z">
              <w:r w:rsidRPr="00BC3A55" w:rsidDel="001E1C58">
                <w:rPr>
                  <w:rPrChange w:id="503" w:author="Frischmann, Sarah" w:date="2024-04-23T16:06:00Z">
                    <w:rPr>
                      <w:highlight w:val="yellow"/>
                    </w:rPr>
                  </w:rPrChange>
                </w:rPr>
                <w:delText>[</w:delText>
              </w:r>
            </w:del>
            <w:r w:rsidRPr="00BC3A55">
              <w:rPr>
                <w:rPrChange w:id="504" w:author="Frischmann, Sarah" w:date="2024-04-23T16:06:00Z">
                  <w:rPr>
                    <w:highlight w:val="yellow"/>
                  </w:rPr>
                </w:rPrChange>
              </w:rPr>
              <w:t>Chrome plated steel</w:t>
            </w:r>
            <w:del w:id="505" w:author="Frischmann, Sarah" w:date="2024-04-22T13:05:00Z">
              <w:r w:rsidRPr="00BC3A55" w:rsidDel="001E1C58">
                <w:rPr>
                  <w:rPrChange w:id="506" w:author="Frischmann, Sarah" w:date="2024-04-23T16:06:00Z">
                    <w:rPr>
                      <w:highlight w:val="yellow"/>
                    </w:rPr>
                  </w:rPrChange>
                </w:rPr>
                <w:delText>]</w:delText>
              </w:r>
            </w:del>
          </w:p>
        </w:tc>
        <w:tc>
          <w:tcPr>
            <w:tcW w:w="574" w:type="pct"/>
            <w:shd w:val="clear" w:color="auto" w:fill="auto"/>
            <w:vAlign w:val="center"/>
            <w:tcPrChange w:id="507" w:author="Ghadimi, Shahrouz" w:date="2024-05-07T09:53:00Z" w16du:dateUtc="2024-05-07T15:53:00Z">
              <w:tcPr>
                <w:tcW w:w="714" w:type="pct"/>
                <w:shd w:val="clear" w:color="auto" w:fill="auto"/>
                <w:vAlign w:val="center"/>
              </w:tcPr>
            </w:tcPrChange>
          </w:tcPr>
          <w:p w14:paraId="08C017B7" w14:textId="2331A8C8" w:rsidR="0071262B" w:rsidRPr="00BC3A55" w:rsidRDefault="0071262B" w:rsidP="0071262B">
            <w:pPr>
              <w:pStyle w:val="TableData-CenteredHZ"/>
            </w:pPr>
            <w:ins w:id="508" w:author="Frischmann, Sarah" w:date="2024-04-22T13:05:00Z">
              <w:r w:rsidRPr="00BC3A55">
                <w:rPr>
                  <w:rPrChange w:id="509" w:author="Frischmann, Sarah" w:date="2024-04-23T16:06:00Z">
                    <w:rPr>
                      <w:highlight w:val="yellow"/>
                    </w:rPr>
                  </w:rPrChange>
                </w:rPr>
                <w:t>Chrome plated steel</w:t>
              </w:r>
            </w:ins>
          </w:p>
        </w:tc>
        <w:tc>
          <w:tcPr>
            <w:tcW w:w="574" w:type="pct"/>
            <w:vAlign w:val="center"/>
            <w:tcPrChange w:id="510" w:author="Ghadimi, Shahrouz" w:date="2024-05-07T09:53:00Z" w16du:dateUtc="2024-05-07T15:53:00Z">
              <w:tcPr>
                <w:tcW w:w="714" w:type="pct"/>
                <w:vAlign w:val="center"/>
              </w:tcPr>
            </w:tcPrChange>
          </w:tcPr>
          <w:p w14:paraId="43E46453" w14:textId="5E403908" w:rsidR="0071262B" w:rsidRPr="00BC3A55" w:rsidRDefault="0071262B" w:rsidP="0071262B">
            <w:pPr>
              <w:pStyle w:val="TableData-CenteredHZ"/>
            </w:pPr>
            <w:ins w:id="511" w:author="Frischmann, Sarah" w:date="2024-04-22T13:05:00Z">
              <w:r w:rsidRPr="00BC3A55">
                <w:rPr>
                  <w:rPrChange w:id="512" w:author="Frischmann, Sarah" w:date="2024-04-23T16:06:00Z">
                    <w:rPr>
                      <w:highlight w:val="yellow"/>
                    </w:rPr>
                  </w:rPrChange>
                </w:rPr>
                <w:t>Chrome plated steel</w:t>
              </w:r>
            </w:ins>
          </w:p>
        </w:tc>
        <w:tc>
          <w:tcPr>
            <w:tcW w:w="574" w:type="pct"/>
            <w:vAlign w:val="center"/>
            <w:tcPrChange w:id="513" w:author="Ghadimi, Shahrouz" w:date="2024-05-07T09:53:00Z" w16du:dateUtc="2024-05-07T15:53:00Z">
              <w:tcPr>
                <w:tcW w:w="714" w:type="pct"/>
                <w:vAlign w:val="center"/>
              </w:tcPr>
            </w:tcPrChange>
          </w:tcPr>
          <w:p w14:paraId="2BE9ACE7" w14:textId="0489F256" w:rsidR="0071262B" w:rsidRPr="00BC3A55" w:rsidRDefault="0071262B" w:rsidP="0071262B">
            <w:pPr>
              <w:pStyle w:val="TableData-CenteredHZ"/>
            </w:pPr>
            <w:ins w:id="514" w:author="Frischmann, Sarah" w:date="2024-04-22T13:05:00Z">
              <w:r w:rsidRPr="00BC3A55">
                <w:rPr>
                  <w:rPrChange w:id="515" w:author="Frischmann, Sarah" w:date="2024-04-23T16:06:00Z">
                    <w:rPr>
                      <w:highlight w:val="yellow"/>
                    </w:rPr>
                  </w:rPrChange>
                </w:rPr>
                <w:t>Chrome plated steel</w:t>
              </w:r>
            </w:ins>
          </w:p>
        </w:tc>
        <w:tc>
          <w:tcPr>
            <w:tcW w:w="574" w:type="pct"/>
            <w:vAlign w:val="center"/>
            <w:tcPrChange w:id="516" w:author="Ghadimi, Shahrouz" w:date="2024-05-07T09:53:00Z" w16du:dateUtc="2024-05-07T15:53:00Z">
              <w:tcPr>
                <w:tcW w:w="1" w:type="pct"/>
              </w:tcPr>
            </w:tcPrChange>
          </w:tcPr>
          <w:p w14:paraId="686ED8B1" w14:textId="77777777" w:rsidR="0071262B" w:rsidRPr="002F64CF" w:rsidRDefault="0071262B" w:rsidP="0071262B">
            <w:pPr>
              <w:pStyle w:val="TableData-CenteredHZ"/>
            </w:pPr>
          </w:p>
        </w:tc>
        <w:tc>
          <w:tcPr>
            <w:tcW w:w="574" w:type="pct"/>
            <w:vAlign w:val="center"/>
            <w:tcPrChange w:id="517" w:author="Ghadimi, Shahrouz" w:date="2024-05-07T09:53:00Z" w16du:dateUtc="2024-05-07T15:53:00Z">
              <w:tcPr>
                <w:tcW w:w="714" w:type="pct"/>
                <w:gridSpan w:val="3"/>
                <w:vAlign w:val="center"/>
              </w:tcPr>
            </w:tcPrChange>
          </w:tcPr>
          <w:p w14:paraId="51EB56F9" w14:textId="77777777" w:rsidR="0071262B" w:rsidRPr="002F64CF" w:rsidRDefault="0071262B" w:rsidP="0071262B">
            <w:pPr>
              <w:pStyle w:val="TableData-CenteredHZ"/>
            </w:pPr>
          </w:p>
        </w:tc>
        <w:tc>
          <w:tcPr>
            <w:tcW w:w="572" w:type="pct"/>
            <w:gridSpan w:val="2"/>
            <w:tcPrChange w:id="518" w:author="Ghadimi, Shahrouz" w:date="2024-05-07T09:53:00Z" w16du:dateUtc="2024-05-07T15:53:00Z">
              <w:tcPr>
                <w:tcW w:w="715" w:type="pct"/>
                <w:gridSpan w:val="2"/>
                <w:vAlign w:val="center"/>
              </w:tcPr>
            </w:tcPrChange>
          </w:tcPr>
          <w:p w14:paraId="5DBEA2BC" w14:textId="771E3B61" w:rsidR="0071262B" w:rsidRPr="002F64CF" w:rsidRDefault="0071262B" w:rsidP="0071262B">
            <w:pPr>
              <w:pStyle w:val="TableData-CenteredHZ"/>
            </w:pPr>
            <w:ins w:id="519" w:author="Ghadimi, Shahrouz" w:date="2024-05-07T09:53:00Z" w16du:dateUtc="2024-05-07T15:53:00Z">
              <w:r w:rsidRPr="004861EA">
                <w:t>Chrome plated steel</w:t>
              </w:r>
            </w:ins>
          </w:p>
        </w:tc>
      </w:tr>
      <w:tr w:rsidR="0071262B" w:rsidRPr="00617417" w14:paraId="70C6D706" w14:textId="4CFDD3C5" w:rsidTr="0071262B">
        <w:trPr>
          <w:trHeight w:val="360"/>
          <w:jc w:val="center"/>
          <w:trPrChange w:id="520" w:author="Ghadimi, Shahrouz" w:date="2024-05-07T09:53:00Z" w16du:dateUtc="2024-05-07T15:53:00Z">
            <w:trPr>
              <w:trHeight w:val="360"/>
              <w:jc w:val="center"/>
            </w:trPr>
          </w:trPrChange>
        </w:trPr>
        <w:tc>
          <w:tcPr>
            <w:tcW w:w="983" w:type="pct"/>
            <w:gridSpan w:val="2"/>
            <w:shd w:val="clear" w:color="auto" w:fill="auto"/>
            <w:vAlign w:val="center"/>
            <w:tcPrChange w:id="521" w:author="Ghadimi, Shahrouz" w:date="2024-05-07T09:53:00Z" w16du:dateUtc="2024-05-07T15:53:00Z">
              <w:tcPr>
                <w:tcW w:w="714" w:type="pct"/>
                <w:gridSpan w:val="3"/>
                <w:shd w:val="clear" w:color="auto" w:fill="auto"/>
                <w:vAlign w:val="center"/>
              </w:tcPr>
            </w:tcPrChange>
          </w:tcPr>
          <w:p w14:paraId="491A18EC" w14:textId="77777777" w:rsidR="0071262B" w:rsidRDefault="0071262B" w:rsidP="0071262B">
            <w:pPr>
              <w:pStyle w:val="TableData-CenteredHZ"/>
              <w:jc w:val="left"/>
            </w:pPr>
            <w:r>
              <w:t>Quill</w:t>
            </w:r>
          </w:p>
        </w:tc>
        <w:tc>
          <w:tcPr>
            <w:tcW w:w="574" w:type="pct"/>
            <w:gridSpan w:val="2"/>
            <w:vAlign w:val="center"/>
            <w:tcPrChange w:id="522" w:author="Ghadimi, Shahrouz" w:date="2024-05-07T09:53:00Z" w16du:dateUtc="2024-05-07T15:53:00Z">
              <w:tcPr>
                <w:tcW w:w="714" w:type="pct"/>
                <w:gridSpan w:val="3"/>
                <w:vAlign w:val="center"/>
              </w:tcPr>
            </w:tcPrChange>
          </w:tcPr>
          <w:p w14:paraId="093AEDB4" w14:textId="77777777" w:rsidR="0071262B" w:rsidRPr="00BC3A55" w:rsidRDefault="0071262B" w:rsidP="0071262B">
            <w:pPr>
              <w:pStyle w:val="TableData-CenteredHZ"/>
              <w:rPr>
                <w:rPrChange w:id="523" w:author="Frischmann, Sarah" w:date="2024-04-23T16:06:00Z">
                  <w:rPr>
                    <w:highlight w:val="yellow"/>
                  </w:rPr>
                </w:rPrChange>
              </w:rPr>
            </w:pPr>
            <w:del w:id="524" w:author="Frischmann, Sarah" w:date="2024-04-22T12:27:00Z">
              <w:r w:rsidRPr="00BC3A55" w:rsidDel="00362D4B">
                <w:rPr>
                  <w:rPrChange w:id="525" w:author="Frischmann, Sarah" w:date="2024-04-23T16:06:00Z">
                    <w:rPr>
                      <w:highlight w:val="yellow"/>
                    </w:rPr>
                  </w:rPrChange>
                </w:rPr>
                <w:delText>[</w:delText>
              </w:r>
            </w:del>
            <w:commentRangeStart w:id="526"/>
            <w:r w:rsidRPr="00BC3A55">
              <w:rPr>
                <w:rPrChange w:id="527" w:author="Frischmann, Sarah" w:date="2024-04-23T16:06:00Z">
                  <w:rPr>
                    <w:highlight w:val="yellow"/>
                  </w:rPr>
                </w:rPrChange>
              </w:rPr>
              <w:t>Chrome plated steel</w:t>
            </w:r>
            <w:commentRangeEnd w:id="526"/>
            <w:r w:rsidRPr="00BC3A55">
              <w:rPr>
                <w:rStyle w:val="CommentReference"/>
                <w:rFonts w:ascii="Calibri" w:eastAsia="Calibri" w:hAnsi="Calibri" w:cs="Times New Roman"/>
              </w:rPr>
              <w:commentReference w:id="526"/>
            </w:r>
            <w:del w:id="528" w:author="Frischmann, Sarah" w:date="2024-04-22T12:27:00Z">
              <w:r w:rsidRPr="00BC3A55" w:rsidDel="00362D4B">
                <w:rPr>
                  <w:rPrChange w:id="529" w:author="Frischmann, Sarah" w:date="2024-04-23T16:06:00Z">
                    <w:rPr>
                      <w:highlight w:val="yellow"/>
                    </w:rPr>
                  </w:rPrChange>
                </w:rPr>
                <w:delText>]</w:delText>
              </w:r>
            </w:del>
          </w:p>
        </w:tc>
        <w:tc>
          <w:tcPr>
            <w:tcW w:w="574" w:type="pct"/>
            <w:shd w:val="clear" w:color="auto" w:fill="auto"/>
            <w:vAlign w:val="center"/>
            <w:tcPrChange w:id="530" w:author="Ghadimi, Shahrouz" w:date="2024-05-07T09:53:00Z" w16du:dateUtc="2024-05-07T15:53:00Z">
              <w:tcPr>
                <w:tcW w:w="714" w:type="pct"/>
                <w:shd w:val="clear" w:color="auto" w:fill="auto"/>
                <w:vAlign w:val="center"/>
              </w:tcPr>
            </w:tcPrChange>
          </w:tcPr>
          <w:p w14:paraId="34BDCF4F" w14:textId="63CA1198" w:rsidR="0071262B" w:rsidRPr="00BC3A55" w:rsidRDefault="0071262B" w:rsidP="0071262B">
            <w:pPr>
              <w:pStyle w:val="TableData-CenteredHZ"/>
            </w:pPr>
            <w:ins w:id="531" w:author="Frischmann, Sarah" w:date="2024-04-22T12:27:00Z">
              <w:r w:rsidRPr="00BC3A55">
                <w:rPr>
                  <w:rPrChange w:id="532" w:author="Frischmann, Sarah" w:date="2024-04-23T16:06:00Z">
                    <w:rPr>
                      <w:highlight w:val="yellow"/>
                    </w:rPr>
                  </w:rPrChange>
                </w:rPr>
                <w:t>Chrome plated steel</w:t>
              </w:r>
            </w:ins>
          </w:p>
        </w:tc>
        <w:tc>
          <w:tcPr>
            <w:tcW w:w="574" w:type="pct"/>
            <w:vAlign w:val="center"/>
            <w:tcPrChange w:id="533" w:author="Ghadimi, Shahrouz" w:date="2024-05-07T09:53:00Z" w16du:dateUtc="2024-05-07T15:53:00Z">
              <w:tcPr>
                <w:tcW w:w="714" w:type="pct"/>
                <w:vAlign w:val="center"/>
              </w:tcPr>
            </w:tcPrChange>
          </w:tcPr>
          <w:p w14:paraId="2E66E77F" w14:textId="238ADC08" w:rsidR="0071262B" w:rsidRPr="00BC3A55" w:rsidRDefault="0071262B" w:rsidP="0071262B">
            <w:pPr>
              <w:pStyle w:val="TableData-CenteredHZ"/>
            </w:pPr>
            <w:ins w:id="534" w:author="Frischmann, Sarah" w:date="2024-04-22T12:27:00Z">
              <w:r w:rsidRPr="00BC3A55">
                <w:rPr>
                  <w:rPrChange w:id="535" w:author="Frischmann, Sarah" w:date="2024-04-23T16:06:00Z">
                    <w:rPr>
                      <w:highlight w:val="yellow"/>
                    </w:rPr>
                  </w:rPrChange>
                </w:rPr>
                <w:t>Chrome plated steel</w:t>
              </w:r>
            </w:ins>
          </w:p>
        </w:tc>
        <w:tc>
          <w:tcPr>
            <w:tcW w:w="574" w:type="pct"/>
            <w:vAlign w:val="center"/>
            <w:tcPrChange w:id="536" w:author="Ghadimi, Shahrouz" w:date="2024-05-07T09:53:00Z" w16du:dateUtc="2024-05-07T15:53:00Z">
              <w:tcPr>
                <w:tcW w:w="714" w:type="pct"/>
                <w:vAlign w:val="center"/>
              </w:tcPr>
            </w:tcPrChange>
          </w:tcPr>
          <w:p w14:paraId="3CCBC389" w14:textId="5282B1CA" w:rsidR="0071262B" w:rsidRPr="00BC3A55" w:rsidRDefault="0071262B" w:rsidP="0071262B">
            <w:pPr>
              <w:pStyle w:val="TableData-CenteredHZ"/>
            </w:pPr>
            <w:ins w:id="537" w:author="Frischmann, Sarah" w:date="2024-04-22T12:27:00Z">
              <w:r w:rsidRPr="00BC3A55">
                <w:rPr>
                  <w:rPrChange w:id="538" w:author="Frischmann, Sarah" w:date="2024-04-23T16:06:00Z">
                    <w:rPr>
                      <w:highlight w:val="yellow"/>
                    </w:rPr>
                  </w:rPrChange>
                </w:rPr>
                <w:t>Chrome plated steel</w:t>
              </w:r>
            </w:ins>
          </w:p>
        </w:tc>
        <w:tc>
          <w:tcPr>
            <w:tcW w:w="574" w:type="pct"/>
            <w:vAlign w:val="center"/>
            <w:tcPrChange w:id="539" w:author="Ghadimi, Shahrouz" w:date="2024-05-07T09:53:00Z" w16du:dateUtc="2024-05-07T15:53:00Z">
              <w:tcPr>
                <w:tcW w:w="1" w:type="pct"/>
              </w:tcPr>
            </w:tcPrChange>
          </w:tcPr>
          <w:p w14:paraId="4F6D6118" w14:textId="77777777" w:rsidR="0071262B" w:rsidRPr="002F64CF" w:rsidRDefault="0071262B" w:rsidP="0071262B">
            <w:pPr>
              <w:pStyle w:val="TableData-CenteredHZ"/>
            </w:pPr>
          </w:p>
        </w:tc>
        <w:tc>
          <w:tcPr>
            <w:tcW w:w="574" w:type="pct"/>
            <w:vAlign w:val="center"/>
            <w:tcPrChange w:id="540" w:author="Ghadimi, Shahrouz" w:date="2024-05-07T09:53:00Z" w16du:dateUtc="2024-05-07T15:53:00Z">
              <w:tcPr>
                <w:tcW w:w="714" w:type="pct"/>
                <w:gridSpan w:val="3"/>
                <w:vAlign w:val="center"/>
              </w:tcPr>
            </w:tcPrChange>
          </w:tcPr>
          <w:p w14:paraId="30994252" w14:textId="77777777" w:rsidR="0071262B" w:rsidRPr="002F64CF" w:rsidRDefault="0071262B" w:rsidP="0071262B">
            <w:pPr>
              <w:pStyle w:val="TableData-CenteredHZ"/>
            </w:pPr>
          </w:p>
        </w:tc>
        <w:tc>
          <w:tcPr>
            <w:tcW w:w="572" w:type="pct"/>
            <w:gridSpan w:val="2"/>
            <w:tcPrChange w:id="541" w:author="Ghadimi, Shahrouz" w:date="2024-05-07T09:53:00Z" w16du:dateUtc="2024-05-07T15:53:00Z">
              <w:tcPr>
                <w:tcW w:w="715" w:type="pct"/>
                <w:gridSpan w:val="2"/>
                <w:vAlign w:val="center"/>
              </w:tcPr>
            </w:tcPrChange>
          </w:tcPr>
          <w:p w14:paraId="40B20522" w14:textId="5DD8FC7C" w:rsidR="0071262B" w:rsidRPr="002F64CF" w:rsidRDefault="0071262B" w:rsidP="0071262B">
            <w:pPr>
              <w:pStyle w:val="TableData-CenteredHZ"/>
            </w:pPr>
            <w:ins w:id="542" w:author="Ghadimi, Shahrouz" w:date="2024-05-07T09:53:00Z" w16du:dateUtc="2024-05-07T15:53:00Z">
              <w:r w:rsidRPr="004861EA">
                <w:t>Chrome plated steel</w:t>
              </w:r>
            </w:ins>
          </w:p>
        </w:tc>
      </w:tr>
      <w:tr w:rsidR="0071262B" w:rsidRPr="00617417" w14:paraId="4EF89E97" w14:textId="1E4F4830" w:rsidTr="0071262B">
        <w:trPr>
          <w:trHeight w:val="360"/>
          <w:jc w:val="center"/>
          <w:trPrChange w:id="543" w:author="Ghadimi, Shahrouz" w:date="2024-05-07T09:53:00Z" w16du:dateUtc="2024-05-07T15:53:00Z">
            <w:trPr>
              <w:trHeight w:val="360"/>
              <w:jc w:val="center"/>
            </w:trPr>
          </w:trPrChange>
        </w:trPr>
        <w:tc>
          <w:tcPr>
            <w:tcW w:w="983" w:type="pct"/>
            <w:gridSpan w:val="2"/>
            <w:shd w:val="clear" w:color="auto" w:fill="auto"/>
            <w:vAlign w:val="center"/>
            <w:tcPrChange w:id="544" w:author="Ghadimi, Shahrouz" w:date="2024-05-07T09:53:00Z" w16du:dateUtc="2024-05-07T15:53:00Z">
              <w:tcPr>
                <w:tcW w:w="714" w:type="pct"/>
                <w:gridSpan w:val="3"/>
                <w:shd w:val="clear" w:color="auto" w:fill="auto"/>
                <w:vAlign w:val="center"/>
              </w:tcPr>
            </w:tcPrChange>
          </w:tcPr>
          <w:p w14:paraId="1733EC68" w14:textId="77777777" w:rsidR="0071262B" w:rsidRPr="002F64CF" w:rsidRDefault="0071262B" w:rsidP="0071262B">
            <w:pPr>
              <w:pStyle w:val="TableData-CenteredHZ"/>
              <w:jc w:val="left"/>
            </w:pPr>
            <w:commentRangeStart w:id="545"/>
            <w:r>
              <w:lastRenderedPageBreak/>
              <w:t>Rotor</w:t>
            </w:r>
            <w:commentRangeEnd w:id="545"/>
            <w:r>
              <w:rPr>
                <w:rStyle w:val="CommentReference"/>
                <w:rFonts w:ascii="Calibri" w:eastAsia="Calibri" w:hAnsi="Calibri" w:cs="Times New Roman"/>
              </w:rPr>
              <w:commentReference w:id="545"/>
            </w:r>
          </w:p>
        </w:tc>
        <w:tc>
          <w:tcPr>
            <w:tcW w:w="574" w:type="pct"/>
            <w:gridSpan w:val="2"/>
            <w:vAlign w:val="center"/>
            <w:tcPrChange w:id="546" w:author="Ghadimi, Shahrouz" w:date="2024-05-07T09:53:00Z" w16du:dateUtc="2024-05-07T15:53:00Z">
              <w:tcPr>
                <w:tcW w:w="714" w:type="pct"/>
                <w:gridSpan w:val="3"/>
                <w:vAlign w:val="center"/>
              </w:tcPr>
            </w:tcPrChange>
          </w:tcPr>
          <w:p w14:paraId="47CC0B4E" w14:textId="059ED533" w:rsidR="0071262B" w:rsidRPr="00BC3A55" w:rsidRDefault="0071262B" w:rsidP="0071262B">
            <w:pPr>
              <w:pStyle w:val="TableData-CenteredHZ"/>
              <w:rPr>
                <w:rPrChange w:id="547" w:author="Frischmann, Sarah" w:date="2024-04-23T16:06:00Z">
                  <w:rPr>
                    <w:highlight w:val="yellow"/>
                  </w:rPr>
                </w:rPrChange>
              </w:rPr>
            </w:pPr>
            <w:del w:id="548" w:author="Frischmann, Sarah" w:date="2024-04-22T13:08:00Z">
              <w:r w:rsidRPr="00BC3A55" w:rsidDel="00856410">
                <w:rPr>
                  <w:rPrChange w:id="549" w:author="Frischmann, Sarah" w:date="2024-04-23T16:06:00Z">
                    <w:rPr>
                      <w:highlight w:val="yellow"/>
                    </w:rPr>
                  </w:rPrChange>
                </w:rPr>
                <w:delText>[</w:delText>
              </w:r>
            </w:del>
            <w:r w:rsidRPr="00BC3A55">
              <w:rPr>
                <w:rPrChange w:id="550" w:author="Frischmann, Sarah" w:date="2024-04-23T16:06:00Z">
                  <w:rPr>
                    <w:highlight w:val="yellow"/>
                  </w:rPr>
                </w:rPrChange>
              </w:rPr>
              <w:t>Machine polished, 0.010” nominally thick chrome plated, tool steel</w:t>
            </w:r>
            <w:del w:id="551" w:author="Frischmann, Sarah" w:date="2024-04-22T13:08:00Z">
              <w:r w:rsidRPr="00BC3A55" w:rsidDel="00856410">
                <w:rPr>
                  <w:rPrChange w:id="552" w:author="Frischmann, Sarah" w:date="2024-04-23T16:06:00Z">
                    <w:rPr>
                      <w:highlight w:val="yellow"/>
                    </w:rPr>
                  </w:rPrChange>
                </w:rPr>
                <w:delText>] [ ]</w:delText>
              </w:r>
            </w:del>
          </w:p>
        </w:tc>
        <w:tc>
          <w:tcPr>
            <w:tcW w:w="574" w:type="pct"/>
            <w:shd w:val="clear" w:color="auto" w:fill="auto"/>
            <w:vAlign w:val="center"/>
            <w:tcPrChange w:id="553" w:author="Ghadimi, Shahrouz" w:date="2024-05-07T09:53:00Z" w16du:dateUtc="2024-05-07T15:53:00Z">
              <w:tcPr>
                <w:tcW w:w="714" w:type="pct"/>
                <w:shd w:val="clear" w:color="auto" w:fill="auto"/>
                <w:vAlign w:val="center"/>
              </w:tcPr>
            </w:tcPrChange>
          </w:tcPr>
          <w:p w14:paraId="79DA83A1" w14:textId="1127DD8D" w:rsidR="0071262B" w:rsidRPr="00BC3A55" w:rsidRDefault="0071262B" w:rsidP="0071262B">
            <w:pPr>
              <w:pStyle w:val="TableData-CenteredHZ"/>
            </w:pPr>
            <w:ins w:id="554" w:author="Frischmann, Sarah" w:date="2024-04-22T13:08:00Z">
              <w:r w:rsidRPr="00BC3A55">
                <w:rPr>
                  <w:rPrChange w:id="555" w:author="Frischmann, Sarah" w:date="2024-04-23T16:06:00Z">
                    <w:rPr>
                      <w:highlight w:val="yellow"/>
                    </w:rPr>
                  </w:rPrChange>
                </w:rPr>
                <w:t>Machine polished, 0.010” nominally thick chrome plated, tool steel</w:t>
              </w:r>
            </w:ins>
          </w:p>
        </w:tc>
        <w:tc>
          <w:tcPr>
            <w:tcW w:w="574" w:type="pct"/>
            <w:vAlign w:val="center"/>
            <w:tcPrChange w:id="556" w:author="Ghadimi, Shahrouz" w:date="2024-05-07T09:53:00Z" w16du:dateUtc="2024-05-07T15:53:00Z">
              <w:tcPr>
                <w:tcW w:w="714" w:type="pct"/>
                <w:vAlign w:val="center"/>
              </w:tcPr>
            </w:tcPrChange>
          </w:tcPr>
          <w:p w14:paraId="0B481C2E" w14:textId="53B1548A" w:rsidR="0071262B" w:rsidRPr="00BC3A55" w:rsidRDefault="0071262B" w:rsidP="0071262B">
            <w:pPr>
              <w:pStyle w:val="TableData-CenteredHZ"/>
              <w:rPr>
                <w:b/>
                <w:bCs/>
                <w:rPrChange w:id="557" w:author="Frischmann, Sarah" w:date="2024-04-23T16:06:00Z">
                  <w:rPr/>
                </w:rPrChange>
              </w:rPr>
            </w:pPr>
            <w:ins w:id="558" w:author="Frischmann, Sarah" w:date="2024-04-22T13:08:00Z">
              <w:r w:rsidRPr="00BC3A55">
                <w:rPr>
                  <w:rPrChange w:id="559" w:author="Frischmann, Sarah" w:date="2024-04-23T16:06:00Z">
                    <w:rPr>
                      <w:highlight w:val="yellow"/>
                    </w:rPr>
                  </w:rPrChange>
                </w:rPr>
                <w:t>Machine polished, 0.010” nominally thick chrome plated, tool steel</w:t>
              </w:r>
            </w:ins>
          </w:p>
        </w:tc>
        <w:tc>
          <w:tcPr>
            <w:tcW w:w="574" w:type="pct"/>
            <w:vAlign w:val="center"/>
            <w:tcPrChange w:id="560" w:author="Ghadimi, Shahrouz" w:date="2024-05-07T09:53:00Z" w16du:dateUtc="2024-05-07T15:53:00Z">
              <w:tcPr>
                <w:tcW w:w="714" w:type="pct"/>
                <w:vAlign w:val="center"/>
              </w:tcPr>
            </w:tcPrChange>
          </w:tcPr>
          <w:p w14:paraId="686DCC20" w14:textId="6B3D97FC" w:rsidR="0071262B" w:rsidRPr="00BC3A55" w:rsidRDefault="0071262B" w:rsidP="0071262B">
            <w:pPr>
              <w:pStyle w:val="TableData-CenteredHZ"/>
            </w:pPr>
            <w:ins w:id="561" w:author="Frischmann, Sarah" w:date="2024-04-22T13:08:00Z">
              <w:r w:rsidRPr="00BC3A55">
                <w:rPr>
                  <w:rPrChange w:id="562" w:author="Frischmann, Sarah" w:date="2024-04-23T16:06:00Z">
                    <w:rPr>
                      <w:highlight w:val="yellow"/>
                    </w:rPr>
                  </w:rPrChange>
                </w:rPr>
                <w:t>Machine polished, 0.010” nominally thick chrome plated, tool steel</w:t>
              </w:r>
            </w:ins>
          </w:p>
        </w:tc>
        <w:tc>
          <w:tcPr>
            <w:tcW w:w="574" w:type="pct"/>
            <w:vAlign w:val="center"/>
            <w:tcPrChange w:id="563" w:author="Ghadimi, Shahrouz" w:date="2024-05-07T09:53:00Z" w16du:dateUtc="2024-05-07T15:53:00Z">
              <w:tcPr>
                <w:tcW w:w="1" w:type="pct"/>
              </w:tcPr>
            </w:tcPrChange>
          </w:tcPr>
          <w:p w14:paraId="58DD38F3" w14:textId="77777777" w:rsidR="0071262B" w:rsidRPr="002F64CF" w:rsidRDefault="0071262B" w:rsidP="0071262B">
            <w:pPr>
              <w:pStyle w:val="TableData-CenteredHZ"/>
            </w:pPr>
          </w:p>
        </w:tc>
        <w:tc>
          <w:tcPr>
            <w:tcW w:w="574" w:type="pct"/>
            <w:vAlign w:val="center"/>
            <w:tcPrChange w:id="564" w:author="Ghadimi, Shahrouz" w:date="2024-05-07T09:53:00Z" w16du:dateUtc="2024-05-07T15:53:00Z">
              <w:tcPr>
                <w:tcW w:w="714" w:type="pct"/>
                <w:gridSpan w:val="3"/>
                <w:vAlign w:val="center"/>
              </w:tcPr>
            </w:tcPrChange>
          </w:tcPr>
          <w:p w14:paraId="6A2A456B" w14:textId="77777777" w:rsidR="0071262B" w:rsidRPr="002F64CF" w:rsidRDefault="0071262B" w:rsidP="0071262B">
            <w:pPr>
              <w:pStyle w:val="TableData-CenteredHZ"/>
            </w:pPr>
          </w:p>
        </w:tc>
        <w:tc>
          <w:tcPr>
            <w:tcW w:w="572" w:type="pct"/>
            <w:gridSpan w:val="2"/>
            <w:tcPrChange w:id="565" w:author="Ghadimi, Shahrouz" w:date="2024-05-07T09:53:00Z" w16du:dateUtc="2024-05-07T15:53:00Z">
              <w:tcPr>
                <w:tcW w:w="715" w:type="pct"/>
                <w:gridSpan w:val="2"/>
                <w:vAlign w:val="center"/>
              </w:tcPr>
            </w:tcPrChange>
          </w:tcPr>
          <w:p w14:paraId="62911454" w14:textId="685B11D0" w:rsidR="0071262B" w:rsidRPr="002F64CF" w:rsidRDefault="0071262B" w:rsidP="0071262B">
            <w:pPr>
              <w:pStyle w:val="TableData-CenteredHZ"/>
            </w:pPr>
            <w:ins w:id="566" w:author="Ghadimi, Shahrouz" w:date="2024-05-07T09:53:00Z" w16du:dateUtc="2024-05-07T15:53:00Z">
              <w:r w:rsidRPr="004861EA">
                <w:t>Machine polished, 0.010” nominally thick chrome plated, tool steel</w:t>
              </w:r>
            </w:ins>
          </w:p>
        </w:tc>
      </w:tr>
      <w:tr w:rsidR="0071262B" w:rsidRPr="00617417" w14:paraId="6570A896" w14:textId="787A503E" w:rsidTr="0071262B">
        <w:trPr>
          <w:trHeight w:val="360"/>
          <w:jc w:val="center"/>
          <w:trPrChange w:id="567" w:author="Ghadimi, Shahrouz" w:date="2024-05-07T09:53:00Z" w16du:dateUtc="2024-05-07T15:53:00Z">
            <w:trPr>
              <w:trHeight w:val="360"/>
              <w:jc w:val="center"/>
            </w:trPr>
          </w:trPrChange>
        </w:trPr>
        <w:tc>
          <w:tcPr>
            <w:tcW w:w="983" w:type="pct"/>
            <w:gridSpan w:val="2"/>
            <w:shd w:val="clear" w:color="auto" w:fill="auto"/>
            <w:vAlign w:val="center"/>
            <w:tcPrChange w:id="568" w:author="Ghadimi, Shahrouz" w:date="2024-05-07T09:53:00Z" w16du:dateUtc="2024-05-07T15:53:00Z">
              <w:tcPr>
                <w:tcW w:w="714" w:type="pct"/>
                <w:gridSpan w:val="3"/>
                <w:shd w:val="clear" w:color="auto" w:fill="auto"/>
                <w:vAlign w:val="center"/>
              </w:tcPr>
            </w:tcPrChange>
          </w:tcPr>
          <w:p w14:paraId="32E8DE4C" w14:textId="77777777" w:rsidR="0071262B" w:rsidRPr="002F64CF" w:rsidRDefault="0071262B" w:rsidP="0071262B">
            <w:pPr>
              <w:pStyle w:val="TableData-CenteredHZ"/>
              <w:jc w:val="left"/>
            </w:pPr>
            <w:commentRangeStart w:id="569"/>
            <w:commentRangeStart w:id="570"/>
            <w:r>
              <w:t>Stator</w:t>
            </w:r>
            <w:commentRangeEnd w:id="569"/>
            <w:r>
              <w:rPr>
                <w:rStyle w:val="CommentReference"/>
                <w:rFonts w:ascii="Calibri" w:eastAsia="Calibri" w:hAnsi="Calibri" w:cs="Times New Roman"/>
              </w:rPr>
              <w:commentReference w:id="569"/>
            </w:r>
            <w:commentRangeEnd w:id="570"/>
            <w:r>
              <w:rPr>
                <w:rStyle w:val="CommentReference"/>
                <w:rFonts w:ascii="Calibri" w:eastAsia="Calibri" w:hAnsi="Calibri" w:cs="Times New Roman"/>
              </w:rPr>
              <w:commentReference w:id="570"/>
            </w:r>
          </w:p>
        </w:tc>
        <w:tc>
          <w:tcPr>
            <w:tcW w:w="574" w:type="pct"/>
            <w:gridSpan w:val="2"/>
            <w:vAlign w:val="center"/>
            <w:tcPrChange w:id="571" w:author="Ghadimi, Shahrouz" w:date="2024-05-07T09:53:00Z" w16du:dateUtc="2024-05-07T15:53:00Z">
              <w:tcPr>
                <w:tcW w:w="714" w:type="pct"/>
                <w:gridSpan w:val="3"/>
                <w:vAlign w:val="center"/>
              </w:tcPr>
            </w:tcPrChange>
          </w:tcPr>
          <w:p w14:paraId="2AA4E27A" w14:textId="467E6E4C" w:rsidR="0071262B" w:rsidRPr="00B75EDC" w:rsidRDefault="0071262B" w:rsidP="0071262B">
            <w:pPr>
              <w:pStyle w:val="TableData-CenteredHZ"/>
              <w:rPr>
                <w:highlight w:val="yellow"/>
              </w:rPr>
            </w:pPr>
            <w:del w:id="572" w:author="Frischmann, Sarah" w:date="2024-04-22T13:10:00Z">
              <w:r w:rsidRPr="00B75EDC" w:rsidDel="00856346">
                <w:rPr>
                  <w:highlight w:val="yellow"/>
                </w:rPr>
                <w:delText>[</w:delText>
              </w:r>
            </w:del>
            <w:r w:rsidRPr="00B75EDC">
              <w:rPr>
                <w:highlight w:val="yellow"/>
              </w:rPr>
              <w:t>Molded elastomeric BUNA</w:t>
            </w:r>
            <w:r w:rsidRPr="00B75EDC">
              <w:rPr>
                <w:highlight w:val="yellow"/>
              </w:rPr>
              <w:noBreakHyphen/>
              <w:t>N</w:t>
            </w:r>
            <w:del w:id="573" w:author="Frischmann, Sarah" w:date="2024-04-22T13:10:00Z">
              <w:r w:rsidRPr="00B75EDC" w:rsidDel="00856346">
                <w:rPr>
                  <w:highlight w:val="yellow"/>
                </w:rPr>
                <w:delText>] [ ]</w:delText>
              </w:r>
            </w:del>
          </w:p>
        </w:tc>
        <w:tc>
          <w:tcPr>
            <w:tcW w:w="574" w:type="pct"/>
            <w:shd w:val="clear" w:color="auto" w:fill="auto"/>
            <w:vAlign w:val="center"/>
            <w:tcPrChange w:id="574" w:author="Ghadimi, Shahrouz" w:date="2024-05-07T09:53:00Z" w16du:dateUtc="2024-05-07T15:53:00Z">
              <w:tcPr>
                <w:tcW w:w="714" w:type="pct"/>
                <w:shd w:val="clear" w:color="auto" w:fill="auto"/>
                <w:vAlign w:val="center"/>
              </w:tcPr>
            </w:tcPrChange>
          </w:tcPr>
          <w:p w14:paraId="12912622" w14:textId="5D047473" w:rsidR="0071262B" w:rsidRPr="00B75EDC" w:rsidRDefault="0071262B" w:rsidP="0071262B">
            <w:pPr>
              <w:pStyle w:val="TableData-CenteredHZ"/>
              <w:rPr>
                <w:highlight w:val="yellow"/>
                <w:rPrChange w:id="575" w:author="Frischmann, Sarah" w:date="2024-04-23T16:08:00Z">
                  <w:rPr/>
                </w:rPrChange>
              </w:rPr>
            </w:pPr>
            <w:ins w:id="576" w:author="Frischmann, Sarah" w:date="2024-04-22T13:11:00Z">
              <w:r w:rsidRPr="00B75EDC">
                <w:rPr>
                  <w:highlight w:val="yellow"/>
                </w:rPr>
                <w:t>Molded elastomeric BUNA</w:t>
              </w:r>
              <w:r w:rsidRPr="00B75EDC">
                <w:rPr>
                  <w:highlight w:val="yellow"/>
                </w:rPr>
                <w:noBreakHyphen/>
                <w:t>N</w:t>
              </w:r>
            </w:ins>
          </w:p>
        </w:tc>
        <w:tc>
          <w:tcPr>
            <w:tcW w:w="574" w:type="pct"/>
            <w:vAlign w:val="center"/>
            <w:tcPrChange w:id="577" w:author="Ghadimi, Shahrouz" w:date="2024-05-07T09:53:00Z" w16du:dateUtc="2024-05-07T15:53:00Z">
              <w:tcPr>
                <w:tcW w:w="714" w:type="pct"/>
                <w:vAlign w:val="center"/>
              </w:tcPr>
            </w:tcPrChange>
          </w:tcPr>
          <w:p w14:paraId="6879F6FF" w14:textId="78086138" w:rsidR="0071262B" w:rsidRPr="00B75EDC" w:rsidRDefault="0071262B" w:rsidP="0071262B">
            <w:pPr>
              <w:pStyle w:val="TableData-CenteredHZ"/>
              <w:rPr>
                <w:highlight w:val="yellow"/>
                <w:rPrChange w:id="578" w:author="Frischmann, Sarah" w:date="2024-04-23T16:08:00Z">
                  <w:rPr/>
                </w:rPrChange>
              </w:rPr>
            </w:pPr>
            <w:ins w:id="579" w:author="Frischmann, Sarah" w:date="2024-04-22T13:11:00Z">
              <w:r w:rsidRPr="00B75EDC">
                <w:rPr>
                  <w:highlight w:val="yellow"/>
                </w:rPr>
                <w:t>Molded elastomeric BUNA</w:t>
              </w:r>
              <w:r w:rsidRPr="00B75EDC">
                <w:rPr>
                  <w:highlight w:val="yellow"/>
                </w:rPr>
                <w:noBreakHyphen/>
                <w:t>N</w:t>
              </w:r>
            </w:ins>
          </w:p>
        </w:tc>
        <w:tc>
          <w:tcPr>
            <w:tcW w:w="574" w:type="pct"/>
            <w:vAlign w:val="center"/>
            <w:tcPrChange w:id="580" w:author="Ghadimi, Shahrouz" w:date="2024-05-07T09:53:00Z" w16du:dateUtc="2024-05-07T15:53:00Z">
              <w:tcPr>
                <w:tcW w:w="714" w:type="pct"/>
                <w:vAlign w:val="center"/>
              </w:tcPr>
            </w:tcPrChange>
          </w:tcPr>
          <w:p w14:paraId="2A05899A" w14:textId="7FA83276" w:rsidR="0071262B" w:rsidRPr="00B75EDC" w:rsidRDefault="0071262B" w:rsidP="0071262B">
            <w:pPr>
              <w:pStyle w:val="TableData-CenteredHZ"/>
              <w:rPr>
                <w:highlight w:val="yellow"/>
                <w:rPrChange w:id="581" w:author="Frischmann, Sarah" w:date="2024-04-23T16:08:00Z">
                  <w:rPr/>
                </w:rPrChange>
              </w:rPr>
            </w:pPr>
            <w:ins w:id="582" w:author="Frischmann, Sarah" w:date="2024-04-22T13:11:00Z">
              <w:r w:rsidRPr="00B75EDC">
                <w:rPr>
                  <w:highlight w:val="yellow"/>
                </w:rPr>
                <w:t>Molded elastomeric BUNA</w:t>
              </w:r>
              <w:r w:rsidRPr="00B75EDC">
                <w:rPr>
                  <w:highlight w:val="yellow"/>
                </w:rPr>
                <w:noBreakHyphen/>
                <w:t>N</w:t>
              </w:r>
            </w:ins>
          </w:p>
        </w:tc>
        <w:tc>
          <w:tcPr>
            <w:tcW w:w="574" w:type="pct"/>
            <w:vAlign w:val="center"/>
            <w:tcPrChange w:id="583" w:author="Ghadimi, Shahrouz" w:date="2024-05-07T09:53:00Z" w16du:dateUtc="2024-05-07T15:53:00Z">
              <w:tcPr>
                <w:tcW w:w="1" w:type="pct"/>
              </w:tcPr>
            </w:tcPrChange>
          </w:tcPr>
          <w:p w14:paraId="28256A79" w14:textId="77777777" w:rsidR="0071262B" w:rsidRPr="002F64CF" w:rsidRDefault="0071262B" w:rsidP="0071262B">
            <w:pPr>
              <w:pStyle w:val="TableData-CenteredHZ"/>
            </w:pPr>
          </w:p>
        </w:tc>
        <w:tc>
          <w:tcPr>
            <w:tcW w:w="574" w:type="pct"/>
            <w:vAlign w:val="center"/>
            <w:tcPrChange w:id="584" w:author="Ghadimi, Shahrouz" w:date="2024-05-07T09:53:00Z" w16du:dateUtc="2024-05-07T15:53:00Z">
              <w:tcPr>
                <w:tcW w:w="714" w:type="pct"/>
                <w:gridSpan w:val="3"/>
                <w:vAlign w:val="center"/>
              </w:tcPr>
            </w:tcPrChange>
          </w:tcPr>
          <w:p w14:paraId="36A55E4E" w14:textId="77777777" w:rsidR="0071262B" w:rsidRPr="002F64CF" w:rsidRDefault="0071262B" w:rsidP="0071262B">
            <w:pPr>
              <w:pStyle w:val="TableData-CenteredHZ"/>
            </w:pPr>
          </w:p>
        </w:tc>
        <w:tc>
          <w:tcPr>
            <w:tcW w:w="572" w:type="pct"/>
            <w:gridSpan w:val="2"/>
            <w:tcPrChange w:id="585" w:author="Ghadimi, Shahrouz" w:date="2024-05-07T09:53:00Z" w16du:dateUtc="2024-05-07T15:53:00Z">
              <w:tcPr>
                <w:tcW w:w="715" w:type="pct"/>
                <w:gridSpan w:val="2"/>
                <w:vAlign w:val="center"/>
              </w:tcPr>
            </w:tcPrChange>
          </w:tcPr>
          <w:p w14:paraId="07654945" w14:textId="08C74091" w:rsidR="0071262B" w:rsidRPr="002F64CF" w:rsidRDefault="0071262B" w:rsidP="0071262B">
            <w:pPr>
              <w:pStyle w:val="TableData-CenteredHZ"/>
            </w:pPr>
            <w:ins w:id="586" w:author="Ghadimi, Shahrouz" w:date="2024-05-07T09:53:00Z" w16du:dateUtc="2024-05-07T15:53:00Z">
              <w:r w:rsidRPr="004861EA">
                <w:t>Molded elastomeric BUNA</w:t>
              </w:r>
              <w:r w:rsidRPr="004861EA">
                <w:rPr>
                  <w:rFonts w:ascii="Cambria Math" w:hAnsi="Cambria Math" w:cs="Cambria Math"/>
                </w:rPr>
                <w:t>‑</w:t>
              </w:r>
              <w:r w:rsidRPr="004861EA">
                <w:t>N</w:t>
              </w:r>
            </w:ins>
          </w:p>
        </w:tc>
      </w:tr>
      <w:tr w:rsidR="0071262B" w:rsidRPr="00617417" w14:paraId="5D6BEC77" w14:textId="056F25C6" w:rsidTr="0071262B">
        <w:trPr>
          <w:trHeight w:val="360"/>
          <w:jc w:val="center"/>
          <w:trPrChange w:id="587" w:author="Ghadimi, Shahrouz" w:date="2024-05-07T09:53:00Z" w16du:dateUtc="2024-05-07T15:53:00Z">
            <w:trPr>
              <w:trHeight w:val="360"/>
              <w:jc w:val="center"/>
            </w:trPr>
          </w:trPrChange>
        </w:trPr>
        <w:tc>
          <w:tcPr>
            <w:tcW w:w="983" w:type="pct"/>
            <w:gridSpan w:val="2"/>
            <w:shd w:val="clear" w:color="auto" w:fill="auto"/>
            <w:vAlign w:val="center"/>
            <w:tcPrChange w:id="588" w:author="Ghadimi, Shahrouz" w:date="2024-05-07T09:53:00Z" w16du:dateUtc="2024-05-07T15:53:00Z">
              <w:tcPr>
                <w:tcW w:w="714" w:type="pct"/>
                <w:gridSpan w:val="3"/>
                <w:shd w:val="clear" w:color="auto" w:fill="auto"/>
                <w:vAlign w:val="center"/>
              </w:tcPr>
            </w:tcPrChange>
          </w:tcPr>
          <w:p w14:paraId="2E007236" w14:textId="77777777" w:rsidR="0071262B" w:rsidRPr="002F64CF" w:rsidRDefault="0071262B" w:rsidP="0071262B">
            <w:pPr>
              <w:pStyle w:val="TableData-CenteredHZ"/>
              <w:jc w:val="left"/>
            </w:pPr>
            <w:commentRangeStart w:id="589"/>
            <w:r>
              <w:t>Stator Tube</w:t>
            </w:r>
            <w:commentRangeEnd w:id="589"/>
            <w:r>
              <w:rPr>
                <w:rStyle w:val="CommentReference"/>
                <w:rFonts w:ascii="Calibri" w:eastAsia="Calibri" w:hAnsi="Calibri" w:cs="Times New Roman"/>
              </w:rPr>
              <w:commentReference w:id="589"/>
            </w:r>
          </w:p>
        </w:tc>
        <w:tc>
          <w:tcPr>
            <w:tcW w:w="574" w:type="pct"/>
            <w:gridSpan w:val="2"/>
            <w:vAlign w:val="center"/>
            <w:tcPrChange w:id="590" w:author="Ghadimi, Shahrouz" w:date="2024-05-07T09:53:00Z" w16du:dateUtc="2024-05-07T15:53:00Z">
              <w:tcPr>
                <w:tcW w:w="714" w:type="pct"/>
                <w:gridSpan w:val="3"/>
                <w:vAlign w:val="center"/>
              </w:tcPr>
            </w:tcPrChange>
          </w:tcPr>
          <w:p w14:paraId="622A54C9" w14:textId="5DB754FD" w:rsidR="0071262B" w:rsidRPr="00A54239" w:rsidDel="00B14AED" w:rsidRDefault="0071262B" w:rsidP="0071262B">
            <w:pPr>
              <w:pStyle w:val="TableData-CenteredHZ"/>
              <w:rPr>
                <w:highlight w:val="yellow"/>
              </w:rPr>
            </w:pPr>
            <w:del w:id="591" w:author="Frischmann, Sarah" w:date="2024-04-22T13:13:00Z">
              <w:r w:rsidRPr="00A54239" w:rsidDel="00227C65">
                <w:rPr>
                  <w:highlight w:val="yellow"/>
                </w:rPr>
                <w:delText>[s</w:delText>
              </w:r>
            </w:del>
            <w:ins w:id="592" w:author="Frischmann, Sarah" w:date="2024-04-22T13:13:00Z">
              <w:r>
                <w:rPr>
                  <w:highlight w:val="yellow"/>
                </w:rPr>
                <w:t>S</w:t>
              </w:r>
            </w:ins>
            <w:r w:rsidRPr="00A54239">
              <w:rPr>
                <w:highlight w:val="yellow"/>
              </w:rPr>
              <w:t>teel</w:t>
            </w:r>
            <w:del w:id="593" w:author="Frischmann, Sarah" w:date="2024-04-22T13:13:00Z">
              <w:r w:rsidRPr="00A54239" w:rsidDel="00227C65">
                <w:rPr>
                  <w:highlight w:val="yellow"/>
                </w:rPr>
                <w:delText>] [ ]</w:delText>
              </w:r>
            </w:del>
          </w:p>
        </w:tc>
        <w:tc>
          <w:tcPr>
            <w:tcW w:w="574" w:type="pct"/>
            <w:shd w:val="clear" w:color="auto" w:fill="auto"/>
            <w:vAlign w:val="center"/>
            <w:tcPrChange w:id="594" w:author="Ghadimi, Shahrouz" w:date="2024-05-07T09:53:00Z" w16du:dateUtc="2024-05-07T15:53:00Z">
              <w:tcPr>
                <w:tcW w:w="714" w:type="pct"/>
                <w:shd w:val="clear" w:color="auto" w:fill="auto"/>
                <w:vAlign w:val="center"/>
              </w:tcPr>
            </w:tcPrChange>
          </w:tcPr>
          <w:p w14:paraId="0D0394B0" w14:textId="5D98511B" w:rsidR="0071262B" w:rsidRPr="002F64CF" w:rsidDel="00B14AED" w:rsidRDefault="0071262B" w:rsidP="0071262B">
            <w:pPr>
              <w:pStyle w:val="TableData-CenteredHZ"/>
            </w:pPr>
            <w:ins w:id="595" w:author="Frischmann, Sarah" w:date="2024-04-22T13:13:00Z">
              <w:r>
                <w:t>Steel</w:t>
              </w:r>
            </w:ins>
          </w:p>
        </w:tc>
        <w:tc>
          <w:tcPr>
            <w:tcW w:w="574" w:type="pct"/>
            <w:vAlign w:val="center"/>
            <w:tcPrChange w:id="596" w:author="Ghadimi, Shahrouz" w:date="2024-05-07T09:53:00Z" w16du:dateUtc="2024-05-07T15:53:00Z">
              <w:tcPr>
                <w:tcW w:w="714" w:type="pct"/>
                <w:vAlign w:val="center"/>
              </w:tcPr>
            </w:tcPrChange>
          </w:tcPr>
          <w:p w14:paraId="79E721DF" w14:textId="7E124836" w:rsidR="0071262B" w:rsidRPr="002F64CF" w:rsidDel="00B14AED" w:rsidRDefault="0071262B" w:rsidP="0071262B">
            <w:pPr>
              <w:pStyle w:val="TableData-CenteredHZ"/>
            </w:pPr>
            <w:ins w:id="597" w:author="Frischmann, Sarah" w:date="2024-04-22T13:13:00Z">
              <w:r>
                <w:t xml:space="preserve">Steel </w:t>
              </w:r>
            </w:ins>
          </w:p>
        </w:tc>
        <w:tc>
          <w:tcPr>
            <w:tcW w:w="574" w:type="pct"/>
            <w:vAlign w:val="center"/>
            <w:tcPrChange w:id="598" w:author="Ghadimi, Shahrouz" w:date="2024-05-07T09:53:00Z" w16du:dateUtc="2024-05-07T15:53:00Z">
              <w:tcPr>
                <w:tcW w:w="714" w:type="pct"/>
                <w:vAlign w:val="center"/>
              </w:tcPr>
            </w:tcPrChange>
          </w:tcPr>
          <w:p w14:paraId="330B7015" w14:textId="014D5A63" w:rsidR="0071262B" w:rsidRPr="002F64CF" w:rsidDel="00B14AED" w:rsidRDefault="0071262B" w:rsidP="0071262B">
            <w:pPr>
              <w:pStyle w:val="TableData-CenteredHZ"/>
            </w:pPr>
            <w:ins w:id="599" w:author="Frischmann, Sarah" w:date="2024-04-22T13:13:00Z">
              <w:r>
                <w:t>Steel</w:t>
              </w:r>
            </w:ins>
          </w:p>
        </w:tc>
        <w:tc>
          <w:tcPr>
            <w:tcW w:w="574" w:type="pct"/>
            <w:vAlign w:val="center"/>
            <w:tcPrChange w:id="600" w:author="Ghadimi, Shahrouz" w:date="2024-05-07T09:53:00Z" w16du:dateUtc="2024-05-07T15:53:00Z">
              <w:tcPr>
                <w:tcW w:w="1" w:type="pct"/>
              </w:tcPr>
            </w:tcPrChange>
          </w:tcPr>
          <w:p w14:paraId="5F8FC2CB" w14:textId="77777777" w:rsidR="0071262B" w:rsidRPr="002F64CF" w:rsidDel="00B14AED" w:rsidRDefault="0071262B" w:rsidP="0071262B">
            <w:pPr>
              <w:pStyle w:val="TableData-CenteredHZ"/>
            </w:pPr>
          </w:p>
        </w:tc>
        <w:tc>
          <w:tcPr>
            <w:tcW w:w="574" w:type="pct"/>
            <w:vAlign w:val="center"/>
            <w:tcPrChange w:id="601" w:author="Ghadimi, Shahrouz" w:date="2024-05-07T09:53:00Z" w16du:dateUtc="2024-05-07T15:53:00Z">
              <w:tcPr>
                <w:tcW w:w="714" w:type="pct"/>
                <w:gridSpan w:val="3"/>
                <w:vAlign w:val="center"/>
              </w:tcPr>
            </w:tcPrChange>
          </w:tcPr>
          <w:p w14:paraId="24E1C45F" w14:textId="77777777" w:rsidR="0071262B" w:rsidRPr="002F64CF" w:rsidDel="00B14AED" w:rsidRDefault="0071262B" w:rsidP="0071262B">
            <w:pPr>
              <w:pStyle w:val="TableData-CenteredHZ"/>
            </w:pPr>
          </w:p>
        </w:tc>
        <w:tc>
          <w:tcPr>
            <w:tcW w:w="572" w:type="pct"/>
            <w:gridSpan w:val="2"/>
            <w:tcPrChange w:id="602" w:author="Ghadimi, Shahrouz" w:date="2024-05-07T09:53:00Z" w16du:dateUtc="2024-05-07T15:53:00Z">
              <w:tcPr>
                <w:tcW w:w="715" w:type="pct"/>
                <w:gridSpan w:val="2"/>
                <w:vAlign w:val="center"/>
              </w:tcPr>
            </w:tcPrChange>
          </w:tcPr>
          <w:p w14:paraId="1408D20F" w14:textId="5F04B2A5" w:rsidR="0071262B" w:rsidRPr="002F64CF" w:rsidDel="00B14AED" w:rsidRDefault="0071262B" w:rsidP="0071262B">
            <w:pPr>
              <w:pStyle w:val="TableData-CenteredHZ"/>
            </w:pPr>
            <w:ins w:id="603" w:author="Ghadimi, Shahrouz" w:date="2024-05-07T09:53:00Z" w16du:dateUtc="2024-05-07T15:53:00Z">
              <w:r w:rsidRPr="004861EA">
                <w:t>Steel</w:t>
              </w:r>
            </w:ins>
          </w:p>
        </w:tc>
      </w:tr>
      <w:tr w:rsidR="0071262B" w:rsidRPr="00617417" w14:paraId="21D738ED" w14:textId="0B717219" w:rsidTr="0071262B">
        <w:trPr>
          <w:trHeight w:val="360"/>
          <w:jc w:val="center"/>
          <w:trPrChange w:id="604" w:author="Ghadimi, Shahrouz" w:date="2024-05-07T09:53:00Z" w16du:dateUtc="2024-05-07T15:53:00Z">
            <w:trPr>
              <w:trHeight w:val="360"/>
              <w:jc w:val="center"/>
            </w:trPr>
          </w:trPrChange>
        </w:trPr>
        <w:tc>
          <w:tcPr>
            <w:tcW w:w="983" w:type="pct"/>
            <w:gridSpan w:val="2"/>
            <w:shd w:val="clear" w:color="auto" w:fill="auto"/>
            <w:vAlign w:val="center"/>
            <w:tcPrChange w:id="605" w:author="Ghadimi, Shahrouz" w:date="2024-05-07T09:53:00Z" w16du:dateUtc="2024-05-07T15:53:00Z">
              <w:tcPr>
                <w:tcW w:w="714" w:type="pct"/>
                <w:gridSpan w:val="3"/>
                <w:shd w:val="clear" w:color="auto" w:fill="auto"/>
                <w:vAlign w:val="center"/>
              </w:tcPr>
            </w:tcPrChange>
          </w:tcPr>
          <w:p w14:paraId="105B8AD8" w14:textId="77777777" w:rsidR="0071262B" w:rsidRPr="002F64CF" w:rsidRDefault="0071262B" w:rsidP="0071262B">
            <w:pPr>
              <w:pStyle w:val="TableData-CenteredHZ"/>
              <w:jc w:val="left"/>
            </w:pPr>
            <w:commentRangeStart w:id="606"/>
            <w:r w:rsidRPr="002F64CF">
              <w:t>Pump</w:t>
            </w:r>
            <w:r>
              <w:t>, Gear Box</w:t>
            </w:r>
            <w:r w:rsidRPr="002F64CF">
              <w:t xml:space="preserve"> &amp; Motor Base</w:t>
            </w:r>
            <w:commentRangeEnd w:id="606"/>
            <w:r>
              <w:rPr>
                <w:rStyle w:val="CommentReference"/>
                <w:rFonts w:ascii="Calibri" w:eastAsia="Calibri" w:hAnsi="Calibri" w:cs="Times New Roman"/>
              </w:rPr>
              <w:commentReference w:id="606"/>
            </w:r>
          </w:p>
        </w:tc>
        <w:tc>
          <w:tcPr>
            <w:tcW w:w="574" w:type="pct"/>
            <w:gridSpan w:val="2"/>
            <w:vAlign w:val="center"/>
            <w:tcPrChange w:id="607" w:author="Ghadimi, Shahrouz" w:date="2024-05-07T09:53:00Z" w16du:dateUtc="2024-05-07T15:53:00Z">
              <w:tcPr>
                <w:tcW w:w="714" w:type="pct"/>
                <w:gridSpan w:val="3"/>
                <w:vAlign w:val="center"/>
              </w:tcPr>
            </w:tcPrChange>
          </w:tcPr>
          <w:p w14:paraId="22EA2C61" w14:textId="290FE61F" w:rsidR="0071262B" w:rsidRPr="00A54239" w:rsidRDefault="0071262B" w:rsidP="0071262B">
            <w:pPr>
              <w:pStyle w:val="TableData-CenteredHZ"/>
              <w:rPr>
                <w:highlight w:val="yellow"/>
              </w:rPr>
            </w:pPr>
            <w:r w:rsidRPr="00A54239">
              <w:rPr>
                <w:highlight w:val="yellow"/>
              </w:rPr>
              <w:t>[Cast iron] [Fabricated Steel]</w:t>
            </w:r>
          </w:p>
        </w:tc>
        <w:tc>
          <w:tcPr>
            <w:tcW w:w="574" w:type="pct"/>
            <w:shd w:val="clear" w:color="auto" w:fill="auto"/>
            <w:vAlign w:val="center"/>
            <w:tcPrChange w:id="608" w:author="Ghadimi, Shahrouz" w:date="2024-05-07T09:53:00Z" w16du:dateUtc="2024-05-07T15:53:00Z">
              <w:tcPr>
                <w:tcW w:w="714" w:type="pct"/>
                <w:shd w:val="clear" w:color="auto" w:fill="auto"/>
                <w:vAlign w:val="center"/>
              </w:tcPr>
            </w:tcPrChange>
          </w:tcPr>
          <w:p w14:paraId="0CB549A7" w14:textId="77777777" w:rsidR="0071262B" w:rsidRPr="002F64CF" w:rsidRDefault="0071262B" w:rsidP="0071262B">
            <w:pPr>
              <w:pStyle w:val="TableData-CenteredHZ"/>
            </w:pPr>
          </w:p>
        </w:tc>
        <w:tc>
          <w:tcPr>
            <w:tcW w:w="574" w:type="pct"/>
            <w:vAlign w:val="center"/>
            <w:tcPrChange w:id="609" w:author="Ghadimi, Shahrouz" w:date="2024-05-07T09:53:00Z" w16du:dateUtc="2024-05-07T15:53:00Z">
              <w:tcPr>
                <w:tcW w:w="714" w:type="pct"/>
                <w:vAlign w:val="center"/>
              </w:tcPr>
            </w:tcPrChange>
          </w:tcPr>
          <w:p w14:paraId="65EADA58" w14:textId="77777777" w:rsidR="0071262B" w:rsidRPr="002F64CF" w:rsidRDefault="0071262B" w:rsidP="0071262B">
            <w:pPr>
              <w:pStyle w:val="TableData-CenteredHZ"/>
            </w:pPr>
          </w:p>
        </w:tc>
        <w:tc>
          <w:tcPr>
            <w:tcW w:w="574" w:type="pct"/>
            <w:vAlign w:val="center"/>
            <w:tcPrChange w:id="610" w:author="Ghadimi, Shahrouz" w:date="2024-05-07T09:53:00Z" w16du:dateUtc="2024-05-07T15:53:00Z">
              <w:tcPr>
                <w:tcW w:w="714" w:type="pct"/>
                <w:vAlign w:val="center"/>
              </w:tcPr>
            </w:tcPrChange>
          </w:tcPr>
          <w:p w14:paraId="7DC74518" w14:textId="77777777" w:rsidR="0071262B" w:rsidRPr="002F64CF" w:rsidRDefault="0071262B" w:rsidP="0071262B">
            <w:pPr>
              <w:pStyle w:val="TableData-CenteredHZ"/>
            </w:pPr>
          </w:p>
        </w:tc>
        <w:tc>
          <w:tcPr>
            <w:tcW w:w="574" w:type="pct"/>
            <w:vAlign w:val="center"/>
            <w:tcPrChange w:id="611" w:author="Ghadimi, Shahrouz" w:date="2024-05-07T09:53:00Z" w16du:dateUtc="2024-05-07T15:53:00Z">
              <w:tcPr>
                <w:tcW w:w="1" w:type="pct"/>
              </w:tcPr>
            </w:tcPrChange>
          </w:tcPr>
          <w:p w14:paraId="6FFC845E" w14:textId="77777777" w:rsidR="0071262B" w:rsidRPr="002F64CF" w:rsidRDefault="0071262B" w:rsidP="0071262B">
            <w:pPr>
              <w:pStyle w:val="TableData-CenteredHZ"/>
            </w:pPr>
          </w:p>
        </w:tc>
        <w:tc>
          <w:tcPr>
            <w:tcW w:w="574" w:type="pct"/>
            <w:vAlign w:val="center"/>
            <w:tcPrChange w:id="612" w:author="Ghadimi, Shahrouz" w:date="2024-05-07T09:53:00Z" w16du:dateUtc="2024-05-07T15:53:00Z">
              <w:tcPr>
                <w:tcW w:w="714" w:type="pct"/>
                <w:gridSpan w:val="3"/>
                <w:vAlign w:val="center"/>
              </w:tcPr>
            </w:tcPrChange>
          </w:tcPr>
          <w:p w14:paraId="0831E7BF" w14:textId="77777777" w:rsidR="0071262B" w:rsidRPr="002F64CF" w:rsidRDefault="0071262B" w:rsidP="0071262B">
            <w:pPr>
              <w:pStyle w:val="TableData-CenteredHZ"/>
            </w:pPr>
          </w:p>
        </w:tc>
        <w:tc>
          <w:tcPr>
            <w:tcW w:w="572" w:type="pct"/>
            <w:gridSpan w:val="2"/>
            <w:tcPrChange w:id="613" w:author="Ghadimi, Shahrouz" w:date="2024-05-07T09:53:00Z" w16du:dateUtc="2024-05-07T15:53:00Z">
              <w:tcPr>
                <w:tcW w:w="715" w:type="pct"/>
                <w:gridSpan w:val="2"/>
                <w:vAlign w:val="center"/>
              </w:tcPr>
            </w:tcPrChange>
          </w:tcPr>
          <w:p w14:paraId="1A32CDB9" w14:textId="52465814" w:rsidR="0071262B" w:rsidRPr="007F041D" w:rsidRDefault="0071262B" w:rsidP="0071262B">
            <w:pPr>
              <w:pStyle w:val="TableData-CenteredHZ"/>
              <w:rPr>
                <w:highlight w:val="yellow"/>
                <w:rPrChange w:id="614" w:author="Ghadimi, Shahrouz" w:date="2024-05-07T09:54:00Z" w16du:dateUtc="2024-05-07T15:54:00Z">
                  <w:rPr/>
                </w:rPrChange>
              </w:rPr>
            </w:pPr>
            <w:ins w:id="615" w:author="Ghadimi, Shahrouz" w:date="2024-05-07T09:53:00Z" w16du:dateUtc="2024-05-07T15:53:00Z">
              <w:r w:rsidRPr="007F041D">
                <w:rPr>
                  <w:highlight w:val="yellow"/>
                  <w:rPrChange w:id="616" w:author="Ghadimi, Shahrouz" w:date="2024-05-07T09:54:00Z" w16du:dateUtc="2024-05-07T15:54:00Z">
                    <w:rPr/>
                  </w:rPrChange>
                </w:rPr>
                <w:t>Cast iron or Fabricated Steel</w:t>
              </w:r>
            </w:ins>
          </w:p>
        </w:tc>
      </w:tr>
      <w:tr w:rsidR="0071262B" w:rsidRPr="00617417" w14:paraId="2470EB48" w14:textId="06523A40" w:rsidTr="0071262B">
        <w:trPr>
          <w:trHeight w:val="360"/>
          <w:jc w:val="center"/>
          <w:trPrChange w:id="617" w:author="Ghadimi, Shahrouz" w:date="2024-05-07T09:53:00Z" w16du:dateUtc="2024-05-07T15:53:00Z">
            <w:trPr>
              <w:trHeight w:val="360"/>
              <w:jc w:val="center"/>
            </w:trPr>
          </w:trPrChange>
        </w:trPr>
        <w:tc>
          <w:tcPr>
            <w:tcW w:w="983" w:type="pct"/>
            <w:gridSpan w:val="2"/>
            <w:shd w:val="clear" w:color="auto" w:fill="auto"/>
            <w:vAlign w:val="center"/>
            <w:tcPrChange w:id="618" w:author="Ghadimi, Shahrouz" w:date="2024-05-07T09:53:00Z" w16du:dateUtc="2024-05-07T15:53:00Z">
              <w:tcPr>
                <w:tcW w:w="714" w:type="pct"/>
                <w:gridSpan w:val="3"/>
                <w:shd w:val="clear" w:color="auto" w:fill="auto"/>
                <w:vAlign w:val="center"/>
              </w:tcPr>
            </w:tcPrChange>
          </w:tcPr>
          <w:p w14:paraId="58AFAAD9" w14:textId="77777777" w:rsidR="0071262B" w:rsidRDefault="0071262B" w:rsidP="0071262B">
            <w:pPr>
              <w:pStyle w:val="TableData-CenteredHZ"/>
              <w:jc w:val="left"/>
            </w:pPr>
            <w:commentRangeStart w:id="619"/>
            <w:r>
              <w:t>Motor Mount</w:t>
            </w:r>
            <w:commentRangeEnd w:id="619"/>
            <w:r>
              <w:rPr>
                <w:rStyle w:val="CommentReference"/>
                <w:rFonts w:ascii="Calibri" w:eastAsia="Calibri" w:hAnsi="Calibri" w:cs="Times New Roman"/>
              </w:rPr>
              <w:commentReference w:id="619"/>
            </w:r>
          </w:p>
        </w:tc>
        <w:tc>
          <w:tcPr>
            <w:tcW w:w="574" w:type="pct"/>
            <w:gridSpan w:val="2"/>
            <w:vAlign w:val="center"/>
            <w:tcPrChange w:id="620" w:author="Ghadimi, Shahrouz" w:date="2024-05-07T09:53:00Z" w16du:dateUtc="2024-05-07T15:53:00Z">
              <w:tcPr>
                <w:tcW w:w="714" w:type="pct"/>
                <w:gridSpan w:val="3"/>
                <w:vAlign w:val="center"/>
              </w:tcPr>
            </w:tcPrChange>
          </w:tcPr>
          <w:p w14:paraId="663A1CFF" w14:textId="77777777" w:rsidR="0071262B" w:rsidRPr="00B75EDC" w:rsidRDefault="0071262B" w:rsidP="0071262B">
            <w:pPr>
              <w:pStyle w:val="TableData-CenteredHZ"/>
              <w:rPr>
                <w:rPrChange w:id="621" w:author="Frischmann, Sarah" w:date="2024-04-23T16:09:00Z">
                  <w:rPr>
                    <w:highlight w:val="yellow"/>
                  </w:rPr>
                </w:rPrChange>
              </w:rPr>
            </w:pPr>
            <w:del w:id="622" w:author="Frischmann, Sarah" w:date="2024-04-22T13:21:00Z">
              <w:r w:rsidRPr="00B75EDC" w:rsidDel="003376E4">
                <w:rPr>
                  <w:rPrChange w:id="623" w:author="Frischmann, Sarah" w:date="2024-04-23T16:09:00Z">
                    <w:rPr>
                      <w:highlight w:val="yellow"/>
                    </w:rPr>
                  </w:rPrChange>
                </w:rPr>
                <w:delText>[</w:delText>
              </w:r>
            </w:del>
            <w:r w:rsidRPr="00B75EDC">
              <w:rPr>
                <w:rPrChange w:id="624" w:author="Frischmann, Sarah" w:date="2024-04-23T16:09:00Z">
                  <w:rPr>
                    <w:highlight w:val="yellow"/>
                  </w:rPr>
                </w:rPrChange>
              </w:rPr>
              <w:t>Cast iron</w:t>
            </w:r>
            <w:del w:id="625" w:author="Frischmann, Sarah" w:date="2024-04-22T13:21:00Z">
              <w:r w:rsidRPr="00B75EDC" w:rsidDel="003376E4">
                <w:rPr>
                  <w:rPrChange w:id="626" w:author="Frischmann, Sarah" w:date="2024-04-23T16:09:00Z">
                    <w:rPr>
                      <w:highlight w:val="yellow"/>
                    </w:rPr>
                  </w:rPrChange>
                </w:rPr>
                <w:delText>]</w:delText>
              </w:r>
            </w:del>
          </w:p>
        </w:tc>
        <w:tc>
          <w:tcPr>
            <w:tcW w:w="574" w:type="pct"/>
            <w:shd w:val="clear" w:color="auto" w:fill="auto"/>
            <w:vAlign w:val="center"/>
            <w:tcPrChange w:id="627" w:author="Ghadimi, Shahrouz" w:date="2024-05-07T09:53:00Z" w16du:dateUtc="2024-05-07T15:53:00Z">
              <w:tcPr>
                <w:tcW w:w="714" w:type="pct"/>
                <w:shd w:val="clear" w:color="auto" w:fill="auto"/>
                <w:vAlign w:val="center"/>
              </w:tcPr>
            </w:tcPrChange>
          </w:tcPr>
          <w:p w14:paraId="5E775E7E" w14:textId="46DDF9CF" w:rsidR="0071262B" w:rsidRPr="00B75EDC" w:rsidRDefault="0071262B" w:rsidP="0071262B">
            <w:pPr>
              <w:pStyle w:val="TableData-CenteredHZ"/>
            </w:pPr>
            <w:ins w:id="628" w:author="Frischmann, Sarah" w:date="2024-04-22T13:21:00Z">
              <w:r w:rsidRPr="00B75EDC">
                <w:rPr>
                  <w:rPrChange w:id="629" w:author="Frischmann, Sarah" w:date="2024-04-23T16:09:00Z">
                    <w:rPr>
                      <w:highlight w:val="yellow"/>
                    </w:rPr>
                  </w:rPrChange>
                </w:rPr>
                <w:t>Cast iron</w:t>
              </w:r>
            </w:ins>
          </w:p>
        </w:tc>
        <w:tc>
          <w:tcPr>
            <w:tcW w:w="574" w:type="pct"/>
            <w:vAlign w:val="center"/>
            <w:tcPrChange w:id="630" w:author="Ghadimi, Shahrouz" w:date="2024-05-07T09:53:00Z" w16du:dateUtc="2024-05-07T15:53:00Z">
              <w:tcPr>
                <w:tcW w:w="714" w:type="pct"/>
                <w:vAlign w:val="center"/>
              </w:tcPr>
            </w:tcPrChange>
          </w:tcPr>
          <w:p w14:paraId="54E1913B" w14:textId="595DFAF3" w:rsidR="0071262B" w:rsidRPr="00B75EDC" w:rsidRDefault="0071262B" w:rsidP="0071262B">
            <w:pPr>
              <w:pStyle w:val="TableData-CenteredHZ"/>
            </w:pPr>
            <w:ins w:id="631" w:author="Frischmann, Sarah" w:date="2024-04-22T13:21:00Z">
              <w:r w:rsidRPr="00B75EDC">
                <w:rPr>
                  <w:rPrChange w:id="632" w:author="Frischmann, Sarah" w:date="2024-04-23T16:09:00Z">
                    <w:rPr>
                      <w:highlight w:val="yellow"/>
                    </w:rPr>
                  </w:rPrChange>
                </w:rPr>
                <w:t>Cast iron</w:t>
              </w:r>
            </w:ins>
          </w:p>
        </w:tc>
        <w:tc>
          <w:tcPr>
            <w:tcW w:w="574" w:type="pct"/>
            <w:vAlign w:val="center"/>
            <w:tcPrChange w:id="633" w:author="Ghadimi, Shahrouz" w:date="2024-05-07T09:53:00Z" w16du:dateUtc="2024-05-07T15:53:00Z">
              <w:tcPr>
                <w:tcW w:w="714" w:type="pct"/>
                <w:vAlign w:val="center"/>
              </w:tcPr>
            </w:tcPrChange>
          </w:tcPr>
          <w:p w14:paraId="6C8D6071" w14:textId="760434F0" w:rsidR="0071262B" w:rsidRPr="00B75EDC" w:rsidRDefault="0071262B" w:rsidP="0071262B">
            <w:pPr>
              <w:pStyle w:val="TableData-CenteredHZ"/>
            </w:pPr>
            <w:ins w:id="634" w:author="Frischmann, Sarah" w:date="2024-04-22T13:21:00Z">
              <w:r w:rsidRPr="00B75EDC">
                <w:rPr>
                  <w:rPrChange w:id="635" w:author="Frischmann, Sarah" w:date="2024-04-23T16:09:00Z">
                    <w:rPr>
                      <w:highlight w:val="yellow"/>
                    </w:rPr>
                  </w:rPrChange>
                </w:rPr>
                <w:t>Cast iron</w:t>
              </w:r>
            </w:ins>
          </w:p>
        </w:tc>
        <w:tc>
          <w:tcPr>
            <w:tcW w:w="574" w:type="pct"/>
            <w:vAlign w:val="center"/>
            <w:tcPrChange w:id="636" w:author="Ghadimi, Shahrouz" w:date="2024-05-07T09:53:00Z" w16du:dateUtc="2024-05-07T15:53:00Z">
              <w:tcPr>
                <w:tcW w:w="1" w:type="pct"/>
              </w:tcPr>
            </w:tcPrChange>
          </w:tcPr>
          <w:p w14:paraId="60C43626" w14:textId="77777777" w:rsidR="0071262B" w:rsidRPr="002F64CF" w:rsidRDefault="0071262B" w:rsidP="0071262B">
            <w:pPr>
              <w:pStyle w:val="TableData-CenteredHZ"/>
            </w:pPr>
          </w:p>
        </w:tc>
        <w:tc>
          <w:tcPr>
            <w:tcW w:w="574" w:type="pct"/>
            <w:vAlign w:val="center"/>
            <w:tcPrChange w:id="637" w:author="Ghadimi, Shahrouz" w:date="2024-05-07T09:53:00Z" w16du:dateUtc="2024-05-07T15:53:00Z">
              <w:tcPr>
                <w:tcW w:w="714" w:type="pct"/>
                <w:gridSpan w:val="3"/>
                <w:vAlign w:val="center"/>
              </w:tcPr>
            </w:tcPrChange>
          </w:tcPr>
          <w:p w14:paraId="0523C0F5" w14:textId="77777777" w:rsidR="0071262B" w:rsidRPr="002F64CF" w:rsidRDefault="0071262B" w:rsidP="0071262B">
            <w:pPr>
              <w:pStyle w:val="TableData-CenteredHZ"/>
            </w:pPr>
          </w:p>
        </w:tc>
        <w:tc>
          <w:tcPr>
            <w:tcW w:w="572" w:type="pct"/>
            <w:gridSpan w:val="2"/>
            <w:tcPrChange w:id="638" w:author="Ghadimi, Shahrouz" w:date="2024-05-07T09:53:00Z" w16du:dateUtc="2024-05-07T15:53:00Z">
              <w:tcPr>
                <w:tcW w:w="715" w:type="pct"/>
                <w:gridSpan w:val="2"/>
                <w:vAlign w:val="center"/>
              </w:tcPr>
            </w:tcPrChange>
          </w:tcPr>
          <w:p w14:paraId="1B915563" w14:textId="6FADE5EF" w:rsidR="0071262B" w:rsidRPr="002F64CF" w:rsidRDefault="0071262B" w:rsidP="0071262B">
            <w:pPr>
              <w:pStyle w:val="TableData-CenteredHZ"/>
            </w:pPr>
            <w:ins w:id="639" w:author="Ghadimi, Shahrouz" w:date="2024-05-07T09:53:00Z" w16du:dateUtc="2024-05-07T15:53:00Z">
              <w:r w:rsidRPr="004861EA">
                <w:t>Cast iron</w:t>
              </w:r>
            </w:ins>
          </w:p>
        </w:tc>
      </w:tr>
      <w:tr w:rsidR="0071262B" w:rsidRPr="00617417" w14:paraId="5C6F3179" w14:textId="528CA75C" w:rsidTr="0071262B">
        <w:trPr>
          <w:trHeight w:val="360"/>
          <w:jc w:val="center"/>
          <w:trPrChange w:id="640" w:author="Ghadimi, Shahrouz" w:date="2024-05-07T09:53:00Z" w16du:dateUtc="2024-05-07T15:53:00Z">
            <w:trPr>
              <w:trHeight w:val="360"/>
              <w:jc w:val="center"/>
            </w:trPr>
          </w:trPrChange>
        </w:trPr>
        <w:tc>
          <w:tcPr>
            <w:tcW w:w="983" w:type="pct"/>
            <w:gridSpan w:val="2"/>
            <w:shd w:val="clear" w:color="auto" w:fill="auto"/>
            <w:vAlign w:val="center"/>
            <w:tcPrChange w:id="641" w:author="Ghadimi, Shahrouz" w:date="2024-05-07T09:53:00Z" w16du:dateUtc="2024-05-07T15:53:00Z">
              <w:tcPr>
                <w:tcW w:w="714" w:type="pct"/>
                <w:gridSpan w:val="3"/>
                <w:shd w:val="clear" w:color="auto" w:fill="auto"/>
                <w:vAlign w:val="center"/>
              </w:tcPr>
            </w:tcPrChange>
          </w:tcPr>
          <w:p w14:paraId="1AFEE507" w14:textId="1126AB2B" w:rsidR="0071262B" w:rsidRPr="002F64CF" w:rsidRDefault="0071262B" w:rsidP="0071262B">
            <w:pPr>
              <w:pStyle w:val="TableData-CenteredHZ"/>
              <w:jc w:val="left"/>
            </w:pPr>
            <w:r>
              <w:t>Speed reducer case</w:t>
            </w:r>
          </w:p>
        </w:tc>
        <w:tc>
          <w:tcPr>
            <w:tcW w:w="574" w:type="pct"/>
            <w:gridSpan w:val="2"/>
            <w:vAlign w:val="center"/>
            <w:tcPrChange w:id="642" w:author="Ghadimi, Shahrouz" w:date="2024-05-07T09:53:00Z" w16du:dateUtc="2024-05-07T15:53:00Z">
              <w:tcPr>
                <w:tcW w:w="714" w:type="pct"/>
                <w:gridSpan w:val="3"/>
                <w:vAlign w:val="center"/>
              </w:tcPr>
            </w:tcPrChange>
          </w:tcPr>
          <w:p w14:paraId="3FA4F60A" w14:textId="2D83094A" w:rsidR="0071262B" w:rsidRPr="00B75EDC" w:rsidRDefault="0071262B" w:rsidP="0071262B">
            <w:pPr>
              <w:pStyle w:val="TableData-CenteredHZ"/>
              <w:rPr>
                <w:rPrChange w:id="643" w:author="Frischmann, Sarah" w:date="2024-04-23T16:09:00Z">
                  <w:rPr>
                    <w:highlight w:val="yellow"/>
                  </w:rPr>
                </w:rPrChange>
              </w:rPr>
            </w:pPr>
            <w:del w:id="644" w:author="Frischmann, Sarah" w:date="2024-04-22T13:26:00Z">
              <w:r w:rsidRPr="00B75EDC" w:rsidDel="0025781C">
                <w:rPr>
                  <w:rPrChange w:id="645" w:author="Frischmann, Sarah" w:date="2024-04-23T16:09:00Z">
                    <w:rPr>
                      <w:highlight w:val="yellow"/>
                    </w:rPr>
                  </w:rPrChange>
                </w:rPr>
                <w:delText>[</w:delText>
              </w:r>
            </w:del>
            <w:r w:rsidRPr="00B75EDC">
              <w:rPr>
                <w:rPrChange w:id="646" w:author="Frischmann, Sarah" w:date="2024-04-23T16:09:00Z">
                  <w:rPr>
                    <w:highlight w:val="yellow"/>
                  </w:rPr>
                </w:rPrChange>
              </w:rPr>
              <w:t>Cast iron</w:t>
            </w:r>
            <w:del w:id="647" w:author="Frischmann, Sarah" w:date="2024-04-22T13:25:00Z">
              <w:r w:rsidRPr="00B75EDC" w:rsidDel="0025781C">
                <w:rPr>
                  <w:rPrChange w:id="648" w:author="Frischmann, Sarah" w:date="2024-04-23T16:09:00Z">
                    <w:rPr>
                      <w:highlight w:val="yellow"/>
                    </w:rPr>
                  </w:rPrChange>
                </w:rPr>
                <w:delText>]</w:delText>
              </w:r>
            </w:del>
          </w:p>
        </w:tc>
        <w:tc>
          <w:tcPr>
            <w:tcW w:w="574" w:type="pct"/>
            <w:shd w:val="clear" w:color="auto" w:fill="auto"/>
            <w:vAlign w:val="center"/>
            <w:tcPrChange w:id="649" w:author="Ghadimi, Shahrouz" w:date="2024-05-07T09:53:00Z" w16du:dateUtc="2024-05-07T15:53:00Z">
              <w:tcPr>
                <w:tcW w:w="714" w:type="pct"/>
                <w:shd w:val="clear" w:color="auto" w:fill="auto"/>
                <w:vAlign w:val="center"/>
              </w:tcPr>
            </w:tcPrChange>
          </w:tcPr>
          <w:p w14:paraId="367FB5D3" w14:textId="183E1BDC" w:rsidR="0071262B" w:rsidRPr="00B75EDC" w:rsidRDefault="0071262B" w:rsidP="0071262B">
            <w:pPr>
              <w:pStyle w:val="TableData-CenteredHZ"/>
            </w:pPr>
            <w:ins w:id="650" w:author="Frischmann, Sarah" w:date="2024-04-22T13:26:00Z">
              <w:r w:rsidRPr="00B75EDC">
                <w:rPr>
                  <w:rPrChange w:id="651" w:author="Frischmann, Sarah" w:date="2024-04-23T16:09:00Z">
                    <w:rPr>
                      <w:highlight w:val="yellow"/>
                    </w:rPr>
                  </w:rPrChange>
                </w:rPr>
                <w:t>Cast iron</w:t>
              </w:r>
            </w:ins>
          </w:p>
        </w:tc>
        <w:tc>
          <w:tcPr>
            <w:tcW w:w="574" w:type="pct"/>
            <w:vAlign w:val="center"/>
            <w:tcPrChange w:id="652" w:author="Ghadimi, Shahrouz" w:date="2024-05-07T09:53:00Z" w16du:dateUtc="2024-05-07T15:53:00Z">
              <w:tcPr>
                <w:tcW w:w="714" w:type="pct"/>
                <w:vAlign w:val="center"/>
              </w:tcPr>
            </w:tcPrChange>
          </w:tcPr>
          <w:p w14:paraId="0BB03231" w14:textId="3CBF9800" w:rsidR="0071262B" w:rsidRPr="00B75EDC" w:rsidRDefault="0071262B" w:rsidP="0071262B">
            <w:pPr>
              <w:pStyle w:val="TableData-CenteredHZ"/>
            </w:pPr>
            <w:ins w:id="653" w:author="Frischmann, Sarah" w:date="2024-04-22T13:26:00Z">
              <w:r w:rsidRPr="00B75EDC">
                <w:rPr>
                  <w:rPrChange w:id="654" w:author="Frischmann, Sarah" w:date="2024-04-23T16:09:00Z">
                    <w:rPr>
                      <w:highlight w:val="yellow"/>
                    </w:rPr>
                  </w:rPrChange>
                </w:rPr>
                <w:t>Cast iron</w:t>
              </w:r>
            </w:ins>
          </w:p>
        </w:tc>
        <w:tc>
          <w:tcPr>
            <w:tcW w:w="574" w:type="pct"/>
            <w:vAlign w:val="center"/>
            <w:tcPrChange w:id="655" w:author="Ghadimi, Shahrouz" w:date="2024-05-07T09:53:00Z" w16du:dateUtc="2024-05-07T15:53:00Z">
              <w:tcPr>
                <w:tcW w:w="714" w:type="pct"/>
                <w:vAlign w:val="center"/>
              </w:tcPr>
            </w:tcPrChange>
          </w:tcPr>
          <w:p w14:paraId="01823C40" w14:textId="463E8B1C" w:rsidR="0071262B" w:rsidRPr="00B75EDC" w:rsidRDefault="0071262B" w:rsidP="0071262B">
            <w:pPr>
              <w:pStyle w:val="TableData-CenteredHZ"/>
            </w:pPr>
            <w:ins w:id="656" w:author="Frischmann, Sarah" w:date="2024-04-22T13:26:00Z">
              <w:r w:rsidRPr="00B75EDC">
                <w:rPr>
                  <w:rPrChange w:id="657" w:author="Frischmann, Sarah" w:date="2024-04-23T16:09:00Z">
                    <w:rPr>
                      <w:highlight w:val="yellow"/>
                    </w:rPr>
                  </w:rPrChange>
                </w:rPr>
                <w:t>Cast iron</w:t>
              </w:r>
            </w:ins>
          </w:p>
        </w:tc>
        <w:tc>
          <w:tcPr>
            <w:tcW w:w="574" w:type="pct"/>
            <w:vAlign w:val="center"/>
            <w:tcPrChange w:id="658" w:author="Ghadimi, Shahrouz" w:date="2024-05-07T09:53:00Z" w16du:dateUtc="2024-05-07T15:53:00Z">
              <w:tcPr>
                <w:tcW w:w="1" w:type="pct"/>
              </w:tcPr>
            </w:tcPrChange>
          </w:tcPr>
          <w:p w14:paraId="7EE45451" w14:textId="77777777" w:rsidR="0071262B" w:rsidRPr="002F64CF" w:rsidRDefault="0071262B" w:rsidP="0071262B">
            <w:pPr>
              <w:pStyle w:val="TableData-CenteredHZ"/>
            </w:pPr>
          </w:p>
        </w:tc>
        <w:tc>
          <w:tcPr>
            <w:tcW w:w="574" w:type="pct"/>
            <w:vAlign w:val="center"/>
            <w:tcPrChange w:id="659" w:author="Ghadimi, Shahrouz" w:date="2024-05-07T09:53:00Z" w16du:dateUtc="2024-05-07T15:53:00Z">
              <w:tcPr>
                <w:tcW w:w="714" w:type="pct"/>
                <w:gridSpan w:val="3"/>
                <w:vAlign w:val="center"/>
              </w:tcPr>
            </w:tcPrChange>
          </w:tcPr>
          <w:p w14:paraId="3A0CD225" w14:textId="77777777" w:rsidR="0071262B" w:rsidRPr="002F64CF" w:rsidRDefault="0071262B" w:rsidP="0071262B">
            <w:pPr>
              <w:pStyle w:val="TableData-CenteredHZ"/>
            </w:pPr>
          </w:p>
        </w:tc>
        <w:tc>
          <w:tcPr>
            <w:tcW w:w="572" w:type="pct"/>
            <w:gridSpan w:val="2"/>
            <w:tcPrChange w:id="660" w:author="Ghadimi, Shahrouz" w:date="2024-05-07T09:53:00Z" w16du:dateUtc="2024-05-07T15:53:00Z">
              <w:tcPr>
                <w:tcW w:w="715" w:type="pct"/>
                <w:gridSpan w:val="2"/>
                <w:vAlign w:val="center"/>
              </w:tcPr>
            </w:tcPrChange>
          </w:tcPr>
          <w:p w14:paraId="78FD6662" w14:textId="7D5AE686" w:rsidR="0071262B" w:rsidRPr="002F64CF" w:rsidRDefault="0071262B" w:rsidP="0071262B">
            <w:pPr>
              <w:pStyle w:val="TableData-CenteredHZ"/>
            </w:pPr>
            <w:ins w:id="661" w:author="Ghadimi, Shahrouz" w:date="2024-05-07T09:53:00Z" w16du:dateUtc="2024-05-07T15:53:00Z">
              <w:r w:rsidRPr="004861EA">
                <w:t>Cast iron</w:t>
              </w:r>
            </w:ins>
          </w:p>
        </w:tc>
      </w:tr>
      <w:tr w:rsidR="0071262B" w:rsidRPr="00617417" w14:paraId="7A625933" w14:textId="6379FC33" w:rsidTr="0071262B">
        <w:trPr>
          <w:trHeight w:val="360"/>
          <w:jc w:val="center"/>
          <w:trPrChange w:id="662" w:author="Ghadimi, Shahrouz" w:date="2024-05-07T09:53:00Z" w16du:dateUtc="2024-05-07T15:53:00Z">
            <w:trPr>
              <w:trHeight w:val="360"/>
              <w:jc w:val="center"/>
            </w:trPr>
          </w:trPrChange>
        </w:trPr>
        <w:tc>
          <w:tcPr>
            <w:tcW w:w="983" w:type="pct"/>
            <w:gridSpan w:val="2"/>
            <w:shd w:val="clear" w:color="auto" w:fill="auto"/>
            <w:vAlign w:val="center"/>
            <w:tcPrChange w:id="663" w:author="Ghadimi, Shahrouz" w:date="2024-05-07T09:53:00Z" w16du:dateUtc="2024-05-07T15:53:00Z">
              <w:tcPr>
                <w:tcW w:w="714" w:type="pct"/>
                <w:gridSpan w:val="3"/>
                <w:shd w:val="clear" w:color="auto" w:fill="auto"/>
                <w:vAlign w:val="center"/>
              </w:tcPr>
            </w:tcPrChange>
          </w:tcPr>
          <w:p w14:paraId="00BD1265" w14:textId="7A68E6E7" w:rsidR="0071262B" w:rsidRDefault="0071262B" w:rsidP="0071262B">
            <w:pPr>
              <w:pStyle w:val="TableData-CenteredHZ"/>
              <w:jc w:val="left"/>
            </w:pPr>
            <w:r>
              <w:t>Speed reducer motor mount</w:t>
            </w:r>
          </w:p>
        </w:tc>
        <w:tc>
          <w:tcPr>
            <w:tcW w:w="574" w:type="pct"/>
            <w:gridSpan w:val="2"/>
            <w:vAlign w:val="center"/>
            <w:tcPrChange w:id="664" w:author="Ghadimi, Shahrouz" w:date="2024-05-07T09:53:00Z" w16du:dateUtc="2024-05-07T15:53:00Z">
              <w:tcPr>
                <w:tcW w:w="714" w:type="pct"/>
                <w:gridSpan w:val="3"/>
                <w:vAlign w:val="center"/>
              </w:tcPr>
            </w:tcPrChange>
          </w:tcPr>
          <w:p w14:paraId="707757EC" w14:textId="00D12182" w:rsidR="0071262B" w:rsidRPr="00B75EDC" w:rsidRDefault="0071262B" w:rsidP="0071262B">
            <w:pPr>
              <w:pStyle w:val="TableData-CenteredHZ"/>
              <w:rPr>
                <w:rPrChange w:id="665" w:author="Frischmann, Sarah" w:date="2024-04-23T16:09:00Z">
                  <w:rPr>
                    <w:highlight w:val="yellow"/>
                  </w:rPr>
                </w:rPrChange>
              </w:rPr>
            </w:pPr>
            <w:del w:id="666" w:author="Frischmann, Sarah" w:date="2024-04-22T13:26:00Z">
              <w:r w:rsidRPr="00B75EDC" w:rsidDel="0025781C">
                <w:rPr>
                  <w:rPrChange w:id="667" w:author="Frischmann, Sarah" w:date="2024-04-23T16:09:00Z">
                    <w:rPr>
                      <w:highlight w:val="yellow"/>
                    </w:rPr>
                  </w:rPrChange>
                </w:rPr>
                <w:delText>[</w:delText>
              </w:r>
            </w:del>
            <w:r w:rsidRPr="00B75EDC">
              <w:rPr>
                <w:rPrChange w:id="668" w:author="Frischmann, Sarah" w:date="2024-04-23T16:09:00Z">
                  <w:rPr>
                    <w:highlight w:val="yellow"/>
                  </w:rPr>
                </w:rPrChange>
              </w:rPr>
              <w:t>Cast iron</w:t>
            </w:r>
            <w:del w:id="669" w:author="Frischmann, Sarah" w:date="2024-04-22T13:26:00Z">
              <w:r w:rsidRPr="00B75EDC" w:rsidDel="0025781C">
                <w:rPr>
                  <w:rPrChange w:id="670" w:author="Frischmann, Sarah" w:date="2024-04-23T16:09:00Z">
                    <w:rPr>
                      <w:highlight w:val="yellow"/>
                    </w:rPr>
                  </w:rPrChange>
                </w:rPr>
                <w:delText>]</w:delText>
              </w:r>
            </w:del>
          </w:p>
        </w:tc>
        <w:tc>
          <w:tcPr>
            <w:tcW w:w="574" w:type="pct"/>
            <w:shd w:val="clear" w:color="auto" w:fill="auto"/>
            <w:vAlign w:val="center"/>
            <w:tcPrChange w:id="671" w:author="Ghadimi, Shahrouz" w:date="2024-05-07T09:53:00Z" w16du:dateUtc="2024-05-07T15:53:00Z">
              <w:tcPr>
                <w:tcW w:w="714" w:type="pct"/>
                <w:shd w:val="clear" w:color="auto" w:fill="auto"/>
                <w:vAlign w:val="center"/>
              </w:tcPr>
            </w:tcPrChange>
          </w:tcPr>
          <w:p w14:paraId="2D74F185" w14:textId="75B877BB" w:rsidR="0071262B" w:rsidRPr="00B75EDC" w:rsidRDefault="0071262B" w:rsidP="0071262B">
            <w:pPr>
              <w:pStyle w:val="TableData-CenteredHZ"/>
            </w:pPr>
            <w:ins w:id="672" w:author="Frischmann, Sarah" w:date="2024-04-22T13:26:00Z">
              <w:r w:rsidRPr="00B75EDC">
                <w:rPr>
                  <w:rPrChange w:id="673" w:author="Frischmann, Sarah" w:date="2024-04-23T16:09:00Z">
                    <w:rPr>
                      <w:highlight w:val="yellow"/>
                    </w:rPr>
                  </w:rPrChange>
                </w:rPr>
                <w:t>Cast iron</w:t>
              </w:r>
            </w:ins>
          </w:p>
        </w:tc>
        <w:tc>
          <w:tcPr>
            <w:tcW w:w="574" w:type="pct"/>
            <w:vAlign w:val="center"/>
            <w:tcPrChange w:id="674" w:author="Ghadimi, Shahrouz" w:date="2024-05-07T09:53:00Z" w16du:dateUtc="2024-05-07T15:53:00Z">
              <w:tcPr>
                <w:tcW w:w="714" w:type="pct"/>
                <w:vAlign w:val="center"/>
              </w:tcPr>
            </w:tcPrChange>
          </w:tcPr>
          <w:p w14:paraId="1D9A4811" w14:textId="7B659F20" w:rsidR="0071262B" w:rsidRPr="00B75EDC" w:rsidRDefault="0071262B" w:rsidP="0071262B">
            <w:pPr>
              <w:pStyle w:val="TableData-CenteredHZ"/>
            </w:pPr>
            <w:ins w:id="675" w:author="Frischmann, Sarah" w:date="2024-04-22T13:26:00Z">
              <w:r w:rsidRPr="00B75EDC">
                <w:rPr>
                  <w:rPrChange w:id="676" w:author="Frischmann, Sarah" w:date="2024-04-23T16:09:00Z">
                    <w:rPr>
                      <w:highlight w:val="yellow"/>
                    </w:rPr>
                  </w:rPrChange>
                </w:rPr>
                <w:t>Cast iron</w:t>
              </w:r>
            </w:ins>
          </w:p>
        </w:tc>
        <w:tc>
          <w:tcPr>
            <w:tcW w:w="574" w:type="pct"/>
            <w:vAlign w:val="center"/>
            <w:tcPrChange w:id="677" w:author="Ghadimi, Shahrouz" w:date="2024-05-07T09:53:00Z" w16du:dateUtc="2024-05-07T15:53:00Z">
              <w:tcPr>
                <w:tcW w:w="714" w:type="pct"/>
                <w:vAlign w:val="center"/>
              </w:tcPr>
            </w:tcPrChange>
          </w:tcPr>
          <w:p w14:paraId="42CB6D32" w14:textId="19C0C757" w:rsidR="0071262B" w:rsidRPr="00B75EDC" w:rsidRDefault="0071262B" w:rsidP="0071262B">
            <w:pPr>
              <w:pStyle w:val="TableData-CenteredHZ"/>
            </w:pPr>
            <w:ins w:id="678" w:author="Frischmann, Sarah" w:date="2024-04-22T13:26:00Z">
              <w:r w:rsidRPr="00B75EDC">
                <w:rPr>
                  <w:rPrChange w:id="679" w:author="Frischmann, Sarah" w:date="2024-04-23T16:09:00Z">
                    <w:rPr>
                      <w:highlight w:val="yellow"/>
                    </w:rPr>
                  </w:rPrChange>
                </w:rPr>
                <w:t>Cast iron</w:t>
              </w:r>
            </w:ins>
          </w:p>
        </w:tc>
        <w:tc>
          <w:tcPr>
            <w:tcW w:w="574" w:type="pct"/>
            <w:vAlign w:val="center"/>
            <w:tcPrChange w:id="680" w:author="Ghadimi, Shahrouz" w:date="2024-05-07T09:53:00Z" w16du:dateUtc="2024-05-07T15:53:00Z">
              <w:tcPr>
                <w:tcW w:w="1" w:type="pct"/>
              </w:tcPr>
            </w:tcPrChange>
          </w:tcPr>
          <w:p w14:paraId="2152AD6A" w14:textId="77777777" w:rsidR="0071262B" w:rsidRPr="002F64CF" w:rsidRDefault="0071262B" w:rsidP="0071262B">
            <w:pPr>
              <w:pStyle w:val="TableData-CenteredHZ"/>
            </w:pPr>
          </w:p>
        </w:tc>
        <w:tc>
          <w:tcPr>
            <w:tcW w:w="574" w:type="pct"/>
            <w:vAlign w:val="center"/>
            <w:tcPrChange w:id="681" w:author="Ghadimi, Shahrouz" w:date="2024-05-07T09:53:00Z" w16du:dateUtc="2024-05-07T15:53:00Z">
              <w:tcPr>
                <w:tcW w:w="714" w:type="pct"/>
                <w:gridSpan w:val="3"/>
                <w:vAlign w:val="center"/>
              </w:tcPr>
            </w:tcPrChange>
          </w:tcPr>
          <w:p w14:paraId="0D218B96" w14:textId="77777777" w:rsidR="0071262B" w:rsidRPr="002F64CF" w:rsidRDefault="0071262B" w:rsidP="0071262B">
            <w:pPr>
              <w:pStyle w:val="TableData-CenteredHZ"/>
            </w:pPr>
          </w:p>
        </w:tc>
        <w:tc>
          <w:tcPr>
            <w:tcW w:w="572" w:type="pct"/>
            <w:gridSpan w:val="2"/>
            <w:tcPrChange w:id="682" w:author="Ghadimi, Shahrouz" w:date="2024-05-07T09:53:00Z" w16du:dateUtc="2024-05-07T15:53:00Z">
              <w:tcPr>
                <w:tcW w:w="715" w:type="pct"/>
                <w:gridSpan w:val="2"/>
                <w:vAlign w:val="center"/>
              </w:tcPr>
            </w:tcPrChange>
          </w:tcPr>
          <w:p w14:paraId="59CD0D36" w14:textId="234AA7AE" w:rsidR="0071262B" w:rsidRPr="002F64CF" w:rsidRDefault="0071262B" w:rsidP="0071262B">
            <w:pPr>
              <w:pStyle w:val="TableData-CenteredHZ"/>
            </w:pPr>
            <w:ins w:id="683" w:author="Ghadimi, Shahrouz" w:date="2024-05-07T09:53:00Z" w16du:dateUtc="2024-05-07T15:53:00Z">
              <w:r w:rsidRPr="004861EA">
                <w:t>Cast iron</w:t>
              </w:r>
            </w:ins>
          </w:p>
        </w:tc>
      </w:tr>
      <w:tr w:rsidR="0071262B" w:rsidRPr="00617417" w14:paraId="50C9EC15" w14:textId="3815C724" w:rsidTr="0071262B">
        <w:trPr>
          <w:trHeight w:val="1943"/>
          <w:jc w:val="center"/>
          <w:trPrChange w:id="684" w:author="Ghadimi, Shahrouz" w:date="2024-05-07T09:53:00Z" w16du:dateUtc="2024-05-07T15:53:00Z">
            <w:trPr>
              <w:trHeight w:val="1943"/>
              <w:jc w:val="center"/>
            </w:trPr>
          </w:trPrChange>
        </w:trPr>
        <w:tc>
          <w:tcPr>
            <w:tcW w:w="983" w:type="pct"/>
            <w:gridSpan w:val="2"/>
            <w:shd w:val="clear" w:color="auto" w:fill="auto"/>
            <w:vAlign w:val="center"/>
            <w:tcPrChange w:id="685" w:author="Ghadimi, Shahrouz" w:date="2024-05-07T09:53:00Z" w16du:dateUtc="2024-05-07T15:53:00Z">
              <w:tcPr>
                <w:tcW w:w="714" w:type="pct"/>
                <w:gridSpan w:val="3"/>
                <w:shd w:val="clear" w:color="auto" w:fill="auto"/>
                <w:vAlign w:val="center"/>
              </w:tcPr>
            </w:tcPrChange>
          </w:tcPr>
          <w:p w14:paraId="30C9D649" w14:textId="77777777" w:rsidR="0071262B" w:rsidRPr="002F64CF" w:rsidRDefault="0071262B" w:rsidP="0071262B">
            <w:pPr>
              <w:pStyle w:val="TableData-CenteredHZ"/>
              <w:jc w:val="left"/>
            </w:pPr>
            <w:commentRangeStart w:id="686"/>
            <w:r>
              <w:t>Gears</w:t>
            </w:r>
            <w:commentRangeEnd w:id="686"/>
            <w:r>
              <w:rPr>
                <w:rStyle w:val="CommentReference"/>
                <w:rFonts w:ascii="Calibri" w:eastAsia="Calibri" w:hAnsi="Calibri" w:cs="Times New Roman"/>
              </w:rPr>
              <w:commentReference w:id="686"/>
            </w:r>
          </w:p>
        </w:tc>
        <w:tc>
          <w:tcPr>
            <w:tcW w:w="574" w:type="pct"/>
            <w:gridSpan w:val="2"/>
            <w:vAlign w:val="center"/>
            <w:tcPrChange w:id="687" w:author="Ghadimi, Shahrouz" w:date="2024-05-07T09:53:00Z" w16du:dateUtc="2024-05-07T15:53:00Z">
              <w:tcPr>
                <w:tcW w:w="714" w:type="pct"/>
                <w:gridSpan w:val="3"/>
                <w:vAlign w:val="center"/>
              </w:tcPr>
            </w:tcPrChange>
          </w:tcPr>
          <w:p w14:paraId="4A2E7481" w14:textId="16C33759" w:rsidR="0071262B" w:rsidRPr="00B75EDC" w:rsidRDefault="0071262B" w:rsidP="0071262B">
            <w:pPr>
              <w:pStyle w:val="TableData-CenteredHZ"/>
              <w:rPr>
                <w:rPrChange w:id="688" w:author="Frischmann, Sarah" w:date="2024-04-23T16:09:00Z">
                  <w:rPr>
                    <w:highlight w:val="yellow"/>
                  </w:rPr>
                </w:rPrChange>
              </w:rPr>
            </w:pPr>
            <w:ins w:id="689" w:author="Frischmann, Sarah" w:date="2024-04-22T13:29:00Z">
              <w:r w:rsidRPr="00B75EDC">
                <w:t xml:space="preserve">A.G.M.A. Class I </w:t>
              </w:r>
            </w:ins>
            <w:del w:id="690" w:author="Frischmann, Sarah" w:date="2024-04-22T13:29:00Z">
              <w:r w:rsidRPr="00B75EDC" w:rsidDel="008062A6">
                <w:rPr>
                  <w:rPrChange w:id="691" w:author="Frischmann, Sarah" w:date="2024-04-23T16:09:00Z">
                    <w:rPr>
                      <w:highlight w:val="yellow"/>
                    </w:rPr>
                  </w:rPrChange>
                </w:rPr>
                <w:delText>[XXXX</w:delText>
              </w:r>
            </w:del>
            <w:r w:rsidRPr="00B75EDC">
              <w:rPr>
                <w:rPrChange w:id="692" w:author="Frischmann, Sarah" w:date="2024-04-23T16:09:00Z">
                  <w:rPr>
                    <w:highlight w:val="yellow"/>
                  </w:rPr>
                </w:rPrChange>
              </w:rPr>
              <w:t>, Minimum Rockwell Hardness of 60</w:t>
            </w:r>
            <w:del w:id="693" w:author="Frischmann, Sarah" w:date="2024-04-22T13:29:00Z">
              <w:r w:rsidRPr="00B75EDC" w:rsidDel="008062A6">
                <w:rPr>
                  <w:rPrChange w:id="694" w:author="Frischmann, Sarah" w:date="2024-04-23T16:09:00Z">
                    <w:rPr>
                      <w:highlight w:val="yellow"/>
                    </w:rPr>
                  </w:rPrChange>
                </w:rPr>
                <w:delText>] [ ]</w:delText>
              </w:r>
            </w:del>
          </w:p>
        </w:tc>
        <w:tc>
          <w:tcPr>
            <w:tcW w:w="574" w:type="pct"/>
            <w:shd w:val="clear" w:color="auto" w:fill="auto"/>
            <w:vAlign w:val="center"/>
            <w:tcPrChange w:id="695" w:author="Ghadimi, Shahrouz" w:date="2024-05-07T09:53:00Z" w16du:dateUtc="2024-05-07T15:53:00Z">
              <w:tcPr>
                <w:tcW w:w="714" w:type="pct"/>
                <w:shd w:val="clear" w:color="auto" w:fill="auto"/>
                <w:vAlign w:val="center"/>
              </w:tcPr>
            </w:tcPrChange>
          </w:tcPr>
          <w:p w14:paraId="7338455D" w14:textId="5E3B3938" w:rsidR="0071262B" w:rsidRPr="00B75EDC" w:rsidRDefault="0071262B" w:rsidP="0071262B">
            <w:pPr>
              <w:pStyle w:val="TableData-CenteredHZ"/>
            </w:pPr>
            <w:ins w:id="696" w:author="Frischmann, Sarah" w:date="2024-04-22T13:31:00Z">
              <w:r w:rsidRPr="00B75EDC">
                <w:t xml:space="preserve">A.G.M.A. Class I </w:t>
              </w:r>
              <w:r w:rsidRPr="00B75EDC">
                <w:rPr>
                  <w:rPrChange w:id="697" w:author="Frischmann, Sarah" w:date="2024-04-23T16:09:00Z">
                    <w:rPr>
                      <w:highlight w:val="yellow"/>
                    </w:rPr>
                  </w:rPrChange>
                </w:rPr>
                <w:t>Minimum Rockwell Hardness of 60</w:t>
              </w:r>
            </w:ins>
          </w:p>
        </w:tc>
        <w:tc>
          <w:tcPr>
            <w:tcW w:w="574" w:type="pct"/>
            <w:vAlign w:val="center"/>
            <w:tcPrChange w:id="698" w:author="Ghadimi, Shahrouz" w:date="2024-05-07T09:53:00Z" w16du:dateUtc="2024-05-07T15:53:00Z">
              <w:tcPr>
                <w:tcW w:w="714" w:type="pct"/>
                <w:vAlign w:val="center"/>
              </w:tcPr>
            </w:tcPrChange>
          </w:tcPr>
          <w:p w14:paraId="59F6607E" w14:textId="24693BD2" w:rsidR="0071262B" w:rsidRPr="00B75EDC" w:rsidRDefault="0071262B" w:rsidP="0071262B">
            <w:pPr>
              <w:pStyle w:val="TableData-CenteredHZ"/>
            </w:pPr>
            <w:ins w:id="699" w:author="Frischmann, Sarah" w:date="2024-04-22T13:32:00Z">
              <w:r w:rsidRPr="00B75EDC">
                <w:t xml:space="preserve">A.G.M.A. Class I </w:t>
              </w:r>
              <w:r w:rsidRPr="00B75EDC">
                <w:rPr>
                  <w:rPrChange w:id="700" w:author="Frischmann, Sarah" w:date="2024-04-23T16:09:00Z">
                    <w:rPr>
                      <w:highlight w:val="yellow"/>
                    </w:rPr>
                  </w:rPrChange>
                </w:rPr>
                <w:t>Minimum Rockwell Hardness of 60</w:t>
              </w:r>
            </w:ins>
          </w:p>
        </w:tc>
        <w:tc>
          <w:tcPr>
            <w:tcW w:w="574" w:type="pct"/>
            <w:vAlign w:val="center"/>
            <w:tcPrChange w:id="701" w:author="Ghadimi, Shahrouz" w:date="2024-05-07T09:53:00Z" w16du:dateUtc="2024-05-07T15:53:00Z">
              <w:tcPr>
                <w:tcW w:w="714" w:type="pct"/>
                <w:vAlign w:val="center"/>
              </w:tcPr>
            </w:tcPrChange>
          </w:tcPr>
          <w:p w14:paraId="5BE0A56D" w14:textId="1B07A9FF" w:rsidR="0071262B" w:rsidRPr="00B75EDC" w:rsidRDefault="0071262B" w:rsidP="0071262B">
            <w:pPr>
              <w:pStyle w:val="TableData-CenteredHZ"/>
            </w:pPr>
            <w:ins w:id="702" w:author="Frischmann, Sarah" w:date="2024-04-22T13:32:00Z">
              <w:r w:rsidRPr="00B75EDC">
                <w:t xml:space="preserve">A.G.M.A. Class I </w:t>
              </w:r>
              <w:r w:rsidRPr="00B75EDC">
                <w:rPr>
                  <w:rPrChange w:id="703" w:author="Frischmann, Sarah" w:date="2024-04-23T16:09:00Z">
                    <w:rPr>
                      <w:highlight w:val="yellow"/>
                    </w:rPr>
                  </w:rPrChange>
                </w:rPr>
                <w:t>Minimum Rockwell Hardness of 60</w:t>
              </w:r>
            </w:ins>
          </w:p>
        </w:tc>
        <w:tc>
          <w:tcPr>
            <w:tcW w:w="574" w:type="pct"/>
            <w:vAlign w:val="center"/>
            <w:tcPrChange w:id="704" w:author="Ghadimi, Shahrouz" w:date="2024-05-07T09:53:00Z" w16du:dateUtc="2024-05-07T15:53:00Z">
              <w:tcPr>
                <w:tcW w:w="1" w:type="pct"/>
              </w:tcPr>
            </w:tcPrChange>
          </w:tcPr>
          <w:p w14:paraId="07EB021A" w14:textId="77777777" w:rsidR="0071262B" w:rsidRPr="002F64CF" w:rsidRDefault="0071262B" w:rsidP="0071262B">
            <w:pPr>
              <w:pStyle w:val="TableData-CenteredHZ"/>
            </w:pPr>
          </w:p>
        </w:tc>
        <w:tc>
          <w:tcPr>
            <w:tcW w:w="574" w:type="pct"/>
            <w:vAlign w:val="center"/>
            <w:tcPrChange w:id="705" w:author="Ghadimi, Shahrouz" w:date="2024-05-07T09:53:00Z" w16du:dateUtc="2024-05-07T15:53:00Z">
              <w:tcPr>
                <w:tcW w:w="714" w:type="pct"/>
                <w:gridSpan w:val="3"/>
                <w:vAlign w:val="center"/>
              </w:tcPr>
            </w:tcPrChange>
          </w:tcPr>
          <w:p w14:paraId="115B96A0" w14:textId="77777777" w:rsidR="0071262B" w:rsidRPr="002F64CF" w:rsidRDefault="0071262B" w:rsidP="0071262B">
            <w:pPr>
              <w:pStyle w:val="TableData-CenteredHZ"/>
            </w:pPr>
          </w:p>
        </w:tc>
        <w:tc>
          <w:tcPr>
            <w:tcW w:w="572" w:type="pct"/>
            <w:gridSpan w:val="2"/>
            <w:tcPrChange w:id="706" w:author="Ghadimi, Shahrouz" w:date="2024-05-07T09:53:00Z" w16du:dateUtc="2024-05-07T15:53:00Z">
              <w:tcPr>
                <w:tcW w:w="715" w:type="pct"/>
                <w:gridSpan w:val="2"/>
                <w:vAlign w:val="center"/>
              </w:tcPr>
            </w:tcPrChange>
          </w:tcPr>
          <w:p w14:paraId="36858F76" w14:textId="020F8193" w:rsidR="0071262B" w:rsidRPr="002F64CF" w:rsidRDefault="0071262B" w:rsidP="0071262B">
            <w:pPr>
              <w:pStyle w:val="TableData-CenteredHZ"/>
            </w:pPr>
            <w:ins w:id="707" w:author="Ghadimi, Shahrouz" w:date="2024-05-07T09:53:00Z" w16du:dateUtc="2024-05-07T15:53:00Z">
              <w:r w:rsidRPr="004861EA">
                <w:t>A.G.M.A. Class I, Minimum Rockwell Hardness of 60</w:t>
              </w:r>
            </w:ins>
          </w:p>
        </w:tc>
      </w:tr>
      <w:tr w:rsidR="0071262B" w:rsidRPr="00617417" w14:paraId="787FF009" w14:textId="5F48B431" w:rsidTr="0071262B">
        <w:trPr>
          <w:trHeight w:val="360"/>
          <w:jc w:val="center"/>
          <w:trPrChange w:id="708" w:author="Ghadimi, Shahrouz" w:date="2024-05-07T09:53:00Z" w16du:dateUtc="2024-05-07T15:53:00Z">
            <w:trPr>
              <w:trHeight w:val="360"/>
              <w:jc w:val="center"/>
            </w:trPr>
          </w:trPrChange>
        </w:trPr>
        <w:tc>
          <w:tcPr>
            <w:tcW w:w="983" w:type="pct"/>
            <w:gridSpan w:val="2"/>
            <w:shd w:val="clear" w:color="auto" w:fill="auto"/>
            <w:vAlign w:val="center"/>
            <w:tcPrChange w:id="709" w:author="Ghadimi, Shahrouz" w:date="2024-05-07T09:53:00Z" w16du:dateUtc="2024-05-07T15:53:00Z">
              <w:tcPr>
                <w:tcW w:w="714" w:type="pct"/>
                <w:gridSpan w:val="3"/>
                <w:shd w:val="clear" w:color="auto" w:fill="auto"/>
                <w:vAlign w:val="center"/>
              </w:tcPr>
            </w:tcPrChange>
          </w:tcPr>
          <w:p w14:paraId="6D72BFA9" w14:textId="77777777" w:rsidR="0071262B" w:rsidRPr="002F64CF" w:rsidRDefault="0071262B" w:rsidP="0071262B">
            <w:pPr>
              <w:pStyle w:val="TableData-CenteredHZ"/>
              <w:jc w:val="left"/>
            </w:pPr>
            <w:commentRangeStart w:id="710"/>
            <w:commentRangeStart w:id="711"/>
            <w:commentRangeStart w:id="712"/>
            <w:r w:rsidRPr="002F64CF">
              <w:t>Fasteners</w:t>
            </w:r>
            <w:commentRangeEnd w:id="710"/>
            <w:r>
              <w:rPr>
                <w:rStyle w:val="CommentReference"/>
                <w:rFonts w:ascii="Calibri" w:eastAsia="Calibri" w:hAnsi="Calibri" w:cs="Times New Roman"/>
              </w:rPr>
              <w:commentReference w:id="710"/>
            </w:r>
            <w:commentRangeEnd w:id="711"/>
            <w:r>
              <w:rPr>
                <w:rStyle w:val="CommentReference"/>
                <w:rFonts w:ascii="Calibri" w:eastAsia="Calibri" w:hAnsi="Calibri" w:cs="Times New Roman"/>
              </w:rPr>
              <w:commentReference w:id="711"/>
            </w:r>
            <w:commentRangeEnd w:id="712"/>
            <w:r>
              <w:rPr>
                <w:rStyle w:val="CommentReference"/>
                <w:rFonts w:ascii="Calibri" w:eastAsia="Calibri" w:hAnsi="Calibri" w:cs="Times New Roman"/>
              </w:rPr>
              <w:commentReference w:id="712"/>
            </w:r>
          </w:p>
        </w:tc>
        <w:tc>
          <w:tcPr>
            <w:tcW w:w="574" w:type="pct"/>
            <w:gridSpan w:val="2"/>
            <w:vAlign w:val="center"/>
            <w:tcPrChange w:id="713" w:author="Ghadimi, Shahrouz" w:date="2024-05-07T09:53:00Z" w16du:dateUtc="2024-05-07T15:53:00Z">
              <w:tcPr>
                <w:tcW w:w="714" w:type="pct"/>
                <w:gridSpan w:val="3"/>
                <w:vAlign w:val="center"/>
              </w:tcPr>
            </w:tcPrChange>
          </w:tcPr>
          <w:p w14:paraId="662FB505" w14:textId="4539E545" w:rsidR="0071262B" w:rsidRPr="00A54239" w:rsidRDefault="0071262B" w:rsidP="0071262B">
            <w:pPr>
              <w:pStyle w:val="TableData-CenteredHZ"/>
              <w:jc w:val="left"/>
              <w:rPr>
                <w:highlight w:val="yellow"/>
              </w:rPr>
              <w:pPrChange w:id="714" w:author="Frischmann, Sarah" w:date="2024-04-23T16:09:00Z">
                <w:pPr>
                  <w:pStyle w:val="TableData-CenteredHZ"/>
                </w:pPr>
              </w:pPrChange>
            </w:pPr>
            <w:del w:id="715" w:author="Frischmann, Sarah" w:date="2024-04-23T16:09:00Z">
              <w:r w:rsidRPr="00A54239" w:rsidDel="005E262E">
                <w:rPr>
                  <w:highlight w:val="yellow"/>
                </w:rPr>
                <w:delText>[</w:delText>
              </w:r>
            </w:del>
            <w:r w:rsidRPr="00A54239">
              <w:rPr>
                <w:highlight w:val="yellow"/>
              </w:rPr>
              <w:t>Stainless Steel 316L</w:t>
            </w:r>
            <w:del w:id="716" w:author="Frischmann, Sarah" w:date="2024-04-23T16:09:00Z">
              <w:r w:rsidRPr="00A54239" w:rsidDel="005E262E">
                <w:rPr>
                  <w:highlight w:val="yellow"/>
                </w:rPr>
                <w:delText>] []</w:delText>
              </w:r>
            </w:del>
          </w:p>
        </w:tc>
        <w:tc>
          <w:tcPr>
            <w:tcW w:w="574" w:type="pct"/>
            <w:shd w:val="clear" w:color="auto" w:fill="auto"/>
            <w:vAlign w:val="center"/>
            <w:tcPrChange w:id="717" w:author="Ghadimi, Shahrouz" w:date="2024-05-07T09:53:00Z" w16du:dateUtc="2024-05-07T15:53:00Z">
              <w:tcPr>
                <w:tcW w:w="714" w:type="pct"/>
                <w:shd w:val="clear" w:color="auto" w:fill="auto"/>
                <w:vAlign w:val="center"/>
              </w:tcPr>
            </w:tcPrChange>
          </w:tcPr>
          <w:p w14:paraId="4F40801E" w14:textId="3F571BCB" w:rsidR="0071262B" w:rsidRPr="002F64CF" w:rsidRDefault="0071262B" w:rsidP="0071262B">
            <w:pPr>
              <w:pStyle w:val="TableData-CenteredHZ"/>
            </w:pPr>
            <w:ins w:id="718" w:author="Frischmann, Sarah" w:date="2024-04-23T16:10:00Z">
              <w:r w:rsidRPr="00A54239">
                <w:rPr>
                  <w:highlight w:val="yellow"/>
                </w:rPr>
                <w:t>Stainless Steel 316L</w:t>
              </w:r>
            </w:ins>
          </w:p>
        </w:tc>
        <w:tc>
          <w:tcPr>
            <w:tcW w:w="574" w:type="pct"/>
            <w:vAlign w:val="center"/>
            <w:tcPrChange w:id="719" w:author="Ghadimi, Shahrouz" w:date="2024-05-07T09:53:00Z" w16du:dateUtc="2024-05-07T15:53:00Z">
              <w:tcPr>
                <w:tcW w:w="714" w:type="pct"/>
                <w:vAlign w:val="center"/>
              </w:tcPr>
            </w:tcPrChange>
          </w:tcPr>
          <w:p w14:paraId="5FBDBA36" w14:textId="2AA97304" w:rsidR="0071262B" w:rsidRPr="002F64CF" w:rsidRDefault="0071262B" w:rsidP="0071262B">
            <w:pPr>
              <w:pStyle w:val="TableData-CenteredHZ"/>
            </w:pPr>
            <w:ins w:id="720" w:author="Frischmann, Sarah" w:date="2024-04-23T16:10:00Z">
              <w:r w:rsidRPr="00A54239">
                <w:rPr>
                  <w:highlight w:val="yellow"/>
                </w:rPr>
                <w:t>Stainless Steel 316L</w:t>
              </w:r>
            </w:ins>
          </w:p>
        </w:tc>
        <w:tc>
          <w:tcPr>
            <w:tcW w:w="574" w:type="pct"/>
            <w:vAlign w:val="center"/>
            <w:tcPrChange w:id="721" w:author="Ghadimi, Shahrouz" w:date="2024-05-07T09:53:00Z" w16du:dateUtc="2024-05-07T15:53:00Z">
              <w:tcPr>
                <w:tcW w:w="714" w:type="pct"/>
                <w:vAlign w:val="center"/>
              </w:tcPr>
            </w:tcPrChange>
          </w:tcPr>
          <w:p w14:paraId="0C9D8E19" w14:textId="130AC159" w:rsidR="0071262B" w:rsidRPr="002F64CF" w:rsidRDefault="0071262B" w:rsidP="0071262B">
            <w:pPr>
              <w:pStyle w:val="TableData-CenteredHZ"/>
            </w:pPr>
            <w:ins w:id="722" w:author="Frischmann, Sarah" w:date="2024-04-23T16:10:00Z">
              <w:r w:rsidRPr="00A54239">
                <w:rPr>
                  <w:highlight w:val="yellow"/>
                </w:rPr>
                <w:t>Stainless Steel 316L</w:t>
              </w:r>
            </w:ins>
          </w:p>
        </w:tc>
        <w:tc>
          <w:tcPr>
            <w:tcW w:w="574" w:type="pct"/>
            <w:vAlign w:val="center"/>
            <w:tcPrChange w:id="723" w:author="Ghadimi, Shahrouz" w:date="2024-05-07T09:53:00Z" w16du:dateUtc="2024-05-07T15:53:00Z">
              <w:tcPr>
                <w:tcW w:w="1" w:type="pct"/>
              </w:tcPr>
            </w:tcPrChange>
          </w:tcPr>
          <w:p w14:paraId="48661AAC" w14:textId="77777777" w:rsidR="0071262B" w:rsidRPr="002F64CF" w:rsidRDefault="0071262B" w:rsidP="0071262B">
            <w:pPr>
              <w:pStyle w:val="TableData-CenteredHZ"/>
            </w:pPr>
          </w:p>
        </w:tc>
        <w:tc>
          <w:tcPr>
            <w:tcW w:w="574" w:type="pct"/>
            <w:vAlign w:val="center"/>
            <w:tcPrChange w:id="724" w:author="Ghadimi, Shahrouz" w:date="2024-05-07T09:53:00Z" w16du:dateUtc="2024-05-07T15:53:00Z">
              <w:tcPr>
                <w:tcW w:w="714" w:type="pct"/>
                <w:gridSpan w:val="3"/>
                <w:vAlign w:val="center"/>
              </w:tcPr>
            </w:tcPrChange>
          </w:tcPr>
          <w:p w14:paraId="1FA01C43" w14:textId="77777777" w:rsidR="0071262B" w:rsidRPr="002F64CF" w:rsidRDefault="0071262B" w:rsidP="0071262B">
            <w:pPr>
              <w:pStyle w:val="TableData-CenteredHZ"/>
            </w:pPr>
          </w:p>
        </w:tc>
        <w:tc>
          <w:tcPr>
            <w:tcW w:w="572" w:type="pct"/>
            <w:gridSpan w:val="2"/>
            <w:tcPrChange w:id="725" w:author="Ghadimi, Shahrouz" w:date="2024-05-07T09:53:00Z" w16du:dateUtc="2024-05-07T15:53:00Z">
              <w:tcPr>
                <w:tcW w:w="715" w:type="pct"/>
                <w:gridSpan w:val="2"/>
                <w:vAlign w:val="center"/>
              </w:tcPr>
            </w:tcPrChange>
          </w:tcPr>
          <w:p w14:paraId="0335B5DD" w14:textId="27EAA332" w:rsidR="0071262B" w:rsidRPr="002F64CF" w:rsidRDefault="0071262B" w:rsidP="0071262B">
            <w:pPr>
              <w:pStyle w:val="TableData-CenteredHZ"/>
            </w:pPr>
            <w:ins w:id="726" w:author="Ghadimi, Shahrouz" w:date="2024-05-07T09:53:00Z" w16du:dateUtc="2024-05-07T15:53:00Z">
              <w:r w:rsidRPr="004861EA">
                <w:t>Not specified</w:t>
              </w:r>
            </w:ins>
          </w:p>
        </w:tc>
      </w:tr>
    </w:tbl>
    <w:p w14:paraId="50BF87C1" w14:textId="77777777" w:rsidR="00945168" w:rsidRPr="00617417" w:rsidRDefault="00945168" w:rsidP="00945168">
      <w:pPr>
        <w:pStyle w:val="Heading2"/>
      </w:pPr>
      <w:r w:rsidRPr="00617417">
        <w:t>COMPONENTS</w:t>
      </w:r>
    </w:p>
    <w:p w14:paraId="758CAD41" w14:textId="7FCA41E3" w:rsidR="00945168" w:rsidRDefault="006D4399" w:rsidP="002914B9">
      <w:pPr>
        <w:pStyle w:val="Heading3"/>
      </w:pPr>
      <w:r>
        <w:t>Suction Housing</w:t>
      </w:r>
      <w:r w:rsidR="00945168">
        <w:t>:</w:t>
      </w:r>
    </w:p>
    <w:p w14:paraId="51A94A98" w14:textId="77777777" w:rsidR="006D4399" w:rsidRDefault="006D4399" w:rsidP="00945168">
      <w:pPr>
        <w:pStyle w:val="Heading4"/>
      </w:pPr>
      <w:r>
        <w:t xml:space="preserve">Inspection Ports: </w:t>
      </w:r>
    </w:p>
    <w:p w14:paraId="246C5CBC" w14:textId="602CEB20" w:rsidR="006D4399" w:rsidRDefault="006D4399" w:rsidP="006D4399">
      <w:pPr>
        <w:pStyle w:val="Heading5"/>
      </w:pPr>
      <w:r>
        <w:t>Shape: Rectangular.</w:t>
      </w:r>
    </w:p>
    <w:p w14:paraId="1418E8E4" w14:textId="7687F1B0" w:rsidR="006D4399" w:rsidRDefault="006D4399" w:rsidP="006D4399">
      <w:pPr>
        <w:pStyle w:val="Heading5"/>
      </w:pPr>
      <w:r>
        <w:t xml:space="preserve">Quantity: </w:t>
      </w:r>
      <w:r w:rsidR="00A219AC" w:rsidRPr="002914B9">
        <w:t xml:space="preserve">two </w:t>
      </w:r>
      <w:r>
        <w:t xml:space="preserve">(2) </w:t>
      </w:r>
    </w:p>
    <w:p w14:paraId="6B670B53" w14:textId="584FE3B3" w:rsidR="006D4399" w:rsidRDefault="006D4399" w:rsidP="006D4399">
      <w:pPr>
        <w:pStyle w:val="Heading5"/>
      </w:pPr>
      <w:r>
        <w:t>Inspection ports shall be</w:t>
      </w:r>
      <w:r w:rsidR="00A219AC" w:rsidRPr="002914B9">
        <w:t xml:space="preserve"> 180° apart</w:t>
      </w:r>
      <w:r>
        <w:t>.</w:t>
      </w:r>
    </w:p>
    <w:p w14:paraId="58D2A8F6" w14:textId="0BDF2020" w:rsidR="006D4399" w:rsidRDefault="006D4399" w:rsidP="006D4399">
      <w:pPr>
        <w:pStyle w:val="Heading5"/>
      </w:pPr>
      <w:r>
        <w:lastRenderedPageBreak/>
        <w:t xml:space="preserve">Inspection ports shall </w:t>
      </w:r>
      <w:r w:rsidR="00A219AC" w:rsidRPr="002914B9">
        <w:t>provide access to the universal joints within the suction housing.</w:t>
      </w:r>
      <w:r w:rsidR="002914B9" w:rsidRPr="002914B9">
        <w:t xml:space="preserve"> </w:t>
      </w:r>
    </w:p>
    <w:p w14:paraId="1D30D330" w14:textId="427E0504" w:rsidR="002914B9" w:rsidRDefault="006D4399" w:rsidP="006D4399">
      <w:pPr>
        <w:pStyle w:val="Heading3"/>
      </w:pPr>
      <w:r>
        <w:t xml:space="preserve">Pump Ends: </w:t>
      </w:r>
      <w:r w:rsidR="00A219AC" w:rsidRPr="002914B9">
        <w:t>Suction and discharge connections</w:t>
      </w:r>
      <w:r w:rsidR="00A05973" w:rsidRPr="002914B9">
        <w:t>, where flanged,</w:t>
      </w:r>
      <w:r w:rsidR="00A219AC" w:rsidRPr="002914B9">
        <w:t xml:space="preserve"> shall be </w:t>
      </w:r>
      <w:del w:id="727" w:author="Frischmann, Sarah" w:date="2024-04-22T13:38:00Z">
        <w:r w:rsidR="00853005" w:rsidDel="007A5338">
          <w:delText>[</w:delText>
        </w:r>
      </w:del>
      <w:commentRangeStart w:id="728"/>
      <w:commentRangeStart w:id="729"/>
      <w:r w:rsidR="00A219AC" w:rsidRPr="005E262E">
        <w:rPr>
          <w:rPrChange w:id="730" w:author="Frischmann, Sarah" w:date="2024-04-23T16:10:00Z">
            <w:rPr>
              <w:highlight w:val="yellow"/>
            </w:rPr>
          </w:rPrChange>
        </w:rPr>
        <w:t>125 pound</w:t>
      </w:r>
      <w:del w:id="731" w:author="Frischmann, Sarah" w:date="2024-04-22T13:38:00Z">
        <w:r w:rsidR="00853005" w:rsidRPr="005E262E" w:rsidDel="007A5338">
          <w:rPr>
            <w:rPrChange w:id="732" w:author="Frischmann, Sarah" w:date="2024-04-23T16:10:00Z">
              <w:rPr>
                <w:highlight w:val="yellow"/>
              </w:rPr>
            </w:rPrChange>
          </w:rPr>
          <w:delText>] [ ]</w:delText>
        </w:r>
      </w:del>
      <w:ins w:id="733" w:author="Frischmann, Sarah" w:date="2024-04-22T13:38:00Z">
        <w:r w:rsidR="007A5338" w:rsidRPr="005E262E" w:rsidDel="007A5338">
          <w:t xml:space="preserve"> </w:t>
        </w:r>
      </w:ins>
      <w:del w:id="734" w:author="Frischmann, Sarah" w:date="2024-04-22T13:38:00Z">
        <w:r w:rsidR="00A219AC" w:rsidRPr="005E262E" w:rsidDel="007A5338">
          <w:delText xml:space="preserve"> </w:delText>
        </w:r>
        <w:commentRangeEnd w:id="728"/>
        <w:r w:rsidR="00BB5A7C" w:rsidRPr="005E262E" w:rsidDel="007A5338">
          <w:rPr>
            <w:rStyle w:val="CommentReference"/>
            <w:rFonts w:ascii="Calibri" w:hAnsi="Calibri" w:cs="Times New Roman"/>
          </w:rPr>
          <w:commentReference w:id="728"/>
        </w:r>
        <w:commentRangeEnd w:id="729"/>
        <w:r w:rsidR="00915AAD" w:rsidRPr="005E262E" w:rsidDel="007A5338">
          <w:rPr>
            <w:rStyle w:val="CommentReference"/>
            <w:rFonts w:ascii="Calibri" w:hAnsi="Calibri" w:cs="Times New Roman"/>
          </w:rPr>
          <w:commentReference w:id="729"/>
        </w:r>
        <w:r w:rsidR="00A219AC" w:rsidRPr="002914B9" w:rsidDel="007A5338">
          <w:delText>A</w:delText>
        </w:r>
      </w:del>
      <w:r w:rsidR="00A219AC" w:rsidRPr="002914B9">
        <w:t>NSI Standard flat face flanges</w:t>
      </w:r>
      <w:r w:rsidR="00A05973" w:rsidRPr="002914B9">
        <w:t>.</w:t>
      </w:r>
    </w:p>
    <w:p w14:paraId="0068A7A7" w14:textId="33C37B75" w:rsidR="00D61921" w:rsidRPr="00714489" w:rsidRDefault="00D61921" w:rsidP="00714489">
      <w:pPr>
        <w:pStyle w:val="Heading4"/>
        <w:numPr>
          <w:ilvl w:val="0"/>
          <w:numId w:val="0"/>
        </w:numPr>
        <w:rPr>
          <w:b/>
          <w:bCs/>
          <w:i/>
          <w:iCs/>
          <w:color w:val="FF0000"/>
        </w:rPr>
      </w:pPr>
      <w:r w:rsidRPr="00714489">
        <w:rPr>
          <w:b/>
          <w:bCs/>
          <w:i/>
          <w:iCs/>
          <w:color w:val="FF0000"/>
        </w:rPr>
        <w:t>COORDINATE PRESSURE RATING OF ENDS WITH PUMP DIFFERENTIAL PRESSURE AND NUMBER OF STAGES.</w:t>
      </w:r>
    </w:p>
    <w:p w14:paraId="69940BBC" w14:textId="5437DFF2" w:rsidR="00513EBA" w:rsidRDefault="00D61921" w:rsidP="00714489">
      <w:pPr>
        <w:pStyle w:val="Heading3"/>
      </w:pPr>
      <w:r>
        <w:t>Rotor</w:t>
      </w:r>
      <w:r w:rsidR="00FC77B2">
        <w:t xml:space="preserve"> Design</w:t>
      </w:r>
      <w:r>
        <w:t xml:space="preserve">: </w:t>
      </w:r>
      <w:r w:rsidR="00FC77B2">
        <w:t>S</w:t>
      </w:r>
      <w:r w:rsidR="00A219AC" w:rsidRPr="002914B9">
        <w:t>ingle helix</w:t>
      </w:r>
      <w:r w:rsidR="00A05973" w:rsidRPr="002914B9">
        <w:t>.</w:t>
      </w:r>
      <w:r w:rsidR="002914B9" w:rsidRPr="002914B9">
        <w:t xml:space="preserve"> </w:t>
      </w:r>
    </w:p>
    <w:p w14:paraId="7410DF94" w14:textId="7359B4CB" w:rsidR="00513EBA" w:rsidRPr="002914B9" w:rsidRDefault="00513EBA" w:rsidP="00513EBA">
      <w:pPr>
        <w:pStyle w:val="Heading3"/>
      </w:pPr>
      <w:r>
        <w:t>Stator:</w:t>
      </w:r>
    </w:p>
    <w:p w14:paraId="09BDB9A0" w14:textId="5B03A070" w:rsidR="00626896" w:rsidRDefault="00A219AC" w:rsidP="00513EBA">
      <w:pPr>
        <w:pStyle w:val="Heading4"/>
      </w:pPr>
      <w:r w:rsidRPr="002914B9">
        <w:t xml:space="preserve">Stator </w:t>
      </w:r>
      <w:r w:rsidR="00FC77B2">
        <w:t>Design: D</w:t>
      </w:r>
      <w:r w:rsidRPr="002914B9">
        <w:t>ouble helix</w:t>
      </w:r>
      <w:r w:rsidR="00626896">
        <w:t>.</w:t>
      </w:r>
    </w:p>
    <w:p w14:paraId="068C4D9C" w14:textId="352ECD51" w:rsidR="00626896" w:rsidRDefault="00626896" w:rsidP="00513EBA">
      <w:pPr>
        <w:pStyle w:val="Heading4"/>
      </w:pPr>
      <w:r>
        <w:t>Stator shall be</w:t>
      </w:r>
      <w:r w:rsidR="00A219AC" w:rsidRPr="002914B9">
        <w:t xml:space="preserve"> chemically bonded to </w:t>
      </w:r>
      <w:r>
        <w:t>stator tube</w:t>
      </w:r>
      <w:r w:rsidR="00A219AC" w:rsidRPr="002914B9">
        <w:t>.</w:t>
      </w:r>
      <w:r w:rsidR="002914B9" w:rsidRPr="002914B9">
        <w:t xml:space="preserve"> </w:t>
      </w:r>
    </w:p>
    <w:p w14:paraId="50E362B7" w14:textId="77777777" w:rsidR="00311274" w:rsidRDefault="00311274" w:rsidP="00513EBA">
      <w:pPr>
        <w:pStyle w:val="Heading4"/>
      </w:pPr>
      <w:r>
        <w:t>Stator Clamp Rings:</w:t>
      </w:r>
    </w:p>
    <w:p w14:paraId="787DF577" w14:textId="5F877417" w:rsidR="005739A6" w:rsidRDefault="00FC77B2" w:rsidP="00311274">
      <w:pPr>
        <w:pStyle w:val="Heading5"/>
      </w:pPr>
      <w:r>
        <w:t>S</w:t>
      </w:r>
      <w:r w:rsidR="00A219AC" w:rsidRPr="002914B9">
        <w:t>tator shall use 720° clamp rings to fasten the normal horizontal flange and suction housing, with sealed ends or thru-bolts.</w:t>
      </w:r>
      <w:r w:rsidR="002914B9" w:rsidRPr="002914B9">
        <w:t xml:space="preserve"> </w:t>
      </w:r>
    </w:p>
    <w:p w14:paraId="379895B6" w14:textId="77777777" w:rsidR="005739A6" w:rsidRDefault="00A219AC" w:rsidP="00311274">
      <w:pPr>
        <w:pStyle w:val="Heading5"/>
      </w:pPr>
      <w:r w:rsidRPr="002914B9">
        <w:t>The clamp rings shall facilitate stator removal.</w:t>
      </w:r>
      <w:r w:rsidR="002914B9" w:rsidRPr="002914B9">
        <w:t xml:space="preserve"> </w:t>
      </w:r>
    </w:p>
    <w:p w14:paraId="677EA649" w14:textId="1FA27CC0" w:rsidR="002914B9" w:rsidRPr="002914B9" w:rsidRDefault="00A219AC" w:rsidP="00714489">
      <w:pPr>
        <w:pStyle w:val="Heading5"/>
      </w:pPr>
      <w:r w:rsidRPr="002914B9">
        <w:t xml:space="preserve">The stator seals shall be designed to prevent the material being pumped from contracting the stator bonding and tube. </w:t>
      </w:r>
    </w:p>
    <w:p w14:paraId="58555033" w14:textId="77777777" w:rsidR="006D6111" w:rsidRDefault="006D6111" w:rsidP="002914B9">
      <w:pPr>
        <w:pStyle w:val="Heading3"/>
      </w:pPr>
      <w:r>
        <w:t>Universal Joints:</w:t>
      </w:r>
    </w:p>
    <w:p w14:paraId="31A270F0" w14:textId="6C429D6F" w:rsidR="00782EC1" w:rsidRDefault="006D6111" w:rsidP="006D6111">
      <w:pPr>
        <w:pStyle w:val="Heading4"/>
      </w:pPr>
      <w:r>
        <w:t xml:space="preserve">Type: </w:t>
      </w:r>
      <w:r w:rsidR="00782EC1">
        <w:t>G</w:t>
      </w:r>
      <w:r w:rsidR="00A219AC" w:rsidRPr="002914B9">
        <w:t>rease lubricated, totally enclosed sealed and shielded, crowned gear.</w:t>
      </w:r>
      <w:r w:rsidR="002914B9" w:rsidRPr="002914B9">
        <w:t xml:space="preserve"> </w:t>
      </w:r>
    </w:p>
    <w:p w14:paraId="6276726C" w14:textId="529E950C" w:rsidR="00782EC1" w:rsidRDefault="00782EC1" w:rsidP="006D6111">
      <w:pPr>
        <w:pStyle w:val="Heading4"/>
      </w:pPr>
      <w:r>
        <w:t xml:space="preserve">Maximum operating Angle: </w:t>
      </w:r>
      <w:r w:rsidR="00A219AC" w:rsidRPr="002914B9">
        <w:t>1</w:t>
      </w:r>
      <w:r w:rsidR="00A219AC" w:rsidRPr="002914B9">
        <w:noBreakHyphen/>
        <w:t xml:space="preserve">1/2° off center. </w:t>
      </w:r>
      <w:r w:rsidR="00420033" w:rsidRPr="002914B9">
        <w:t>The low angularity shall maximize universal joint life.</w:t>
      </w:r>
    </w:p>
    <w:p w14:paraId="4476F3E7" w14:textId="2C36EFFE" w:rsidR="00D60DE9" w:rsidRDefault="009F29C4" w:rsidP="006D6111">
      <w:pPr>
        <w:pStyle w:val="Heading4"/>
      </w:pPr>
      <w:r>
        <w:t>Universal joint l</w:t>
      </w:r>
      <w:r w:rsidR="00D60DE9">
        <w:t xml:space="preserve">ife: </w:t>
      </w:r>
      <w:r w:rsidR="00A219AC" w:rsidRPr="002914B9">
        <w:t>Mechanical components of the gear joints shall be designed to operate for 10,000 hours at the maximum speeds and pressures</w:t>
      </w:r>
      <w:r w:rsidR="00A05973" w:rsidRPr="002914B9">
        <w:t xml:space="preserve"> specified</w:t>
      </w:r>
      <w:r w:rsidR="00A219AC" w:rsidRPr="002914B9">
        <w:t>.</w:t>
      </w:r>
      <w:r w:rsidR="002914B9" w:rsidRPr="002914B9">
        <w:t xml:space="preserve"> </w:t>
      </w:r>
    </w:p>
    <w:p w14:paraId="2B853563" w14:textId="6D01DBF3" w:rsidR="009349FB" w:rsidRDefault="00037257" w:rsidP="00714489">
      <w:pPr>
        <w:pStyle w:val="Heading4"/>
        <w:rPr>
          <w:ins w:id="735" w:author="Frischmann, Sarah" w:date="2024-05-02T13:29:00Z" w16du:dateUtc="2024-05-02T17:29:00Z"/>
        </w:rPr>
      </w:pPr>
      <w:r>
        <w:t xml:space="preserve">Function: </w:t>
      </w:r>
      <w:r w:rsidR="00674851">
        <w:t>T</w:t>
      </w:r>
      <w:r w:rsidR="00A219AC" w:rsidRPr="002914B9">
        <w:t>ransmit the required thrust and torque while allowing the rotor to move in its eccentric path.</w:t>
      </w:r>
      <w:r w:rsidR="002914B9" w:rsidRPr="002914B9">
        <w:t xml:space="preserve"> </w:t>
      </w:r>
      <w:ins w:id="736" w:author="Frischmann, Sarah" w:date="2024-05-02T13:29:00Z" w16du:dateUtc="2024-05-02T17:29:00Z">
        <w:r w:rsidR="007B2316">
          <w:t>DS</w:t>
        </w:r>
      </w:ins>
    </w:p>
    <w:p w14:paraId="497CED8F" w14:textId="0E4ACEB9" w:rsidR="007B2316" w:rsidDel="00B37184" w:rsidRDefault="007B2316" w:rsidP="00714489">
      <w:pPr>
        <w:pStyle w:val="Heading4"/>
        <w:rPr>
          <w:del w:id="737" w:author="Ghadimi, Shahrouz" w:date="2024-05-07T10:05:00Z" w16du:dateUtc="2024-05-07T16:05:00Z"/>
        </w:rPr>
      </w:pPr>
    </w:p>
    <w:p w14:paraId="77A8A55B" w14:textId="2C892A3C" w:rsidR="00D97DCD" w:rsidRDefault="00195C00" w:rsidP="00714489">
      <w:pPr>
        <w:pStyle w:val="Heading4"/>
      </w:pPr>
      <w:ins w:id="738" w:author="Ghadimi, Shahrouz" w:date="2024-05-07T11:13:00Z" w16du:dateUtc="2024-05-07T17:13:00Z">
        <w:r>
          <w:t>chan</w:t>
        </w:r>
      </w:ins>
      <w:del w:id="739" w:author="Ghadimi, Shahrouz" w:date="2024-05-07T11:24:00Z" w16du:dateUtc="2024-05-07T17:24:00Z">
        <w:r w:rsidR="00674851" w:rsidDel="00875153">
          <w:delText>J</w:delText>
        </w:r>
        <w:r w:rsidR="00A219AC" w:rsidRPr="002914B9" w:rsidDel="00875153">
          <w:delText>o</w:delText>
        </w:r>
      </w:del>
      <w:r w:rsidR="00A219AC" w:rsidRPr="002914B9">
        <w:t>int seal shall prevent any liquid from contaminating the gear</w:t>
      </w:r>
    </w:p>
    <w:p w14:paraId="3E098439" w14:textId="65E78CFF" w:rsidR="009349FB" w:rsidRDefault="00D97DCD" w:rsidP="00714489">
      <w:pPr>
        <w:pStyle w:val="Heading4"/>
      </w:pPr>
      <w:r>
        <w:t>S</w:t>
      </w:r>
      <w:r w:rsidR="00A219AC" w:rsidRPr="002914B9">
        <w:t>hield shall prevent any foreign objects from rupturing the seal.</w:t>
      </w:r>
      <w:r w:rsidR="002914B9" w:rsidRPr="002914B9">
        <w:t xml:space="preserve"> </w:t>
      </w:r>
    </w:p>
    <w:p w14:paraId="58CFC097" w14:textId="3DD358B3" w:rsidR="008946AB" w:rsidRPr="002914B9" w:rsidRDefault="008946AB" w:rsidP="008946AB">
      <w:pPr>
        <w:pStyle w:val="Heading3"/>
      </w:pPr>
      <w:r>
        <w:t>Connecting Rod:</w:t>
      </w:r>
    </w:p>
    <w:p w14:paraId="56447BE8" w14:textId="17A8A315" w:rsidR="00C539BF" w:rsidRDefault="00C539BF" w:rsidP="00C539BF">
      <w:pPr>
        <w:pStyle w:val="Heading4"/>
      </w:pPr>
      <w:r>
        <w:t>Design: S</w:t>
      </w:r>
      <w:r w:rsidR="00A219AC" w:rsidRPr="002914B9">
        <w:t>plined</w:t>
      </w:r>
      <w:r>
        <w:t>.</w:t>
      </w:r>
    </w:p>
    <w:p w14:paraId="21BC6936" w14:textId="3B850F35" w:rsidR="00C539BF" w:rsidRDefault="00C539BF" w:rsidP="00C539BF">
      <w:pPr>
        <w:pStyle w:val="Heading4"/>
      </w:pPr>
      <w:r>
        <w:lastRenderedPageBreak/>
        <w:t>Function: C</w:t>
      </w:r>
      <w:r w:rsidR="00A219AC" w:rsidRPr="002914B9">
        <w:t>onnect the gear joints of the eccentrically moving rotor and the drive shaft.</w:t>
      </w:r>
      <w:r w:rsidR="002914B9" w:rsidRPr="002914B9">
        <w:t xml:space="preserve"> </w:t>
      </w:r>
    </w:p>
    <w:p w14:paraId="31042781" w14:textId="77777777" w:rsidR="00C539BF" w:rsidRDefault="00A219AC" w:rsidP="00C539BF">
      <w:pPr>
        <w:pStyle w:val="Heading4"/>
      </w:pPr>
      <w:r w:rsidRPr="002914B9">
        <w:t>The connecting rod shall pass through the suction housing/shaft seal area within the hollow drive shaft quill so that no eccentric loads are imparted on the packed seal.</w:t>
      </w:r>
      <w:r w:rsidR="002914B9" w:rsidRPr="002914B9">
        <w:t xml:space="preserve"> </w:t>
      </w:r>
    </w:p>
    <w:p w14:paraId="279D8F18" w14:textId="7AA52F07" w:rsidR="002914B9" w:rsidRPr="002914B9" w:rsidRDefault="00C539BF" w:rsidP="00714489">
      <w:pPr>
        <w:pStyle w:val="Heading4"/>
      </w:pPr>
      <w:r>
        <w:t xml:space="preserve">The </w:t>
      </w:r>
      <w:r w:rsidR="00A219AC" w:rsidRPr="002914B9">
        <w:t>connecting rod shall be rigid and not susceptible to chipping</w:t>
      </w:r>
      <w:r w:rsidR="00A05973" w:rsidRPr="002914B9">
        <w:t>.</w:t>
      </w:r>
    </w:p>
    <w:p w14:paraId="45BEA393" w14:textId="77777777" w:rsidR="000C2941" w:rsidRDefault="000C2941" w:rsidP="002914B9">
      <w:pPr>
        <w:pStyle w:val="Heading3"/>
      </w:pPr>
      <w:r>
        <w:t>Shafting:</w:t>
      </w:r>
    </w:p>
    <w:p w14:paraId="4B00BC0B" w14:textId="5708E1C5" w:rsidR="00541B5B" w:rsidRDefault="00CE6183" w:rsidP="000C2941">
      <w:pPr>
        <w:pStyle w:val="Heading4"/>
      </w:pPr>
      <w:r>
        <w:t>Shaft d</w:t>
      </w:r>
      <w:r w:rsidR="000C2941">
        <w:t>esign</w:t>
      </w:r>
      <w:r w:rsidR="00541B5B">
        <w:t xml:space="preserve"> shall be</w:t>
      </w:r>
      <w:r w:rsidR="000C2941">
        <w:t xml:space="preserve"> </w:t>
      </w:r>
      <w:r w:rsidR="00A219AC" w:rsidRPr="002914B9">
        <w:t>two</w:t>
      </w:r>
      <w:r w:rsidR="00A219AC" w:rsidRPr="002914B9">
        <w:noBreakHyphen/>
        <w:t>part hollow quill removable for repair.</w:t>
      </w:r>
      <w:r w:rsidR="002914B9" w:rsidRPr="002914B9">
        <w:t xml:space="preserve"> </w:t>
      </w:r>
    </w:p>
    <w:p w14:paraId="6B7D0327" w14:textId="0ACA1930" w:rsidR="00541B5B" w:rsidRDefault="00CE6183" w:rsidP="000C2941">
      <w:pPr>
        <w:pStyle w:val="Heading4"/>
      </w:pPr>
      <w:r>
        <w:t>Shaft</w:t>
      </w:r>
      <w:r w:rsidRPr="002914B9">
        <w:t xml:space="preserve"> </w:t>
      </w:r>
      <w:r w:rsidR="00A219AC" w:rsidRPr="002914B9">
        <w:t>quill shall be</w:t>
      </w:r>
      <w:r w:rsidR="00541B5B">
        <w:t>:</w:t>
      </w:r>
    </w:p>
    <w:p w14:paraId="1BC63705" w14:textId="1BEEDD99" w:rsidR="00541B5B" w:rsidRDefault="000D6504" w:rsidP="00541B5B">
      <w:pPr>
        <w:pStyle w:val="Heading5"/>
      </w:pPr>
      <w:r>
        <w:t>R</w:t>
      </w:r>
      <w:r w:rsidRPr="002914B9">
        <w:t>eplaceable</w:t>
      </w:r>
      <w:r w:rsidR="000F1CCE">
        <w:t>.</w:t>
      </w:r>
    </w:p>
    <w:p w14:paraId="7CF16BE8" w14:textId="0C705F07" w:rsidR="002914B9" w:rsidRPr="002914B9" w:rsidRDefault="00A54239" w:rsidP="00714489">
      <w:pPr>
        <w:pStyle w:val="Heading5"/>
      </w:pPr>
      <w:r>
        <w:t>R</w:t>
      </w:r>
      <w:r w:rsidR="00A219AC" w:rsidRPr="002914B9">
        <w:t>emovable without removing the bearings from the bearing housing or disconnecting the driver.</w:t>
      </w:r>
    </w:p>
    <w:p w14:paraId="22EE6F3F" w14:textId="77777777" w:rsidR="005C696F" w:rsidRDefault="005C696F" w:rsidP="002914B9">
      <w:pPr>
        <w:pStyle w:val="Heading3"/>
      </w:pPr>
      <w:r>
        <w:t>Bearings:</w:t>
      </w:r>
    </w:p>
    <w:p w14:paraId="1D65F894" w14:textId="24BF2ABD" w:rsidR="00C737C4" w:rsidRDefault="005C696F" w:rsidP="005C696F">
      <w:pPr>
        <w:pStyle w:val="Heading4"/>
      </w:pPr>
      <w:r>
        <w:t>Type: G</w:t>
      </w:r>
      <w:r w:rsidR="00A219AC" w:rsidRPr="002914B9">
        <w:t>rease lubricated</w:t>
      </w:r>
      <w:r>
        <w:t>,</w:t>
      </w:r>
      <w:r w:rsidR="00A219AC" w:rsidRPr="002914B9">
        <w:t xml:space="preserve"> tapered roller</w:t>
      </w:r>
      <w:r w:rsidR="00C737C4">
        <w:t xml:space="preserve">, </w:t>
      </w:r>
      <w:r w:rsidR="00A219AC" w:rsidRPr="002914B9">
        <w:t>with diverging pressure angles for maximum shaft stability.</w:t>
      </w:r>
      <w:r w:rsidR="002914B9" w:rsidRPr="002914B9">
        <w:t xml:space="preserve"> </w:t>
      </w:r>
    </w:p>
    <w:p w14:paraId="535A7C21" w14:textId="27F3797B" w:rsidR="00E71FEA" w:rsidRDefault="00A219AC" w:rsidP="005C696F">
      <w:pPr>
        <w:pStyle w:val="Heading4"/>
      </w:pPr>
      <w:r w:rsidRPr="002914B9">
        <w:t xml:space="preserve">The </w:t>
      </w:r>
      <w:r w:rsidR="00C737C4">
        <w:t xml:space="preserve">scheduled minimum </w:t>
      </w:r>
      <w:r w:rsidR="00CF56CF">
        <w:t>L</w:t>
      </w:r>
      <w:r w:rsidRPr="002914B9">
        <w:noBreakHyphen/>
        <w:t xml:space="preserve">10 life of the bearing shall </w:t>
      </w:r>
      <w:r w:rsidR="00E71FEA">
        <w:t xml:space="preserve">be based on </w:t>
      </w:r>
      <w:r w:rsidRPr="002914B9">
        <w:t>maximum operating conditions.</w:t>
      </w:r>
      <w:r w:rsidR="002914B9" w:rsidRPr="002914B9">
        <w:t xml:space="preserve"> </w:t>
      </w:r>
    </w:p>
    <w:p w14:paraId="01C3F357" w14:textId="77777777" w:rsidR="00914240" w:rsidRDefault="00914240" w:rsidP="005C696F">
      <w:pPr>
        <w:pStyle w:val="Heading4"/>
      </w:pPr>
      <w:r>
        <w:t xml:space="preserve">Bearing cover plate: </w:t>
      </w:r>
    </w:p>
    <w:p w14:paraId="465D6BAE" w14:textId="77777777" w:rsidR="00914240" w:rsidRDefault="00A219AC" w:rsidP="00914240">
      <w:pPr>
        <w:pStyle w:val="Heading5"/>
      </w:pPr>
      <w:r w:rsidRPr="002914B9">
        <w:t>The bearings shall be protected from contamination by means of a bearing cover plate</w:t>
      </w:r>
      <w:r w:rsidR="00914240">
        <w:t>.</w:t>
      </w:r>
    </w:p>
    <w:p w14:paraId="3B20D4C3" w14:textId="5BA68E3E" w:rsidR="002914B9" w:rsidRPr="002914B9" w:rsidRDefault="00914240" w:rsidP="00714489">
      <w:pPr>
        <w:pStyle w:val="Heading5"/>
      </w:pPr>
      <w:r>
        <w:t xml:space="preserve">Bearing cover plate shall be </w:t>
      </w:r>
      <w:r w:rsidR="00A219AC" w:rsidRPr="002914B9">
        <w:t>bolted to the bearing housing.</w:t>
      </w:r>
    </w:p>
    <w:p w14:paraId="09BFACEB" w14:textId="041EBDBE" w:rsidR="002914B9" w:rsidRPr="002914B9" w:rsidRDefault="00A219AC" w:rsidP="002914B9">
      <w:pPr>
        <w:pStyle w:val="Heading3"/>
      </w:pPr>
      <w:r w:rsidRPr="002914B9">
        <w:t xml:space="preserve">Shaft seal shall be </w:t>
      </w:r>
      <w:r w:rsidR="007001AA">
        <w:t xml:space="preserve">as scheduled herein. </w:t>
      </w:r>
    </w:p>
    <w:p w14:paraId="43E3AA3E" w14:textId="45361264" w:rsidR="004C31AF" w:rsidRDefault="004C31AF" w:rsidP="002914B9">
      <w:pPr>
        <w:pStyle w:val="Heading3"/>
      </w:pPr>
      <w:r>
        <w:t xml:space="preserve">Base: </w:t>
      </w:r>
    </w:p>
    <w:p w14:paraId="63F3A51A" w14:textId="07E92E6C" w:rsidR="004C31AF" w:rsidRDefault="004C31AF" w:rsidP="004C31AF">
      <w:pPr>
        <w:pStyle w:val="Heading4"/>
      </w:pPr>
      <w:r>
        <w:t xml:space="preserve">Equipment Support: </w:t>
      </w:r>
      <w:r w:rsidR="003065F4">
        <w:t>C</w:t>
      </w:r>
      <w:r w:rsidR="00A219AC" w:rsidRPr="002914B9">
        <w:t>ommon pump, speed reducer and motor base shall be suitably constructed to support the full weight of pump drive unit and motor</w:t>
      </w:r>
      <w:r>
        <w:t>.</w:t>
      </w:r>
    </w:p>
    <w:p w14:paraId="333488C3" w14:textId="04736ED2" w:rsidR="00A02C9D" w:rsidRDefault="00A02C9D" w:rsidP="00A02C9D">
      <w:pPr>
        <w:pStyle w:val="Heading4"/>
      </w:pPr>
      <w:r w:rsidRPr="00617417">
        <w:t>Base shall be especially fabricated for, the pump</w:t>
      </w:r>
      <w:r>
        <w:t>, motor and gearbox, etc.</w:t>
      </w:r>
      <w:r w:rsidRPr="00617417">
        <w:t xml:space="preserve"> </w:t>
      </w:r>
      <w:r>
        <w:t xml:space="preserve">string components </w:t>
      </w:r>
      <w:r w:rsidRPr="00617417">
        <w:t>and sufficiently sized to ensure rigid support.</w:t>
      </w:r>
    </w:p>
    <w:p w14:paraId="01DEBB53" w14:textId="77777777" w:rsidR="00230644" w:rsidRPr="002F64CF" w:rsidRDefault="00230644" w:rsidP="00230644">
      <w:pPr>
        <w:pStyle w:val="Heading4"/>
      </w:pPr>
      <w:r w:rsidRPr="002F64CF">
        <w:t xml:space="preserve">Materials </w:t>
      </w:r>
      <w:r w:rsidRPr="00617417">
        <w:t xml:space="preserve">of construction shall be heavy welded steel construction, </w:t>
      </w:r>
      <w:r w:rsidRPr="002F64CF">
        <w:t xml:space="preserve">fabricated steel, steel open channel design, </w:t>
      </w:r>
      <w:r w:rsidRPr="00617417">
        <w:t xml:space="preserve">or cast iron as scheduled in </w:t>
      </w:r>
      <w:r>
        <w:t>herein</w:t>
      </w:r>
      <w:r w:rsidRPr="00617417">
        <w:t>.</w:t>
      </w:r>
    </w:p>
    <w:p w14:paraId="153BAAF9" w14:textId="6F9BD480" w:rsidR="002914B9" w:rsidRPr="002914B9" w:rsidRDefault="004C31AF" w:rsidP="00714489">
      <w:pPr>
        <w:pStyle w:val="Heading4"/>
      </w:pPr>
      <w:r>
        <w:lastRenderedPageBreak/>
        <w:t>S</w:t>
      </w:r>
      <w:r w:rsidR="00A219AC" w:rsidRPr="002914B9">
        <w:t xml:space="preserve">hall be provided with </w:t>
      </w:r>
      <w:r w:rsidR="00C07F36">
        <w:t xml:space="preserve">bolt holes, </w:t>
      </w:r>
      <w:r w:rsidR="00A219AC" w:rsidRPr="002914B9">
        <w:t>grout holes</w:t>
      </w:r>
      <w:r w:rsidR="00C07F36">
        <w:t>/openings</w:t>
      </w:r>
      <w:r w:rsidR="00A219AC" w:rsidRPr="002914B9">
        <w:t xml:space="preserve"> and drain connections with a drip lip.</w:t>
      </w:r>
    </w:p>
    <w:p w14:paraId="67575B35" w14:textId="7DDBC118" w:rsidR="00C9101E" w:rsidRDefault="00C9101E" w:rsidP="002914B9">
      <w:pPr>
        <w:pStyle w:val="Heading3"/>
      </w:pPr>
      <w:r>
        <w:t xml:space="preserve">Speed </w:t>
      </w:r>
      <w:r w:rsidR="00030D56">
        <w:t>r</w:t>
      </w:r>
      <w:r>
        <w:t>educer:</w:t>
      </w:r>
    </w:p>
    <w:p w14:paraId="49765D24" w14:textId="5C795495" w:rsidR="00C9101E" w:rsidRDefault="00C9101E" w:rsidP="005E1326">
      <w:pPr>
        <w:pStyle w:val="Heading4"/>
      </w:pPr>
      <w:r>
        <w:t>Type: D</w:t>
      </w:r>
      <w:r w:rsidRPr="002914B9">
        <w:t>ouble reduction parallel shaft helical gear drive.</w:t>
      </w:r>
      <w:r w:rsidR="00A219AC" w:rsidRPr="002914B9">
        <w:t xml:space="preserve"> </w:t>
      </w:r>
    </w:p>
    <w:p w14:paraId="1053E70C" w14:textId="1BA73FFC" w:rsidR="00C9101E" w:rsidRDefault="009D2EE9" w:rsidP="00C9101E">
      <w:pPr>
        <w:pStyle w:val="Heading4"/>
      </w:pPr>
      <w:r>
        <w:t>Speed</w:t>
      </w:r>
      <w:r w:rsidR="00C9101E">
        <w:t xml:space="preserve"> reducer shall be </w:t>
      </w:r>
      <w:r w:rsidR="00A219AC" w:rsidRPr="002914B9">
        <w:t>provided by the pump manufacturer.</w:t>
      </w:r>
      <w:r w:rsidR="002914B9" w:rsidRPr="002914B9">
        <w:t xml:space="preserve"> </w:t>
      </w:r>
    </w:p>
    <w:p w14:paraId="24D034BE" w14:textId="28AF190F" w:rsidR="005E1326" w:rsidRDefault="00030D56" w:rsidP="00C9101E">
      <w:pPr>
        <w:pStyle w:val="Heading4"/>
      </w:pPr>
      <w:r>
        <w:t>Speed reducer con</w:t>
      </w:r>
      <w:r w:rsidR="005E1326">
        <w:t>struction:</w:t>
      </w:r>
    </w:p>
    <w:p w14:paraId="1BDB4D8E" w14:textId="35AEC3F4" w:rsidR="005E1326" w:rsidRDefault="00A219AC" w:rsidP="005E1326">
      <w:pPr>
        <w:pStyle w:val="Heading5"/>
      </w:pPr>
      <w:r w:rsidRPr="002914B9">
        <w:t xml:space="preserve">The case shall </w:t>
      </w:r>
      <w:r w:rsidR="005E1326">
        <w:t xml:space="preserve">be cast with </w:t>
      </w:r>
      <w:r w:rsidRPr="002914B9">
        <w:t>integral mounting feet.</w:t>
      </w:r>
      <w:r w:rsidR="002914B9" w:rsidRPr="002914B9">
        <w:t xml:space="preserve"> </w:t>
      </w:r>
    </w:p>
    <w:p w14:paraId="4AA2C371" w14:textId="77777777" w:rsidR="006C35D2" w:rsidRDefault="00A219AC" w:rsidP="005E1326">
      <w:pPr>
        <w:pStyle w:val="Heading5"/>
      </w:pPr>
      <w:r w:rsidRPr="002914B9">
        <w:t>The gears shall be A.G.M.A. Class I</w:t>
      </w:r>
      <w:r w:rsidR="006C35D2">
        <w:t>.</w:t>
      </w:r>
    </w:p>
    <w:p w14:paraId="1C408550" w14:textId="30691D77" w:rsidR="00030D56" w:rsidRDefault="00030D56" w:rsidP="005E1326">
      <w:pPr>
        <w:pStyle w:val="Heading5"/>
      </w:pPr>
      <w:r>
        <w:t xml:space="preserve">Minimum hardness: </w:t>
      </w:r>
      <w:r w:rsidR="00A219AC" w:rsidRPr="002914B9">
        <w:t xml:space="preserve">Rockwell </w:t>
      </w:r>
      <w:r w:rsidR="00237BCB">
        <w:t>“</w:t>
      </w:r>
      <w:r w:rsidR="00A219AC" w:rsidRPr="002914B9">
        <w:t>C</w:t>
      </w:r>
      <w:r w:rsidR="00237BCB">
        <w:t>”</w:t>
      </w:r>
      <w:r w:rsidR="00A219AC" w:rsidRPr="002914B9">
        <w:t xml:space="preserve"> hardness of 60.</w:t>
      </w:r>
      <w:r w:rsidR="002914B9" w:rsidRPr="002914B9">
        <w:t xml:space="preserve"> </w:t>
      </w:r>
    </w:p>
    <w:p w14:paraId="006F40F4" w14:textId="4493A61C" w:rsidR="00030D56" w:rsidRDefault="00030D56" w:rsidP="005E1326">
      <w:pPr>
        <w:pStyle w:val="Heading5"/>
      </w:pPr>
      <w:r>
        <w:t>Lubrication: S</w:t>
      </w:r>
      <w:r w:rsidR="00A219AC" w:rsidRPr="002914B9">
        <w:t>plash type with oil maintained in the housing.</w:t>
      </w:r>
      <w:r w:rsidR="002914B9" w:rsidRPr="002914B9">
        <w:t xml:space="preserve"> </w:t>
      </w:r>
    </w:p>
    <w:p w14:paraId="6D790154" w14:textId="77777777" w:rsidR="00285394" w:rsidRDefault="00030D56" w:rsidP="005E1326">
      <w:pPr>
        <w:pStyle w:val="Heading5"/>
      </w:pPr>
      <w:r>
        <w:t xml:space="preserve">Speed reducer bearings: </w:t>
      </w:r>
    </w:p>
    <w:p w14:paraId="08910A23" w14:textId="6F584AB9" w:rsidR="00285394" w:rsidRDefault="00A219AC" w:rsidP="00285394">
      <w:pPr>
        <w:pStyle w:val="Heading6"/>
      </w:pPr>
      <w:r w:rsidRPr="002914B9">
        <w:t>Anti</w:t>
      </w:r>
      <w:r w:rsidRPr="002914B9">
        <w:noBreakHyphen/>
        <w:t>friction bearings shall be used throughout</w:t>
      </w:r>
    </w:p>
    <w:p w14:paraId="2EA9E5B6" w14:textId="29379125" w:rsidR="00285394" w:rsidRDefault="00285394" w:rsidP="00285394">
      <w:pPr>
        <w:pStyle w:val="Heading6"/>
      </w:pPr>
      <w:r>
        <w:t>S</w:t>
      </w:r>
      <w:r w:rsidRPr="002914B9">
        <w:t xml:space="preserve">hafts </w:t>
      </w:r>
      <w:r>
        <w:t xml:space="preserve">shall be </w:t>
      </w:r>
      <w:r w:rsidR="00A219AC" w:rsidRPr="002914B9">
        <w:t>sealed with shielded spring</w:t>
      </w:r>
      <w:r w:rsidR="00A219AC" w:rsidRPr="002914B9">
        <w:noBreakHyphen/>
        <w:t>loaded lip type seals.</w:t>
      </w:r>
      <w:r w:rsidR="002914B9" w:rsidRPr="002914B9">
        <w:t xml:space="preserve"> </w:t>
      </w:r>
    </w:p>
    <w:p w14:paraId="4135DF87" w14:textId="77777777" w:rsidR="00D576D6" w:rsidRDefault="00D576D6" w:rsidP="00D576D6">
      <w:pPr>
        <w:pStyle w:val="Heading5"/>
      </w:pPr>
      <w:r>
        <w:t>Speed reducer motor mount:</w:t>
      </w:r>
    </w:p>
    <w:p w14:paraId="0998DC0A" w14:textId="53C80EAF" w:rsidR="009D2EE9" w:rsidRDefault="009D2EE9" w:rsidP="00D576D6">
      <w:pPr>
        <w:pStyle w:val="Heading6"/>
      </w:pPr>
      <w:r>
        <w:t>M</w:t>
      </w:r>
      <w:r w:rsidR="00A219AC" w:rsidRPr="002914B9">
        <w:t>otor mount shall be rabbeted, doweled or sleeved so that automatic alignment is maintained when bolted to the gearbox.</w:t>
      </w:r>
      <w:r w:rsidR="002914B9" w:rsidRPr="002914B9">
        <w:t xml:space="preserve"> </w:t>
      </w:r>
    </w:p>
    <w:p w14:paraId="592C76A7" w14:textId="1B077ED1" w:rsidR="002914B9" w:rsidRPr="002914B9" w:rsidRDefault="00A219AC" w:rsidP="00714489">
      <w:pPr>
        <w:pStyle w:val="Heading6"/>
      </w:pPr>
      <w:r w:rsidRPr="002914B9">
        <w:t>It shall be designed to accept a standard frame NEMA motor</w:t>
      </w:r>
      <w:r w:rsidR="00A05973" w:rsidRPr="002914B9">
        <w:t>.</w:t>
      </w:r>
    </w:p>
    <w:p w14:paraId="4D580764" w14:textId="77777777" w:rsidR="00AB5336" w:rsidRPr="00F205F3" w:rsidRDefault="00AB5336" w:rsidP="00AB5336">
      <w:pPr>
        <w:pStyle w:val="Heading2"/>
      </w:pPr>
      <w:commentRangeStart w:id="740"/>
      <w:r w:rsidRPr="00F205F3">
        <w:t>structural steel</w:t>
      </w:r>
      <w:commentRangeEnd w:id="740"/>
      <w:r w:rsidR="00384680" w:rsidRPr="00F205F3">
        <w:rPr>
          <w:rStyle w:val="CommentReference"/>
          <w:rFonts w:ascii="Calibri" w:hAnsi="Calibri" w:cs="Times New Roman"/>
          <w:b w:val="0"/>
          <w:caps w:val="0"/>
        </w:rPr>
        <w:commentReference w:id="740"/>
      </w:r>
    </w:p>
    <w:p w14:paraId="4520564D" w14:textId="77777777" w:rsidR="00AB5336" w:rsidRPr="00F205F3" w:rsidRDefault="00AB5336" w:rsidP="00AB5336">
      <w:pPr>
        <w:pStyle w:val="Heading3"/>
      </w:pPr>
      <w:r w:rsidRPr="00F205F3">
        <w:t xml:space="preserve">Comply with </w:t>
      </w:r>
      <w:r w:rsidRPr="00F205F3">
        <w:rPr>
          <w:rPrChange w:id="741" w:author="Frischmann, Sarah" w:date="2024-04-25T09:20:00Z">
            <w:rPr>
              <w:highlight w:val="yellow"/>
            </w:rPr>
          </w:rPrChange>
        </w:rPr>
        <w:t>Section 43 20 00 – Pumps Genera</w:t>
      </w:r>
      <w:r w:rsidRPr="00F205F3">
        <w:t>l.</w:t>
      </w:r>
    </w:p>
    <w:p w14:paraId="049BB30D" w14:textId="77777777" w:rsidR="00AB5336" w:rsidRPr="00F205F3" w:rsidRDefault="00AB5336" w:rsidP="00AB5336">
      <w:pPr>
        <w:pStyle w:val="Heading2"/>
      </w:pPr>
      <w:r w:rsidRPr="00F205F3">
        <w:t>Dissimilar metals</w:t>
      </w:r>
    </w:p>
    <w:p w14:paraId="64309C7D" w14:textId="77777777" w:rsidR="00AB5336" w:rsidRPr="00F205F3" w:rsidRDefault="00AB5336" w:rsidP="00AB5336">
      <w:pPr>
        <w:pStyle w:val="Heading3"/>
      </w:pPr>
      <w:r w:rsidRPr="00F205F3">
        <w:t xml:space="preserve">Comply with </w:t>
      </w:r>
      <w:r w:rsidRPr="00F205F3">
        <w:rPr>
          <w:rPrChange w:id="742" w:author="Frischmann, Sarah" w:date="2024-04-25T09:20:00Z">
            <w:rPr>
              <w:highlight w:val="yellow"/>
            </w:rPr>
          </w:rPrChange>
        </w:rPr>
        <w:t>Section 43 20 00 – Pumps General</w:t>
      </w:r>
      <w:r w:rsidRPr="00F205F3">
        <w:t>.</w:t>
      </w:r>
    </w:p>
    <w:p w14:paraId="37F04C0A" w14:textId="77777777" w:rsidR="00AB5336" w:rsidRPr="00F205F3" w:rsidRDefault="00AB5336" w:rsidP="00AB5336">
      <w:pPr>
        <w:pStyle w:val="Heading2"/>
      </w:pPr>
      <w:r w:rsidRPr="00F205F3">
        <w:t>Galvanizing</w:t>
      </w:r>
    </w:p>
    <w:p w14:paraId="18A1F34D" w14:textId="77777777" w:rsidR="00AB5336" w:rsidRPr="00F205F3" w:rsidRDefault="00AB5336" w:rsidP="00AB5336">
      <w:pPr>
        <w:pStyle w:val="Heading3"/>
      </w:pPr>
      <w:r w:rsidRPr="00F205F3">
        <w:t xml:space="preserve">Where applicable, galvanizing shall be performed in accordance with </w:t>
      </w:r>
      <w:r w:rsidRPr="00F205F3">
        <w:rPr>
          <w:rPrChange w:id="743" w:author="Frischmann, Sarah" w:date="2024-04-25T09:20:00Z">
            <w:rPr>
              <w:highlight w:val="yellow"/>
            </w:rPr>
          </w:rPrChange>
        </w:rPr>
        <w:t>Section 05 05 13 – Galvanizing</w:t>
      </w:r>
      <w:r w:rsidRPr="00F205F3">
        <w:t>.</w:t>
      </w:r>
    </w:p>
    <w:p w14:paraId="17FF9862" w14:textId="77777777" w:rsidR="00AB5336" w:rsidRPr="00F205F3" w:rsidRDefault="00AB5336" w:rsidP="00AB5336">
      <w:pPr>
        <w:pStyle w:val="Heading2"/>
      </w:pPr>
      <w:r w:rsidRPr="00F205F3">
        <w:t>standardization of grease fittings</w:t>
      </w:r>
    </w:p>
    <w:p w14:paraId="43859F0C" w14:textId="77777777" w:rsidR="00AB5336" w:rsidRPr="00F205F3" w:rsidRDefault="00AB5336" w:rsidP="00AB5336">
      <w:pPr>
        <w:pStyle w:val="Heading3"/>
      </w:pPr>
      <w:r w:rsidRPr="00F205F3">
        <w:t xml:space="preserve">Grease Fittings: Comply with </w:t>
      </w:r>
      <w:r w:rsidRPr="00F205F3">
        <w:rPr>
          <w:rPrChange w:id="744" w:author="Frischmann, Sarah" w:date="2024-04-25T09:20:00Z">
            <w:rPr>
              <w:highlight w:val="yellow"/>
            </w:rPr>
          </w:rPrChange>
        </w:rPr>
        <w:t>Section 46 00 00 – Equipment General Provisions</w:t>
      </w:r>
      <w:r w:rsidRPr="00F205F3">
        <w:t>.</w:t>
      </w:r>
    </w:p>
    <w:p w14:paraId="013FF3E2" w14:textId="77777777" w:rsidR="00377701" w:rsidRDefault="00377701" w:rsidP="005C696F">
      <w:pPr>
        <w:pStyle w:val="Heading2"/>
      </w:pPr>
      <w:commentRangeStart w:id="745"/>
      <w:r>
        <w:lastRenderedPageBreak/>
        <w:t>Appurtenances</w:t>
      </w:r>
      <w:commentRangeEnd w:id="745"/>
      <w:r w:rsidR="00384680">
        <w:rPr>
          <w:rStyle w:val="CommentReference"/>
          <w:rFonts w:ascii="Calibri" w:hAnsi="Calibri" w:cs="Times New Roman"/>
          <w:b w:val="0"/>
          <w:caps w:val="0"/>
        </w:rPr>
        <w:commentReference w:id="745"/>
      </w:r>
    </w:p>
    <w:p w14:paraId="636C3F00" w14:textId="4140CBE7" w:rsidR="005C696F" w:rsidRPr="00714489" w:rsidRDefault="005C696F" w:rsidP="00714489">
      <w:pPr>
        <w:pStyle w:val="Heading3"/>
      </w:pPr>
      <w:r w:rsidRPr="00714489">
        <w:t>Shaft Seal</w:t>
      </w:r>
      <w:r w:rsidR="00527EE3">
        <w:t>s</w:t>
      </w:r>
    </w:p>
    <w:p w14:paraId="545E6A22" w14:textId="77777777" w:rsidR="00350C8B" w:rsidRDefault="00350C8B" w:rsidP="00714489">
      <w:pPr>
        <w:pStyle w:val="Heading4"/>
      </w:pPr>
      <w:r>
        <w:t xml:space="preserve">Acceptable Manufacturer: </w:t>
      </w:r>
    </w:p>
    <w:p w14:paraId="20F40AB1" w14:textId="19051112" w:rsidR="00350C8B" w:rsidRDefault="00F74A5A" w:rsidP="00714489">
      <w:pPr>
        <w:pStyle w:val="Heading5"/>
      </w:pPr>
      <w:r w:rsidRPr="002914B9">
        <w:t>AESSEAL Converter II</w:t>
      </w:r>
    </w:p>
    <w:p w14:paraId="00B75DB8" w14:textId="77777777" w:rsidR="00350C8B" w:rsidRDefault="00F74A5A" w:rsidP="00714489">
      <w:pPr>
        <w:pStyle w:val="Heading5"/>
      </w:pPr>
      <w:r w:rsidRPr="002914B9">
        <w:t xml:space="preserve">or equal. </w:t>
      </w:r>
    </w:p>
    <w:p w14:paraId="4AB9C29C" w14:textId="7781CFBA" w:rsidR="005C696F" w:rsidRPr="00714489" w:rsidRDefault="005C696F" w:rsidP="00714489">
      <w:pPr>
        <w:pStyle w:val="Heading4"/>
      </w:pPr>
      <w:r w:rsidRPr="00714489">
        <w:t>Shaft sealing shall be accomplished by one of the following methods as identified in the schedule below.</w:t>
      </w:r>
    </w:p>
    <w:p w14:paraId="09B2C2A4" w14:textId="487BE5F1" w:rsidR="005C696F" w:rsidRPr="00714489" w:rsidRDefault="00A54239" w:rsidP="00A54239">
      <w:pPr>
        <w:pStyle w:val="TableFigureTitleHZ"/>
      </w:pPr>
      <w:commentRangeStart w:id="746"/>
      <w:commentRangeStart w:id="747"/>
      <w:r>
        <w:rPr>
          <w:bCs/>
        </w:rPr>
        <w:t xml:space="preserve">Shaft Seal Schedule:  43 23 57-04 </w:t>
      </w:r>
      <w:commentRangeEnd w:id="746"/>
      <w:r w:rsidR="00A617F7">
        <w:rPr>
          <w:rStyle w:val="CommentReference"/>
          <w:rFonts w:ascii="Calibri" w:eastAsia="Calibri" w:hAnsi="Calibri" w:cs="Times New Roman"/>
          <w:b w:val="0"/>
        </w:rPr>
        <w:commentReference w:id="746"/>
      </w:r>
      <w:commentRangeEnd w:id="747"/>
      <w:r w:rsidR="00A617F7">
        <w:rPr>
          <w:rStyle w:val="CommentReference"/>
          <w:rFonts w:ascii="Calibri" w:eastAsia="Calibri" w:hAnsi="Calibri" w:cs="Times New Roman"/>
          <w:b w:val="0"/>
        </w:rPr>
        <w:commentReference w:id="747"/>
      </w:r>
    </w:p>
    <w:tbl>
      <w:tblPr>
        <w:tblW w:w="5000" w:type="pct"/>
        <w:jc w:val="center"/>
        <w:tblBorders>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748" w:author="Frischmann, Sarah" w:date="2024-04-25T09:21:00Z">
          <w:tblPr>
            <w:tblW w:w="5000" w:type="pct"/>
            <w:jc w:val="center"/>
            <w:tblBorders>
              <w:insideH w:val="single" w:sz="4" w:space="0" w:color="auto"/>
              <w:insideV w:val="single" w:sz="4" w:space="0" w:color="auto"/>
            </w:tblBorders>
            <w:tblCellMar>
              <w:left w:w="120" w:type="dxa"/>
              <w:right w:w="120" w:type="dxa"/>
            </w:tblCellMar>
            <w:tblLook w:val="0000" w:firstRow="0" w:lastRow="0" w:firstColumn="0" w:lastColumn="0" w:noHBand="0" w:noVBand="0"/>
          </w:tblPr>
        </w:tblPrChange>
      </w:tblPr>
      <w:tblGrid>
        <w:gridCol w:w="2030"/>
        <w:gridCol w:w="1047"/>
        <w:gridCol w:w="1047"/>
        <w:gridCol w:w="1047"/>
        <w:gridCol w:w="1049"/>
        <w:gridCol w:w="1046"/>
        <w:gridCol w:w="1046"/>
        <w:gridCol w:w="1048"/>
        <w:tblGridChange w:id="749">
          <w:tblGrid>
            <w:gridCol w:w="2030"/>
            <w:gridCol w:w="610"/>
            <w:gridCol w:w="437"/>
            <w:gridCol w:w="714"/>
            <w:gridCol w:w="333"/>
            <w:gridCol w:w="818"/>
            <w:gridCol w:w="229"/>
            <w:gridCol w:w="922"/>
            <w:gridCol w:w="127"/>
            <w:gridCol w:w="1024"/>
            <w:gridCol w:w="22"/>
            <w:gridCol w:w="1036"/>
            <w:gridCol w:w="10"/>
            <w:gridCol w:w="1048"/>
            <w:gridCol w:w="1058"/>
          </w:tblGrid>
        </w:tblGridChange>
      </w:tblGrid>
      <w:tr w:rsidR="00AD6F25" w:rsidRPr="00FD5AB3" w14:paraId="27E00E13" w14:textId="4E123FC2" w:rsidTr="00AD6F25">
        <w:trPr>
          <w:trHeight w:val="360"/>
          <w:tblHeader/>
          <w:jc w:val="center"/>
          <w:trPrChange w:id="750" w:author="Frischmann, Sarah" w:date="2024-04-25T09:21:00Z">
            <w:trPr>
              <w:trHeight w:val="360"/>
              <w:tblHeader/>
              <w:jc w:val="center"/>
            </w:trPr>
          </w:trPrChange>
        </w:trPr>
        <w:tc>
          <w:tcPr>
            <w:tcW w:w="1084" w:type="pct"/>
            <w:shd w:val="clear" w:color="auto" w:fill="auto"/>
            <w:vAlign w:val="center"/>
            <w:tcPrChange w:id="751" w:author="Frischmann, Sarah" w:date="2024-04-25T09:21:00Z">
              <w:tcPr>
                <w:tcW w:w="1410" w:type="pct"/>
                <w:gridSpan w:val="2"/>
                <w:shd w:val="clear" w:color="auto" w:fill="auto"/>
                <w:vAlign w:val="center"/>
              </w:tcPr>
            </w:tcPrChange>
          </w:tcPr>
          <w:p w14:paraId="29E1CBD8" w14:textId="77777777" w:rsidR="00AD6F25" w:rsidRPr="0033195A" w:rsidRDefault="00AD6F25">
            <w:pPr>
              <w:pStyle w:val="TableData-CenteredHZ"/>
              <w:jc w:val="left"/>
              <w:rPr>
                <w:b/>
                <w:bCs/>
                <w:highlight w:val="cyan"/>
              </w:rPr>
            </w:pPr>
          </w:p>
        </w:tc>
        <w:tc>
          <w:tcPr>
            <w:tcW w:w="559" w:type="pct"/>
            <w:shd w:val="clear" w:color="auto" w:fill="auto"/>
            <w:vAlign w:val="center"/>
            <w:tcPrChange w:id="752" w:author="Frischmann, Sarah" w:date="2024-04-25T09:21:00Z">
              <w:tcPr>
                <w:tcW w:w="615" w:type="pct"/>
                <w:gridSpan w:val="2"/>
                <w:shd w:val="clear" w:color="auto" w:fill="auto"/>
                <w:vAlign w:val="center"/>
              </w:tcPr>
            </w:tcPrChange>
          </w:tcPr>
          <w:p w14:paraId="5655F522" w14:textId="077CA31F" w:rsidR="00AD6F25" w:rsidRPr="00714489" w:rsidRDefault="00AD6F25" w:rsidP="004607CD">
            <w:pPr>
              <w:pStyle w:val="TableData-CenteredHZ"/>
              <w:rPr>
                <w:b/>
                <w:bCs/>
              </w:rPr>
            </w:pPr>
            <w:r>
              <w:rPr>
                <w:b/>
                <w:bCs/>
              </w:rPr>
              <w:t>D</w:t>
            </w:r>
            <w:del w:id="753" w:author="Frischmann, Sarah" w:date="2024-05-02T13:29:00Z" w16du:dateUtc="2024-05-02T17:29:00Z">
              <w:r w:rsidDel="007B2316">
                <w:rPr>
                  <w:b/>
                  <w:bCs/>
                </w:rPr>
                <w:delText>P</w:delText>
              </w:r>
            </w:del>
            <w:r>
              <w:rPr>
                <w:b/>
                <w:bCs/>
              </w:rPr>
              <w:t>S</w:t>
            </w:r>
            <w:ins w:id="754" w:author="Frischmann, Sarah" w:date="2024-04-22T13:55:00Z">
              <w:r>
                <w:rPr>
                  <w:b/>
                  <w:bCs/>
                </w:rPr>
                <w:t xml:space="preserve"> Transfer Pump</w:t>
              </w:r>
            </w:ins>
          </w:p>
        </w:tc>
        <w:tc>
          <w:tcPr>
            <w:tcW w:w="559" w:type="pct"/>
            <w:vAlign w:val="center"/>
            <w:tcPrChange w:id="755" w:author="Frischmann, Sarah" w:date="2024-04-25T09:21:00Z">
              <w:tcPr>
                <w:tcW w:w="615" w:type="pct"/>
                <w:gridSpan w:val="2"/>
                <w:vAlign w:val="center"/>
              </w:tcPr>
            </w:tcPrChange>
          </w:tcPr>
          <w:p w14:paraId="3AAA071F" w14:textId="3ABEFEE2" w:rsidR="00AD6F25" w:rsidRPr="00714489" w:rsidRDefault="00AD6F25" w:rsidP="004607CD">
            <w:pPr>
              <w:pStyle w:val="TableData-CenteredHZ"/>
              <w:rPr>
                <w:b/>
                <w:bCs/>
              </w:rPr>
            </w:pPr>
            <w:r>
              <w:rPr>
                <w:b/>
                <w:bCs/>
              </w:rPr>
              <w:t>TWAS</w:t>
            </w:r>
            <w:ins w:id="756" w:author="Frischmann, Sarah" w:date="2024-04-22T13:55:00Z">
              <w:r>
                <w:rPr>
                  <w:b/>
                  <w:bCs/>
                </w:rPr>
                <w:t xml:space="preserve"> Transfer Pumps</w:t>
              </w:r>
            </w:ins>
          </w:p>
        </w:tc>
        <w:tc>
          <w:tcPr>
            <w:tcW w:w="559" w:type="pct"/>
            <w:vAlign w:val="center"/>
            <w:tcPrChange w:id="757" w:author="Frischmann, Sarah" w:date="2024-04-25T09:21:00Z">
              <w:tcPr>
                <w:tcW w:w="615" w:type="pct"/>
                <w:gridSpan w:val="2"/>
                <w:vAlign w:val="center"/>
              </w:tcPr>
            </w:tcPrChange>
          </w:tcPr>
          <w:p w14:paraId="6D52B22D" w14:textId="2966C330" w:rsidR="00AD6F25" w:rsidRDefault="00AD6F25" w:rsidP="004607CD">
            <w:pPr>
              <w:pStyle w:val="TableData-CenteredHZ"/>
              <w:rPr>
                <w:b/>
                <w:bCs/>
              </w:rPr>
            </w:pPr>
            <w:r>
              <w:rPr>
                <w:b/>
                <w:bCs/>
              </w:rPr>
              <w:t>DCEN</w:t>
            </w:r>
            <w:ins w:id="758" w:author="Frischmann, Sarah" w:date="2024-04-22T13:55:00Z">
              <w:r>
                <w:rPr>
                  <w:b/>
                  <w:bCs/>
                </w:rPr>
                <w:t xml:space="preserve"> Feed Pumps</w:t>
              </w:r>
            </w:ins>
          </w:p>
        </w:tc>
        <w:tc>
          <w:tcPr>
            <w:tcW w:w="560" w:type="pct"/>
            <w:vAlign w:val="center"/>
            <w:tcPrChange w:id="759" w:author="Frischmann, Sarah" w:date="2024-04-25T09:21:00Z">
              <w:tcPr>
                <w:tcW w:w="615" w:type="pct"/>
                <w:gridSpan w:val="2"/>
                <w:vAlign w:val="center"/>
              </w:tcPr>
            </w:tcPrChange>
          </w:tcPr>
          <w:p w14:paraId="188A6C86" w14:textId="6F056832" w:rsidR="00AD6F25" w:rsidRDefault="00AD6F25" w:rsidP="004607CD">
            <w:pPr>
              <w:pStyle w:val="TableData-CenteredHZ"/>
              <w:rPr>
                <w:b/>
                <w:bCs/>
              </w:rPr>
            </w:pPr>
            <w:r>
              <w:rPr>
                <w:b/>
                <w:bCs/>
              </w:rPr>
              <w:t>Polymer</w:t>
            </w:r>
            <w:ins w:id="760" w:author="Frischmann, Sarah" w:date="2024-04-22T13:55:00Z">
              <w:r>
                <w:rPr>
                  <w:b/>
                  <w:bCs/>
                </w:rPr>
                <w:t xml:space="preserve"> Feed Pumps</w:t>
              </w:r>
            </w:ins>
          </w:p>
        </w:tc>
        <w:tc>
          <w:tcPr>
            <w:tcW w:w="559" w:type="pct"/>
            <w:vAlign w:val="center"/>
            <w:tcPrChange w:id="761" w:author="Frischmann, Sarah" w:date="2024-04-25T09:21:00Z">
              <w:tcPr>
                <w:tcW w:w="1" w:type="pct"/>
                <w:gridSpan w:val="2"/>
              </w:tcPr>
            </w:tcPrChange>
          </w:tcPr>
          <w:p w14:paraId="26E9947A" w14:textId="1540ABFB" w:rsidR="00AD6F25" w:rsidRDefault="00AD6F25" w:rsidP="00AD6F25">
            <w:pPr>
              <w:pStyle w:val="TableData-CenteredHZ"/>
              <w:rPr>
                <w:b/>
                <w:bCs/>
              </w:rPr>
            </w:pPr>
            <w:ins w:id="762" w:author="Frischmann, Sarah" w:date="2024-04-25T09:21:00Z">
              <w:r>
                <w:rPr>
                  <w:b/>
                  <w:bCs/>
                </w:rPr>
                <w:t>Polymer Recirc Pumps</w:t>
              </w:r>
            </w:ins>
          </w:p>
        </w:tc>
        <w:tc>
          <w:tcPr>
            <w:tcW w:w="559" w:type="pct"/>
            <w:vAlign w:val="center"/>
            <w:tcPrChange w:id="763" w:author="Frischmann, Sarah" w:date="2024-04-25T09:21:00Z">
              <w:tcPr>
                <w:tcW w:w="565" w:type="pct"/>
                <w:gridSpan w:val="2"/>
                <w:vAlign w:val="center"/>
              </w:tcPr>
            </w:tcPrChange>
          </w:tcPr>
          <w:p w14:paraId="694A363E" w14:textId="42BABDF5" w:rsidR="00AD6F25" w:rsidRDefault="00AD6F25" w:rsidP="004607CD">
            <w:pPr>
              <w:pStyle w:val="TableData-CenteredHZ"/>
              <w:rPr>
                <w:b/>
                <w:bCs/>
              </w:rPr>
            </w:pPr>
            <w:r>
              <w:rPr>
                <w:b/>
                <w:bCs/>
              </w:rPr>
              <w:t>WAS</w:t>
            </w:r>
            <w:ins w:id="764" w:author="Frischmann, Sarah" w:date="2024-04-22T14:01:00Z">
              <w:r>
                <w:rPr>
                  <w:b/>
                  <w:bCs/>
                </w:rPr>
                <w:t xml:space="preserve"> Transfer Pumps</w:t>
              </w:r>
            </w:ins>
          </w:p>
        </w:tc>
        <w:tc>
          <w:tcPr>
            <w:tcW w:w="560" w:type="pct"/>
            <w:vAlign w:val="center"/>
            <w:tcPrChange w:id="765" w:author="Frischmann, Sarah" w:date="2024-04-25T09:21:00Z">
              <w:tcPr>
                <w:tcW w:w="565" w:type="pct"/>
                <w:vAlign w:val="center"/>
              </w:tcPr>
            </w:tcPrChange>
          </w:tcPr>
          <w:p w14:paraId="2D24CB45" w14:textId="621CD335" w:rsidR="00AD6F25" w:rsidRDefault="00AD6F25" w:rsidP="004607CD">
            <w:pPr>
              <w:pStyle w:val="TableData-CenteredHZ"/>
              <w:rPr>
                <w:b/>
                <w:bCs/>
              </w:rPr>
            </w:pPr>
            <w:ins w:id="766" w:author="Frischmann, Sarah" w:date="2024-04-22T13:54:00Z">
              <w:r>
                <w:rPr>
                  <w:b/>
                  <w:bCs/>
                </w:rPr>
                <w:t xml:space="preserve">DS Transfer </w:t>
              </w:r>
            </w:ins>
            <w:ins w:id="767" w:author="Frischmann, Sarah" w:date="2024-04-22T13:55:00Z">
              <w:r>
                <w:rPr>
                  <w:b/>
                  <w:bCs/>
                </w:rPr>
                <w:t>Pumps</w:t>
              </w:r>
            </w:ins>
          </w:p>
        </w:tc>
      </w:tr>
      <w:tr w:rsidR="00AD6F25" w:rsidRPr="00FD5AB3" w14:paraId="455D7994" w14:textId="7386A54E" w:rsidTr="00AD6F25">
        <w:trPr>
          <w:trHeight w:val="360"/>
          <w:jc w:val="center"/>
          <w:trPrChange w:id="768" w:author="Frischmann, Sarah" w:date="2024-04-25T09:21:00Z">
            <w:trPr>
              <w:trHeight w:val="360"/>
              <w:jc w:val="center"/>
            </w:trPr>
          </w:trPrChange>
        </w:trPr>
        <w:tc>
          <w:tcPr>
            <w:tcW w:w="1084" w:type="pct"/>
            <w:shd w:val="clear" w:color="auto" w:fill="auto"/>
            <w:vAlign w:val="center"/>
            <w:tcPrChange w:id="769" w:author="Frischmann, Sarah" w:date="2024-04-25T09:21:00Z">
              <w:tcPr>
                <w:tcW w:w="1410" w:type="pct"/>
                <w:gridSpan w:val="2"/>
                <w:shd w:val="clear" w:color="auto" w:fill="auto"/>
                <w:vAlign w:val="center"/>
              </w:tcPr>
            </w:tcPrChange>
          </w:tcPr>
          <w:p w14:paraId="5988B243" w14:textId="77777777" w:rsidR="00AD6F25" w:rsidRPr="0033195A" w:rsidRDefault="00AD6F25">
            <w:pPr>
              <w:pStyle w:val="TableData-CenteredHZ"/>
              <w:jc w:val="left"/>
              <w:rPr>
                <w:highlight w:val="cyan"/>
              </w:rPr>
            </w:pPr>
            <w:commentRangeStart w:id="770"/>
            <w:r w:rsidRPr="00714489">
              <w:t>Shaft Sealing Arrangement</w:t>
            </w:r>
            <w:commentRangeEnd w:id="770"/>
            <w:r>
              <w:rPr>
                <w:rStyle w:val="CommentReference"/>
                <w:rFonts w:ascii="Calibri" w:eastAsia="Calibri" w:hAnsi="Calibri" w:cs="Times New Roman"/>
              </w:rPr>
              <w:commentReference w:id="770"/>
            </w:r>
          </w:p>
        </w:tc>
        <w:tc>
          <w:tcPr>
            <w:tcW w:w="559" w:type="pct"/>
            <w:shd w:val="clear" w:color="auto" w:fill="auto"/>
            <w:vAlign w:val="center"/>
            <w:tcPrChange w:id="771" w:author="Frischmann, Sarah" w:date="2024-04-25T09:21:00Z">
              <w:tcPr>
                <w:tcW w:w="615" w:type="pct"/>
                <w:gridSpan w:val="2"/>
                <w:shd w:val="clear" w:color="auto" w:fill="auto"/>
                <w:vAlign w:val="center"/>
              </w:tcPr>
            </w:tcPrChange>
          </w:tcPr>
          <w:p w14:paraId="71D99A8E" w14:textId="51240B5E" w:rsidR="00AD6F25" w:rsidRPr="00D26774" w:rsidRDefault="00AD6F25" w:rsidP="004607CD">
            <w:pPr>
              <w:pStyle w:val="TableData-CenteredHZ"/>
              <w:rPr>
                <w:rPrChange w:id="772" w:author="Frischmann, Sarah" w:date="2024-04-23T16:11:00Z">
                  <w:rPr>
                    <w:highlight w:val="yellow"/>
                  </w:rPr>
                </w:rPrChange>
              </w:rPr>
            </w:pPr>
            <w:del w:id="773" w:author="Frischmann, Sarah" w:date="2024-04-22T14:01:00Z">
              <w:r w:rsidRPr="00D26774" w:rsidDel="00537323">
                <w:rPr>
                  <w:rPrChange w:id="774" w:author="Frischmann, Sarah" w:date="2024-04-23T16:11:00Z">
                    <w:rPr>
                      <w:highlight w:val="yellow"/>
                    </w:rPr>
                  </w:rPrChange>
                </w:rPr>
                <w:delText>[</w:delText>
              </w:r>
            </w:del>
            <w:r w:rsidRPr="00D26774">
              <w:rPr>
                <w:rPrChange w:id="775" w:author="Frischmann, Sarah" w:date="2024-04-23T16:11:00Z">
                  <w:rPr>
                    <w:highlight w:val="yellow"/>
                  </w:rPr>
                </w:rPrChange>
              </w:rPr>
              <w:t>Single Mechanical Cartridge Seal</w:t>
            </w:r>
            <w:del w:id="776" w:author="Frischmann, Sarah" w:date="2024-04-22T14:01:00Z">
              <w:r w:rsidRPr="00D26774" w:rsidDel="00537323">
                <w:rPr>
                  <w:rPrChange w:id="777" w:author="Frischmann, Sarah" w:date="2024-04-23T16:11:00Z">
                    <w:rPr>
                      <w:highlight w:val="yellow"/>
                    </w:rPr>
                  </w:rPrChange>
                </w:rPr>
                <w:delText>]</w:delText>
              </w:r>
            </w:del>
          </w:p>
        </w:tc>
        <w:tc>
          <w:tcPr>
            <w:tcW w:w="559" w:type="pct"/>
            <w:shd w:val="clear" w:color="auto" w:fill="auto"/>
            <w:vAlign w:val="center"/>
            <w:tcPrChange w:id="778" w:author="Frischmann, Sarah" w:date="2024-04-25T09:21:00Z">
              <w:tcPr>
                <w:tcW w:w="615" w:type="pct"/>
                <w:gridSpan w:val="2"/>
                <w:shd w:val="clear" w:color="auto" w:fill="auto"/>
                <w:vAlign w:val="center"/>
              </w:tcPr>
            </w:tcPrChange>
          </w:tcPr>
          <w:p w14:paraId="06FA24AB" w14:textId="71DAE20F" w:rsidR="00AD6F25" w:rsidRPr="00D26774" w:rsidRDefault="00AD6F25" w:rsidP="004607CD">
            <w:pPr>
              <w:pStyle w:val="TableData-CenteredHZ"/>
              <w:rPr>
                <w:rPrChange w:id="779" w:author="Frischmann, Sarah" w:date="2024-04-23T16:11:00Z">
                  <w:rPr>
                    <w:highlight w:val="yellow"/>
                  </w:rPr>
                </w:rPrChange>
              </w:rPr>
            </w:pPr>
            <w:del w:id="780" w:author="Frischmann, Sarah" w:date="2024-04-22T14:01:00Z">
              <w:r w:rsidRPr="00D26774" w:rsidDel="00537323">
                <w:rPr>
                  <w:rPrChange w:id="781" w:author="Frischmann, Sarah" w:date="2024-04-23T16:11:00Z">
                    <w:rPr>
                      <w:highlight w:val="yellow"/>
                    </w:rPr>
                  </w:rPrChange>
                </w:rPr>
                <w:delText>[</w:delText>
              </w:r>
            </w:del>
            <w:r w:rsidRPr="00D26774">
              <w:rPr>
                <w:rPrChange w:id="782" w:author="Frischmann, Sarah" w:date="2024-04-23T16:11:00Z">
                  <w:rPr>
                    <w:highlight w:val="yellow"/>
                  </w:rPr>
                </w:rPrChange>
              </w:rPr>
              <w:t>Single Mechanical Cartridge Seal</w:t>
            </w:r>
            <w:del w:id="783" w:author="Frischmann, Sarah" w:date="2024-04-22T14:01:00Z">
              <w:r w:rsidRPr="00D26774" w:rsidDel="00537323">
                <w:rPr>
                  <w:rPrChange w:id="784" w:author="Frischmann, Sarah" w:date="2024-04-23T16:11:00Z">
                    <w:rPr>
                      <w:highlight w:val="yellow"/>
                    </w:rPr>
                  </w:rPrChange>
                </w:rPr>
                <w:delText>]</w:delText>
              </w:r>
            </w:del>
          </w:p>
        </w:tc>
        <w:tc>
          <w:tcPr>
            <w:tcW w:w="559" w:type="pct"/>
            <w:vAlign w:val="center"/>
            <w:tcPrChange w:id="785" w:author="Frischmann, Sarah" w:date="2024-04-25T09:21:00Z">
              <w:tcPr>
                <w:tcW w:w="615" w:type="pct"/>
                <w:gridSpan w:val="2"/>
                <w:vAlign w:val="center"/>
              </w:tcPr>
            </w:tcPrChange>
          </w:tcPr>
          <w:p w14:paraId="48D0FB5E" w14:textId="78FA02CB" w:rsidR="00AD6F25" w:rsidRPr="00D26774" w:rsidRDefault="00AD6F25" w:rsidP="004607CD">
            <w:pPr>
              <w:pStyle w:val="TableData-CenteredHZ"/>
              <w:rPr>
                <w:rPrChange w:id="786" w:author="Frischmann, Sarah" w:date="2024-04-23T16:11:00Z">
                  <w:rPr>
                    <w:highlight w:val="yellow"/>
                  </w:rPr>
                </w:rPrChange>
              </w:rPr>
            </w:pPr>
            <w:ins w:id="787" w:author="Frischmann, Sarah" w:date="2024-04-22T14:01:00Z">
              <w:r w:rsidRPr="00D26774">
                <w:rPr>
                  <w:rPrChange w:id="788" w:author="Frischmann, Sarah" w:date="2024-04-23T16:11:00Z">
                    <w:rPr>
                      <w:highlight w:val="yellow"/>
                    </w:rPr>
                  </w:rPrChange>
                </w:rPr>
                <w:t>Single Mechanical Cartridge Seal</w:t>
              </w:r>
            </w:ins>
          </w:p>
        </w:tc>
        <w:tc>
          <w:tcPr>
            <w:tcW w:w="560" w:type="pct"/>
            <w:vAlign w:val="center"/>
            <w:tcPrChange w:id="789" w:author="Frischmann, Sarah" w:date="2024-04-25T09:21:00Z">
              <w:tcPr>
                <w:tcW w:w="615" w:type="pct"/>
                <w:gridSpan w:val="2"/>
                <w:vAlign w:val="center"/>
              </w:tcPr>
            </w:tcPrChange>
          </w:tcPr>
          <w:p w14:paraId="14482596" w14:textId="514D1FD7" w:rsidR="00AD6F25" w:rsidRPr="00D26774" w:rsidRDefault="00AD6F25" w:rsidP="004607CD">
            <w:pPr>
              <w:pStyle w:val="TableData-CenteredHZ"/>
              <w:rPr>
                <w:rPrChange w:id="790" w:author="Frischmann, Sarah" w:date="2024-04-23T16:11:00Z">
                  <w:rPr>
                    <w:highlight w:val="yellow"/>
                  </w:rPr>
                </w:rPrChange>
              </w:rPr>
            </w:pPr>
            <w:ins w:id="791" w:author="Frischmann, Sarah" w:date="2024-04-22T14:01:00Z">
              <w:r w:rsidRPr="00D26774">
                <w:rPr>
                  <w:rPrChange w:id="792" w:author="Frischmann, Sarah" w:date="2024-04-23T16:11:00Z">
                    <w:rPr>
                      <w:highlight w:val="yellow"/>
                    </w:rPr>
                  </w:rPrChange>
                </w:rPr>
                <w:t>Single Mechanical Cartridge Seal</w:t>
              </w:r>
            </w:ins>
          </w:p>
        </w:tc>
        <w:tc>
          <w:tcPr>
            <w:tcW w:w="559" w:type="pct"/>
            <w:vAlign w:val="center"/>
            <w:tcPrChange w:id="793" w:author="Frischmann, Sarah" w:date="2024-04-25T09:21:00Z">
              <w:tcPr>
                <w:tcW w:w="1" w:type="pct"/>
                <w:gridSpan w:val="2"/>
              </w:tcPr>
            </w:tcPrChange>
          </w:tcPr>
          <w:p w14:paraId="546B6126" w14:textId="77777777" w:rsidR="00AD6F25" w:rsidRPr="00A54239" w:rsidRDefault="00AD6F25" w:rsidP="00AD6F25">
            <w:pPr>
              <w:pStyle w:val="TableData-CenteredHZ"/>
              <w:rPr>
                <w:highlight w:val="yellow"/>
              </w:rPr>
            </w:pPr>
          </w:p>
        </w:tc>
        <w:tc>
          <w:tcPr>
            <w:tcW w:w="559" w:type="pct"/>
            <w:vAlign w:val="center"/>
            <w:tcPrChange w:id="794" w:author="Frischmann, Sarah" w:date="2024-04-25T09:21:00Z">
              <w:tcPr>
                <w:tcW w:w="565" w:type="pct"/>
                <w:gridSpan w:val="2"/>
                <w:vAlign w:val="center"/>
              </w:tcPr>
            </w:tcPrChange>
          </w:tcPr>
          <w:p w14:paraId="567EB37D" w14:textId="77777777" w:rsidR="00AD6F25" w:rsidRPr="00A54239" w:rsidRDefault="00AD6F25" w:rsidP="004607CD">
            <w:pPr>
              <w:pStyle w:val="TableData-CenteredHZ"/>
              <w:rPr>
                <w:highlight w:val="yellow"/>
              </w:rPr>
            </w:pPr>
          </w:p>
        </w:tc>
        <w:tc>
          <w:tcPr>
            <w:tcW w:w="560" w:type="pct"/>
            <w:vAlign w:val="center"/>
            <w:tcPrChange w:id="795" w:author="Frischmann, Sarah" w:date="2024-04-25T09:21:00Z">
              <w:tcPr>
                <w:tcW w:w="565" w:type="pct"/>
                <w:vAlign w:val="center"/>
              </w:tcPr>
            </w:tcPrChange>
          </w:tcPr>
          <w:p w14:paraId="0F8098DA" w14:textId="1824D445" w:rsidR="00AD6F25" w:rsidRPr="00A54239" w:rsidRDefault="008A0825" w:rsidP="004607CD">
            <w:pPr>
              <w:pStyle w:val="TableData-CenteredHZ"/>
              <w:rPr>
                <w:highlight w:val="yellow"/>
              </w:rPr>
            </w:pPr>
            <w:ins w:id="796" w:author="Ghadimi, Shahrouz" w:date="2024-05-07T10:03:00Z" w16du:dateUtc="2024-05-07T16:03:00Z">
              <w:r w:rsidRPr="008A0825">
                <w:t>Single Mechanical Cartridge Seal</w:t>
              </w:r>
            </w:ins>
          </w:p>
        </w:tc>
      </w:tr>
      <w:tr w:rsidR="003B05E0" w:rsidRPr="00FD5AB3" w14:paraId="542D7FD1" w14:textId="2E5445AB" w:rsidTr="00ED42E0">
        <w:trPr>
          <w:trHeight w:val="360"/>
          <w:jc w:val="center"/>
          <w:trPrChange w:id="797" w:author="Ghadimi, Shahrouz" w:date="2024-05-07T10:04:00Z" w16du:dateUtc="2024-05-07T16:04:00Z">
            <w:trPr>
              <w:trHeight w:val="360"/>
              <w:jc w:val="center"/>
            </w:trPr>
          </w:trPrChange>
        </w:trPr>
        <w:tc>
          <w:tcPr>
            <w:tcW w:w="1084" w:type="pct"/>
            <w:shd w:val="clear" w:color="auto" w:fill="auto"/>
            <w:vAlign w:val="center"/>
            <w:tcPrChange w:id="798" w:author="Ghadimi, Shahrouz" w:date="2024-05-07T10:04:00Z" w16du:dateUtc="2024-05-07T16:04:00Z">
              <w:tcPr>
                <w:tcW w:w="1410" w:type="pct"/>
                <w:gridSpan w:val="2"/>
                <w:shd w:val="clear" w:color="auto" w:fill="auto"/>
                <w:vAlign w:val="center"/>
              </w:tcPr>
            </w:tcPrChange>
          </w:tcPr>
          <w:p w14:paraId="0F63724D" w14:textId="55CE5A86" w:rsidR="003B05E0" w:rsidRPr="007001AA" w:rsidRDefault="003B05E0" w:rsidP="003B05E0">
            <w:pPr>
              <w:pStyle w:val="TableData-CenteredHZ"/>
              <w:jc w:val="left"/>
            </w:pPr>
            <w:commentRangeStart w:id="799"/>
            <w:commentRangeStart w:id="800"/>
            <w:commentRangeStart w:id="801"/>
            <w:r>
              <w:t>Throat Bushing</w:t>
            </w:r>
            <w:commentRangeEnd w:id="799"/>
            <w:r>
              <w:rPr>
                <w:rStyle w:val="CommentReference"/>
                <w:rFonts w:ascii="Calibri" w:eastAsia="Calibri" w:hAnsi="Calibri" w:cs="Times New Roman"/>
              </w:rPr>
              <w:commentReference w:id="799"/>
            </w:r>
            <w:commentRangeEnd w:id="800"/>
            <w:r>
              <w:rPr>
                <w:rStyle w:val="CommentReference"/>
                <w:rFonts w:ascii="Calibri" w:eastAsia="Calibri" w:hAnsi="Calibri" w:cs="Times New Roman"/>
              </w:rPr>
              <w:commentReference w:id="800"/>
            </w:r>
            <w:commentRangeEnd w:id="801"/>
            <w:r>
              <w:rPr>
                <w:rStyle w:val="CommentReference"/>
                <w:rFonts w:ascii="Calibri" w:eastAsia="Calibri" w:hAnsi="Calibri" w:cs="Times New Roman"/>
              </w:rPr>
              <w:commentReference w:id="801"/>
            </w:r>
          </w:p>
        </w:tc>
        <w:tc>
          <w:tcPr>
            <w:tcW w:w="559" w:type="pct"/>
            <w:shd w:val="clear" w:color="auto" w:fill="auto"/>
            <w:vAlign w:val="center"/>
            <w:tcPrChange w:id="802" w:author="Ghadimi, Shahrouz" w:date="2024-05-07T10:04:00Z" w16du:dateUtc="2024-05-07T16:04:00Z">
              <w:tcPr>
                <w:tcW w:w="615" w:type="pct"/>
                <w:gridSpan w:val="2"/>
                <w:shd w:val="clear" w:color="auto" w:fill="auto"/>
                <w:vAlign w:val="center"/>
              </w:tcPr>
            </w:tcPrChange>
          </w:tcPr>
          <w:p w14:paraId="75249D68" w14:textId="4084A74B" w:rsidR="003B05E0" w:rsidRPr="00A54239" w:rsidDel="004D0FF2" w:rsidRDefault="003B05E0" w:rsidP="003B05E0">
            <w:pPr>
              <w:pStyle w:val="TableData-CenteredHZ"/>
              <w:rPr>
                <w:highlight w:val="yellow"/>
              </w:rPr>
            </w:pPr>
            <w:r w:rsidRPr="00A54239">
              <w:rPr>
                <w:highlight w:val="yellow"/>
              </w:rPr>
              <w:t>[None]</w:t>
            </w:r>
          </w:p>
        </w:tc>
        <w:tc>
          <w:tcPr>
            <w:tcW w:w="559" w:type="pct"/>
            <w:shd w:val="clear" w:color="auto" w:fill="auto"/>
            <w:vAlign w:val="center"/>
            <w:tcPrChange w:id="803" w:author="Ghadimi, Shahrouz" w:date="2024-05-07T10:04:00Z" w16du:dateUtc="2024-05-07T16:04:00Z">
              <w:tcPr>
                <w:tcW w:w="615" w:type="pct"/>
                <w:gridSpan w:val="2"/>
                <w:shd w:val="clear" w:color="auto" w:fill="auto"/>
                <w:vAlign w:val="center"/>
              </w:tcPr>
            </w:tcPrChange>
          </w:tcPr>
          <w:p w14:paraId="18B789C8" w14:textId="3D4A9658" w:rsidR="003B05E0" w:rsidRPr="00A54239" w:rsidDel="00617205" w:rsidRDefault="003B05E0" w:rsidP="003B05E0">
            <w:pPr>
              <w:pStyle w:val="TableData-CenteredHZ"/>
              <w:rPr>
                <w:highlight w:val="yellow"/>
              </w:rPr>
            </w:pPr>
            <w:r w:rsidRPr="00A54239">
              <w:rPr>
                <w:highlight w:val="yellow"/>
              </w:rPr>
              <w:t>[None]</w:t>
            </w:r>
          </w:p>
        </w:tc>
        <w:tc>
          <w:tcPr>
            <w:tcW w:w="559" w:type="pct"/>
            <w:vAlign w:val="center"/>
            <w:tcPrChange w:id="804" w:author="Ghadimi, Shahrouz" w:date="2024-05-07T10:04:00Z" w16du:dateUtc="2024-05-07T16:04:00Z">
              <w:tcPr>
                <w:tcW w:w="615" w:type="pct"/>
                <w:gridSpan w:val="2"/>
                <w:vAlign w:val="center"/>
              </w:tcPr>
            </w:tcPrChange>
          </w:tcPr>
          <w:p w14:paraId="11176EB9" w14:textId="5009C979" w:rsidR="003B05E0" w:rsidRPr="00A54239" w:rsidRDefault="003B05E0" w:rsidP="003B05E0">
            <w:pPr>
              <w:pStyle w:val="TableData-CenteredHZ"/>
              <w:rPr>
                <w:highlight w:val="yellow"/>
              </w:rPr>
            </w:pPr>
            <w:ins w:id="805" w:author="Frischmann, Sarah" w:date="2024-04-22T15:59:00Z">
              <w:r w:rsidRPr="00A54239">
                <w:rPr>
                  <w:highlight w:val="yellow"/>
                </w:rPr>
                <w:t>[None]</w:t>
              </w:r>
            </w:ins>
          </w:p>
        </w:tc>
        <w:tc>
          <w:tcPr>
            <w:tcW w:w="560" w:type="pct"/>
            <w:vAlign w:val="center"/>
            <w:tcPrChange w:id="806" w:author="Ghadimi, Shahrouz" w:date="2024-05-07T10:04:00Z" w16du:dateUtc="2024-05-07T16:04:00Z">
              <w:tcPr>
                <w:tcW w:w="615" w:type="pct"/>
                <w:gridSpan w:val="2"/>
                <w:vAlign w:val="center"/>
              </w:tcPr>
            </w:tcPrChange>
          </w:tcPr>
          <w:p w14:paraId="4AFF70FE" w14:textId="22830F1C" w:rsidR="003B05E0" w:rsidRPr="00A54239" w:rsidRDefault="003B05E0" w:rsidP="003B05E0">
            <w:pPr>
              <w:pStyle w:val="TableData-CenteredHZ"/>
              <w:rPr>
                <w:highlight w:val="yellow"/>
              </w:rPr>
            </w:pPr>
            <w:ins w:id="807" w:author="Frischmann, Sarah" w:date="2024-04-22T15:59:00Z">
              <w:r w:rsidRPr="00A54239">
                <w:rPr>
                  <w:highlight w:val="yellow"/>
                </w:rPr>
                <w:t>[None]</w:t>
              </w:r>
            </w:ins>
          </w:p>
        </w:tc>
        <w:tc>
          <w:tcPr>
            <w:tcW w:w="559" w:type="pct"/>
            <w:vAlign w:val="center"/>
            <w:tcPrChange w:id="808" w:author="Ghadimi, Shahrouz" w:date="2024-05-07T10:04:00Z" w16du:dateUtc="2024-05-07T16:04:00Z">
              <w:tcPr>
                <w:tcW w:w="1" w:type="pct"/>
                <w:gridSpan w:val="2"/>
              </w:tcPr>
            </w:tcPrChange>
          </w:tcPr>
          <w:p w14:paraId="1F8B520D" w14:textId="77777777" w:rsidR="003B05E0" w:rsidRPr="00A54239" w:rsidRDefault="003B05E0" w:rsidP="003B05E0">
            <w:pPr>
              <w:pStyle w:val="TableData-CenteredHZ"/>
              <w:rPr>
                <w:highlight w:val="yellow"/>
              </w:rPr>
            </w:pPr>
          </w:p>
        </w:tc>
        <w:tc>
          <w:tcPr>
            <w:tcW w:w="559" w:type="pct"/>
            <w:vAlign w:val="center"/>
            <w:tcPrChange w:id="809" w:author="Ghadimi, Shahrouz" w:date="2024-05-07T10:04:00Z" w16du:dateUtc="2024-05-07T16:04:00Z">
              <w:tcPr>
                <w:tcW w:w="565" w:type="pct"/>
                <w:gridSpan w:val="2"/>
                <w:vAlign w:val="center"/>
              </w:tcPr>
            </w:tcPrChange>
          </w:tcPr>
          <w:p w14:paraId="1DC5B16D" w14:textId="77777777" w:rsidR="003B05E0" w:rsidRPr="00A54239" w:rsidRDefault="003B05E0" w:rsidP="003B05E0">
            <w:pPr>
              <w:pStyle w:val="TableData-CenteredHZ"/>
              <w:rPr>
                <w:highlight w:val="yellow"/>
              </w:rPr>
            </w:pPr>
          </w:p>
        </w:tc>
        <w:tc>
          <w:tcPr>
            <w:tcW w:w="560" w:type="pct"/>
            <w:tcPrChange w:id="810" w:author="Ghadimi, Shahrouz" w:date="2024-05-07T10:04:00Z" w16du:dateUtc="2024-05-07T16:04:00Z">
              <w:tcPr>
                <w:tcW w:w="565" w:type="pct"/>
                <w:vAlign w:val="center"/>
              </w:tcPr>
            </w:tcPrChange>
          </w:tcPr>
          <w:p w14:paraId="72016FC2" w14:textId="5FDB2F3C" w:rsidR="003B05E0" w:rsidRPr="00A54239" w:rsidRDefault="003B05E0" w:rsidP="003B05E0">
            <w:pPr>
              <w:pStyle w:val="TableData-CenteredHZ"/>
              <w:rPr>
                <w:highlight w:val="yellow"/>
              </w:rPr>
            </w:pPr>
            <w:ins w:id="811" w:author="Ghadimi, Shahrouz" w:date="2024-05-07T10:04:00Z" w16du:dateUtc="2024-05-07T16:04:00Z">
              <w:r w:rsidRPr="00D270CF">
                <w:t>[None]</w:t>
              </w:r>
            </w:ins>
          </w:p>
        </w:tc>
      </w:tr>
      <w:tr w:rsidR="003B05E0" w:rsidRPr="00FD5AB3" w14:paraId="7401D79E" w14:textId="285448AC" w:rsidTr="00ED42E0">
        <w:trPr>
          <w:trHeight w:val="360"/>
          <w:jc w:val="center"/>
          <w:trPrChange w:id="812" w:author="Ghadimi, Shahrouz" w:date="2024-05-07T10:04:00Z" w16du:dateUtc="2024-05-07T16:04:00Z">
            <w:trPr>
              <w:trHeight w:val="360"/>
              <w:jc w:val="center"/>
            </w:trPr>
          </w:trPrChange>
        </w:trPr>
        <w:tc>
          <w:tcPr>
            <w:tcW w:w="1084" w:type="pct"/>
            <w:shd w:val="clear" w:color="auto" w:fill="auto"/>
            <w:vAlign w:val="center"/>
            <w:tcPrChange w:id="813" w:author="Ghadimi, Shahrouz" w:date="2024-05-07T10:04:00Z" w16du:dateUtc="2024-05-07T16:04:00Z">
              <w:tcPr>
                <w:tcW w:w="1410" w:type="pct"/>
                <w:gridSpan w:val="2"/>
                <w:shd w:val="clear" w:color="auto" w:fill="auto"/>
                <w:vAlign w:val="center"/>
              </w:tcPr>
            </w:tcPrChange>
          </w:tcPr>
          <w:p w14:paraId="4FC5F332" w14:textId="77777777" w:rsidR="003B05E0" w:rsidRPr="00714489" w:rsidRDefault="003B05E0" w:rsidP="003B05E0">
            <w:pPr>
              <w:pStyle w:val="TableData-CenteredHZ"/>
              <w:jc w:val="left"/>
            </w:pPr>
            <w:commentRangeStart w:id="814"/>
            <w:r w:rsidRPr="00714489">
              <w:t>Seal Flush Source / API Flush Plan</w:t>
            </w:r>
            <w:commentRangeEnd w:id="814"/>
            <w:r>
              <w:rPr>
                <w:rStyle w:val="CommentReference"/>
                <w:rFonts w:ascii="Calibri" w:eastAsia="Calibri" w:hAnsi="Calibri" w:cs="Times New Roman"/>
              </w:rPr>
              <w:commentReference w:id="814"/>
            </w:r>
          </w:p>
        </w:tc>
        <w:tc>
          <w:tcPr>
            <w:tcW w:w="559" w:type="pct"/>
            <w:shd w:val="clear" w:color="auto" w:fill="auto"/>
            <w:vAlign w:val="center"/>
            <w:tcPrChange w:id="815" w:author="Ghadimi, Shahrouz" w:date="2024-05-07T10:04:00Z" w16du:dateUtc="2024-05-07T16:04:00Z">
              <w:tcPr>
                <w:tcW w:w="615" w:type="pct"/>
                <w:gridSpan w:val="2"/>
                <w:shd w:val="clear" w:color="auto" w:fill="auto"/>
                <w:vAlign w:val="center"/>
              </w:tcPr>
            </w:tcPrChange>
          </w:tcPr>
          <w:p w14:paraId="3F7A7320" w14:textId="422D63A0" w:rsidR="003B05E0" w:rsidRPr="00A54239" w:rsidRDefault="003B05E0" w:rsidP="003B05E0">
            <w:pPr>
              <w:pStyle w:val="TableData-CenteredHZ"/>
              <w:rPr>
                <w:highlight w:val="yellow"/>
              </w:rPr>
            </w:pPr>
            <w:del w:id="816" w:author="Frischmann, Sarah" w:date="2024-04-22T14:06:00Z">
              <w:r w:rsidRPr="00A54239" w:rsidDel="00FF0551">
                <w:rPr>
                  <w:highlight w:val="yellow"/>
                </w:rPr>
                <w:delText>[</w:delText>
              </w:r>
            </w:del>
            <w:r w:rsidRPr="00A54239">
              <w:rPr>
                <w:highlight w:val="yellow"/>
              </w:rPr>
              <w:t>None / Plan 02</w:t>
            </w:r>
            <w:del w:id="817" w:author="Frischmann, Sarah" w:date="2024-04-22T14:06:00Z">
              <w:r w:rsidRPr="00A54239" w:rsidDel="00FF0551">
                <w:rPr>
                  <w:highlight w:val="yellow"/>
                </w:rPr>
                <w:delText>]</w:delText>
              </w:r>
            </w:del>
          </w:p>
        </w:tc>
        <w:tc>
          <w:tcPr>
            <w:tcW w:w="559" w:type="pct"/>
            <w:shd w:val="clear" w:color="auto" w:fill="auto"/>
            <w:vAlign w:val="center"/>
            <w:tcPrChange w:id="818" w:author="Ghadimi, Shahrouz" w:date="2024-05-07T10:04:00Z" w16du:dateUtc="2024-05-07T16:04:00Z">
              <w:tcPr>
                <w:tcW w:w="615" w:type="pct"/>
                <w:gridSpan w:val="2"/>
                <w:shd w:val="clear" w:color="auto" w:fill="auto"/>
                <w:vAlign w:val="center"/>
              </w:tcPr>
            </w:tcPrChange>
          </w:tcPr>
          <w:p w14:paraId="2C4BD39C" w14:textId="2E7804F4" w:rsidR="003B05E0" w:rsidRPr="00A54239" w:rsidRDefault="003B05E0" w:rsidP="003B05E0">
            <w:pPr>
              <w:pStyle w:val="TableData-CenteredHZ"/>
              <w:rPr>
                <w:highlight w:val="yellow"/>
              </w:rPr>
            </w:pPr>
            <w:del w:id="819" w:author="Frischmann, Sarah" w:date="2024-04-22T14:06:00Z">
              <w:r w:rsidRPr="00A54239" w:rsidDel="00FF0551">
                <w:rPr>
                  <w:highlight w:val="yellow"/>
                </w:rPr>
                <w:delText>[</w:delText>
              </w:r>
            </w:del>
            <w:r w:rsidRPr="00A54239">
              <w:rPr>
                <w:highlight w:val="yellow"/>
              </w:rPr>
              <w:t>None / Plan 02</w:t>
            </w:r>
            <w:del w:id="820" w:author="Frischmann, Sarah" w:date="2024-04-22T14:06:00Z">
              <w:r w:rsidRPr="00A54239" w:rsidDel="00FF0551">
                <w:rPr>
                  <w:highlight w:val="yellow"/>
                </w:rPr>
                <w:delText>]</w:delText>
              </w:r>
            </w:del>
          </w:p>
        </w:tc>
        <w:tc>
          <w:tcPr>
            <w:tcW w:w="559" w:type="pct"/>
            <w:vAlign w:val="center"/>
            <w:tcPrChange w:id="821" w:author="Ghadimi, Shahrouz" w:date="2024-05-07T10:04:00Z" w16du:dateUtc="2024-05-07T16:04:00Z">
              <w:tcPr>
                <w:tcW w:w="615" w:type="pct"/>
                <w:gridSpan w:val="2"/>
                <w:vAlign w:val="center"/>
              </w:tcPr>
            </w:tcPrChange>
          </w:tcPr>
          <w:p w14:paraId="22E8F80D" w14:textId="035EF0C2" w:rsidR="003B05E0" w:rsidRPr="00A54239" w:rsidRDefault="003B05E0" w:rsidP="003B05E0">
            <w:pPr>
              <w:pStyle w:val="TableData-CenteredHZ"/>
              <w:rPr>
                <w:highlight w:val="yellow"/>
              </w:rPr>
            </w:pPr>
            <w:ins w:id="822" w:author="Frischmann, Sarah" w:date="2024-04-22T14:06:00Z">
              <w:r w:rsidRPr="00A54239">
                <w:rPr>
                  <w:highlight w:val="yellow"/>
                </w:rPr>
                <w:t>None / Plan 02</w:t>
              </w:r>
            </w:ins>
          </w:p>
        </w:tc>
        <w:tc>
          <w:tcPr>
            <w:tcW w:w="560" w:type="pct"/>
            <w:vAlign w:val="center"/>
            <w:tcPrChange w:id="823" w:author="Ghadimi, Shahrouz" w:date="2024-05-07T10:04:00Z" w16du:dateUtc="2024-05-07T16:04:00Z">
              <w:tcPr>
                <w:tcW w:w="615" w:type="pct"/>
                <w:gridSpan w:val="2"/>
                <w:vAlign w:val="center"/>
              </w:tcPr>
            </w:tcPrChange>
          </w:tcPr>
          <w:p w14:paraId="5E80C025" w14:textId="7063F1E7" w:rsidR="003B05E0" w:rsidRPr="00A54239" w:rsidRDefault="003B05E0" w:rsidP="003B05E0">
            <w:pPr>
              <w:pStyle w:val="TableData-CenteredHZ"/>
              <w:rPr>
                <w:highlight w:val="yellow"/>
              </w:rPr>
            </w:pPr>
            <w:ins w:id="824" w:author="Frischmann, Sarah" w:date="2024-04-22T14:06:00Z">
              <w:r w:rsidRPr="00A54239">
                <w:rPr>
                  <w:highlight w:val="yellow"/>
                </w:rPr>
                <w:t>None / Plan 02</w:t>
              </w:r>
            </w:ins>
          </w:p>
        </w:tc>
        <w:tc>
          <w:tcPr>
            <w:tcW w:w="559" w:type="pct"/>
            <w:vAlign w:val="center"/>
            <w:tcPrChange w:id="825" w:author="Ghadimi, Shahrouz" w:date="2024-05-07T10:04:00Z" w16du:dateUtc="2024-05-07T16:04:00Z">
              <w:tcPr>
                <w:tcW w:w="1" w:type="pct"/>
                <w:gridSpan w:val="2"/>
              </w:tcPr>
            </w:tcPrChange>
          </w:tcPr>
          <w:p w14:paraId="7C91FFEF" w14:textId="77777777" w:rsidR="003B05E0" w:rsidRPr="00A54239" w:rsidRDefault="003B05E0" w:rsidP="003B05E0">
            <w:pPr>
              <w:pStyle w:val="TableData-CenteredHZ"/>
              <w:rPr>
                <w:highlight w:val="yellow"/>
              </w:rPr>
            </w:pPr>
          </w:p>
        </w:tc>
        <w:tc>
          <w:tcPr>
            <w:tcW w:w="559" w:type="pct"/>
            <w:vAlign w:val="center"/>
            <w:tcPrChange w:id="826" w:author="Ghadimi, Shahrouz" w:date="2024-05-07T10:04:00Z" w16du:dateUtc="2024-05-07T16:04:00Z">
              <w:tcPr>
                <w:tcW w:w="565" w:type="pct"/>
                <w:gridSpan w:val="2"/>
                <w:vAlign w:val="center"/>
              </w:tcPr>
            </w:tcPrChange>
          </w:tcPr>
          <w:p w14:paraId="0BAE8468" w14:textId="77777777" w:rsidR="003B05E0" w:rsidRPr="00A54239" w:rsidRDefault="003B05E0" w:rsidP="003B05E0">
            <w:pPr>
              <w:pStyle w:val="TableData-CenteredHZ"/>
              <w:rPr>
                <w:highlight w:val="yellow"/>
              </w:rPr>
            </w:pPr>
          </w:p>
        </w:tc>
        <w:tc>
          <w:tcPr>
            <w:tcW w:w="560" w:type="pct"/>
            <w:tcPrChange w:id="827" w:author="Ghadimi, Shahrouz" w:date="2024-05-07T10:04:00Z" w16du:dateUtc="2024-05-07T16:04:00Z">
              <w:tcPr>
                <w:tcW w:w="565" w:type="pct"/>
                <w:vAlign w:val="center"/>
              </w:tcPr>
            </w:tcPrChange>
          </w:tcPr>
          <w:p w14:paraId="4474C27B" w14:textId="76AFF619" w:rsidR="003B05E0" w:rsidRPr="00A54239" w:rsidRDefault="003B05E0" w:rsidP="003B05E0">
            <w:pPr>
              <w:pStyle w:val="TableData-CenteredHZ"/>
              <w:rPr>
                <w:highlight w:val="yellow"/>
              </w:rPr>
            </w:pPr>
            <w:ins w:id="828" w:author="Ghadimi, Shahrouz" w:date="2024-05-07T10:04:00Z" w16du:dateUtc="2024-05-07T16:04:00Z">
              <w:r w:rsidRPr="00D270CF">
                <w:t>None / Plan 02</w:t>
              </w:r>
            </w:ins>
          </w:p>
        </w:tc>
      </w:tr>
      <w:tr w:rsidR="008A0825" w:rsidRPr="00FD5AB3" w14:paraId="4316E6B9" w14:textId="681E8D67" w:rsidTr="00A47CF2">
        <w:trPr>
          <w:trHeight w:val="360"/>
          <w:jc w:val="center"/>
          <w:trPrChange w:id="829" w:author="Ghadimi, Shahrouz" w:date="2024-05-07T10:03:00Z" w16du:dateUtc="2024-05-07T16:03:00Z">
            <w:trPr>
              <w:trHeight w:val="360"/>
              <w:jc w:val="center"/>
            </w:trPr>
          </w:trPrChange>
        </w:trPr>
        <w:tc>
          <w:tcPr>
            <w:tcW w:w="1084" w:type="pct"/>
            <w:shd w:val="clear" w:color="auto" w:fill="auto"/>
            <w:vAlign w:val="center"/>
            <w:tcPrChange w:id="830" w:author="Ghadimi, Shahrouz" w:date="2024-05-07T10:03:00Z" w16du:dateUtc="2024-05-07T16:03:00Z">
              <w:tcPr>
                <w:tcW w:w="1410" w:type="pct"/>
                <w:gridSpan w:val="2"/>
                <w:shd w:val="clear" w:color="auto" w:fill="auto"/>
                <w:vAlign w:val="center"/>
              </w:tcPr>
            </w:tcPrChange>
          </w:tcPr>
          <w:p w14:paraId="05B9C156" w14:textId="77777777" w:rsidR="008A0825" w:rsidRPr="00714489" w:rsidRDefault="008A0825" w:rsidP="008A0825">
            <w:pPr>
              <w:pStyle w:val="TableData-CenteredHZ"/>
              <w:jc w:val="left"/>
            </w:pPr>
            <w:commentRangeStart w:id="831"/>
            <w:r w:rsidRPr="00714489">
              <w:t>Seal Face Material</w:t>
            </w:r>
            <w:commentRangeEnd w:id="831"/>
            <w:r>
              <w:rPr>
                <w:rStyle w:val="CommentReference"/>
                <w:rFonts w:ascii="Calibri" w:eastAsia="Calibri" w:hAnsi="Calibri" w:cs="Times New Roman"/>
              </w:rPr>
              <w:commentReference w:id="831"/>
            </w:r>
          </w:p>
        </w:tc>
        <w:tc>
          <w:tcPr>
            <w:tcW w:w="559" w:type="pct"/>
            <w:shd w:val="clear" w:color="auto" w:fill="auto"/>
            <w:vAlign w:val="center"/>
            <w:tcPrChange w:id="832" w:author="Ghadimi, Shahrouz" w:date="2024-05-07T10:03:00Z" w16du:dateUtc="2024-05-07T16:03:00Z">
              <w:tcPr>
                <w:tcW w:w="615" w:type="pct"/>
                <w:gridSpan w:val="2"/>
                <w:shd w:val="clear" w:color="auto" w:fill="auto"/>
                <w:vAlign w:val="center"/>
              </w:tcPr>
            </w:tcPrChange>
          </w:tcPr>
          <w:p w14:paraId="423ABA50" w14:textId="3751ECBD" w:rsidR="008A0825" w:rsidRPr="00C726C9" w:rsidRDefault="008A0825" w:rsidP="008A0825">
            <w:pPr>
              <w:pStyle w:val="TableData-CenteredHZ"/>
              <w:rPr>
                <w:rPrChange w:id="833" w:author="Frischmann, Sarah" w:date="2024-04-23T16:16:00Z">
                  <w:rPr>
                    <w:highlight w:val="yellow"/>
                  </w:rPr>
                </w:rPrChange>
              </w:rPr>
            </w:pPr>
            <w:del w:id="834" w:author="Frischmann, Sarah" w:date="2024-04-22T14:07:00Z">
              <w:r w:rsidRPr="00C726C9" w:rsidDel="006303D1">
                <w:rPr>
                  <w:rPrChange w:id="835" w:author="Frischmann, Sarah" w:date="2024-04-23T16:16:00Z">
                    <w:rPr>
                      <w:highlight w:val="yellow"/>
                    </w:rPr>
                  </w:rPrChange>
                </w:rPr>
                <w:delText>[</w:delText>
              </w:r>
            </w:del>
            <w:r w:rsidRPr="00C726C9">
              <w:rPr>
                <w:rPrChange w:id="836" w:author="Frischmann, Sarah" w:date="2024-04-23T16:16:00Z">
                  <w:rPr>
                    <w:highlight w:val="yellow"/>
                  </w:rPr>
                </w:rPrChange>
              </w:rPr>
              <w:t>Silicon Carbide vs. Silicon Carbide</w:t>
            </w:r>
            <w:del w:id="837" w:author="Frischmann, Sarah" w:date="2024-04-22T14:07:00Z">
              <w:r w:rsidRPr="00C726C9" w:rsidDel="006303D1">
                <w:rPr>
                  <w:rPrChange w:id="838" w:author="Frischmann, Sarah" w:date="2024-04-23T16:16:00Z">
                    <w:rPr>
                      <w:highlight w:val="yellow"/>
                    </w:rPr>
                  </w:rPrChange>
                </w:rPr>
                <w:delText>]</w:delText>
              </w:r>
            </w:del>
          </w:p>
        </w:tc>
        <w:tc>
          <w:tcPr>
            <w:tcW w:w="559" w:type="pct"/>
            <w:shd w:val="clear" w:color="auto" w:fill="auto"/>
            <w:vAlign w:val="center"/>
            <w:tcPrChange w:id="839" w:author="Ghadimi, Shahrouz" w:date="2024-05-07T10:03:00Z" w16du:dateUtc="2024-05-07T16:03:00Z">
              <w:tcPr>
                <w:tcW w:w="615" w:type="pct"/>
                <w:gridSpan w:val="2"/>
                <w:shd w:val="clear" w:color="auto" w:fill="auto"/>
                <w:vAlign w:val="center"/>
              </w:tcPr>
            </w:tcPrChange>
          </w:tcPr>
          <w:p w14:paraId="620A6022" w14:textId="60D37655" w:rsidR="008A0825" w:rsidRPr="00C726C9" w:rsidRDefault="008A0825" w:rsidP="008A0825">
            <w:pPr>
              <w:pStyle w:val="TableData-CenteredHZ"/>
              <w:rPr>
                <w:rPrChange w:id="840" w:author="Frischmann, Sarah" w:date="2024-04-23T16:16:00Z">
                  <w:rPr>
                    <w:highlight w:val="yellow"/>
                  </w:rPr>
                </w:rPrChange>
              </w:rPr>
            </w:pPr>
            <w:del w:id="841" w:author="Frischmann, Sarah" w:date="2024-04-22T14:07:00Z">
              <w:r w:rsidRPr="00C726C9" w:rsidDel="006303D1">
                <w:rPr>
                  <w:rPrChange w:id="842" w:author="Frischmann, Sarah" w:date="2024-04-23T16:16:00Z">
                    <w:rPr>
                      <w:highlight w:val="yellow"/>
                    </w:rPr>
                  </w:rPrChange>
                </w:rPr>
                <w:delText>[</w:delText>
              </w:r>
            </w:del>
            <w:r w:rsidRPr="00C726C9">
              <w:rPr>
                <w:rPrChange w:id="843" w:author="Frischmann, Sarah" w:date="2024-04-23T16:16:00Z">
                  <w:rPr>
                    <w:highlight w:val="yellow"/>
                  </w:rPr>
                </w:rPrChange>
              </w:rPr>
              <w:t>Silicon Carbide vs. Silicon Carbide</w:t>
            </w:r>
            <w:del w:id="844" w:author="Frischmann, Sarah" w:date="2024-04-22T14:07:00Z">
              <w:r w:rsidRPr="00C726C9" w:rsidDel="006303D1">
                <w:rPr>
                  <w:rPrChange w:id="845" w:author="Frischmann, Sarah" w:date="2024-04-23T16:16:00Z">
                    <w:rPr>
                      <w:highlight w:val="yellow"/>
                    </w:rPr>
                  </w:rPrChange>
                </w:rPr>
                <w:delText>]</w:delText>
              </w:r>
            </w:del>
          </w:p>
        </w:tc>
        <w:tc>
          <w:tcPr>
            <w:tcW w:w="559" w:type="pct"/>
            <w:vAlign w:val="center"/>
            <w:tcPrChange w:id="846" w:author="Ghadimi, Shahrouz" w:date="2024-05-07T10:03:00Z" w16du:dateUtc="2024-05-07T16:03:00Z">
              <w:tcPr>
                <w:tcW w:w="615" w:type="pct"/>
                <w:gridSpan w:val="2"/>
                <w:vAlign w:val="center"/>
              </w:tcPr>
            </w:tcPrChange>
          </w:tcPr>
          <w:p w14:paraId="682BFAED" w14:textId="71A3E69D" w:rsidR="008A0825" w:rsidRPr="00C726C9" w:rsidRDefault="008A0825" w:rsidP="008A0825">
            <w:pPr>
              <w:pStyle w:val="TableData-CenteredHZ"/>
              <w:rPr>
                <w:rPrChange w:id="847" w:author="Frischmann, Sarah" w:date="2024-04-23T16:16:00Z">
                  <w:rPr>
                    <w:highlight w:val="yellow"/>
                  </w:rPr>
                </w:rPrChange>
              </w:rPr>
            </w:pPr>
            <w:ins w:id="848" w:author="Frischmann, Sarah" w:date="2024-04-22T14:07:00Z">
              <w:r w:rsidRPr="00C726C9">
                <w:rPr>
                  <w:rPrChange w:id="849" w:author="Frischmann, Sarah" w:date="2024-04-23T16:16:00Z">
                    <w:rPr>
                      <w:highlight w:val="yellow"/>
                    </w:rPr>
                  </w:rPrChange>
                </w:rPr>
                <w:t>Silicon Carbide vs. Silicon Carbide</w:t>
              </w:r>
            </w:ins>
          </w:p>
        </w:tc>
        <w:tc>
          <w:tcPr>
            <w:tcW w:w="560" w:type="pct"/>
            <w:vAlign w:val="center"/>
            <w:tcPrChange w:id="850" w:author="Ghadimi, Shahrouz" w:date="2024-05-07T10:03:00Z" w16du:dateUtc="2024-05-07T16:03:00Z">
              <w:tcPr>
                <w:tcW w:w="615" w:type="pct"/>
                <w:gridSpan w:val="2"/>
                <w:vAlign w:val="center"/>
              </w:tcPr>
            </w:tcPrChange>
          </w:tcPr>
          <w:p w14:paraId="7A4649C9" w14:textId="53618826" w:rsidR="008A0825" w:rsidRPr="00C726C9" w:rsidRDefault="008A0825" w:rsidP="008A0825">
            <w:pPr>
              <w:pStyle w:val="TableData-CenteredHZ"/>
              <w:rPr>
                <w:rPrChange w:id="851" w:author="Frischmann, Sarah" w:date="2024-04-23T16:16:00Z">
                  <w:rPr>
                    <w:highlight w:val="yellow"/>
                  </w:rPr>
                </w:rPrChange>
              </w:rPr>
            </w:pPr>
            <w:ins w:id="852" w:author="Frischmann, Sarah" w:date="2024-04-22T14:07:00Z">
              <w:r w:rsidRPr="00C726C9">
                <w:rPr>
                  <w:rPrChange w:id="853" w:author="Frischmann, Sarah" w:date="2024-04-23T16:16:00Z">
                    <w:rPr>
                      <w:highlight w:val="yellow"/>
                    </w:rPr>
                  </w:rPrChange>
                </w:rPr>
                <w:t>Silicon Carbide vs. Silicon Carbide</w:t>
              </w:r>
            </w:ins>
          </w:p>
        </w:tc>
        <w:tc>
          <w:tcPr>
            <w:tcW w:w="559" w:type="pct"/>
            <w:vAlign w:val="center"/>
            <w:tcPrChange w:id="854" w:author="Ghadimi, Shahrouz" w:date="2024-05-07T10:03:00Z" w16du:dateUtc="2024-05-07T16:03:00Z">
              <w:tcPr>
                <w:tcW w:w="1" w:type="pct"/>
                <w:gridSpan w:val="2"/>
              </w:tcPr>
            </w:tcPrChange>
          </w:tcPr>
          <w:p w14:paraId="1F9581BB" w14:textId="77777777" w:rsidR="008A0825" w:rsidRPr="00A54239" w:rsidRDefault="008A0825" w:rsidP="008A0825">
            <w:pPr>
              <w:pStyle w:val="TableData-CenteredHZ"/>
              <w:rPr>
                <w:highlight w:val="yellow"/>
              </w:rPr>
            </w:pPr>
          </w:p>
        </w:tc>
        <w:tc>
          <w:tcPr>
            <w:tcW w:w="559" w:type="pct"/>
            <w:vAlign w:val="center"/>
            <w:tcPrChange w:id="855" w:author="Ghadimi, Shahrouz" w:date="2024-05-07T10:03:00Z" w16du:dateUtc="2024-05-07T16:03:00Z">
              <w:tcPr>
                <w:tcW w:w="565" w:type="pct"/>
                <w:gridSpan w:val="2"/>
                <w:vAlign w:val="center"/>
              </w:tcPr>
            </w:tcPrChange>
          </w:tcPr>
          <w:p w14:paraId="3207350B" w14:textId="77777777" w:rsidR="008A0825" w:rsidRPr="00A54239" w:rsidRDefault="008A0825" w:rsidP="008A0825">
            <w:pPr>
              <w:pStyle w:val="TableData-CenteredHZ"/>
              <w:rPr>
                <w:highlight w:val="yellow"/>
              </w:rPr>
            </w:pPr>
          </w:p>
        </w:tc>
        <w:tc>
          <w:tcPr>
            <w:tcW w:w="560" w:type="pct"/>
            <w:tcPrChange w:id="856" w:author="Ghadimi, Shahrouz" w:date="2024-05-07T10:03:00Z" w16du:dateUtc="2024-05-07T16:03:00Z">
              <w:tcPr>
                <w:tcW w:w="565" w:type="pct"/>
                <w:vAlign w:val="center"/>
              </w:tcPr>
            </w:tcPrChange>
          </w:tcPr>
          <w:p w14:paraId="7723A0AD" w14:textId="13248CCE" w:rsidR="008A0825" w:rsidRPr="00A54239" w:rsidRDefault="008A0825" w:rsidP="008A0825">
            <w:pPr>
              <w:pStyle w:val="TableData-CenteredHZ"/>
              <w:rPr>
                <w:highlight w:val="yellow"/>
              </w:rPr>
            </w:pPr>
            <w:ins w:id="857" w:author="Ghadimi, Shahrouz" w:date="2024-05-07T10:03:00Z" w16du:dateUtc="2024-05-07T16:03:00Z">
              <w:r w:rsidRPr="008A2886">
                <w:t>Silicon Carbide vs. Silicon Carbide</w:t>
              </w:r>
            </w:ins>
          </w:p>
        </w:tc>
      </w:tr>
      <w:tr w:rsidR="008A0825" w:rsidRPr="00FD5AB3" w14:paraId="234E22CF" w14:textId="170F8937" w:rsidTr="00A47CF2">
        <w:trPr>
          <w:trHeight w:val="360"/>
          <w:jc w:val="center"/>
          <w:trPrChange w:id="858" w:author="Ghadimi, Shahrouz" w:date="2024-05-07T10:03:00Z" w16du:dateUtc="2024-05-07T16:03:00Z">
            <w:trPr>
              <w:trHeight w:val="360"/>
              <w:jc w:val="center"/>
            </w:trPr>
          </w:trPrChange>
        </w:trPr>
        <w:tc>
          <w:tcPr>
            <w:tcW w:w="1084" w:type="pct"/>
            <w:shd w:val="clear" w:color="auto" w:fill="auto"/>
            <w:vAlign w:val="center"/>
            <w:tcPrChange w:id="859" w:author="Ghadimi, Shahrouz" w:date="2024-05-07T10:03:00Z" w16du:dateUtc="2024-05-07T16:03:00Z">
              <w:tcPr>
                <w:tcW w:w="1410" w:type="pct"/>
                <w:gridSpan w:val="2"/>
                <w:shd w:val="clear" w:color="auto" w:fill="auto"/>
                <w:vAlign w:val="center"/>
              </w:tcPr>
            </w:tcPrChange>
          </w:tcPr>
          <w:p w14:paraId="609E1009" w14:textId="77777777" w:rsidR="008A0825" w:rsidRPr="00714489" w:rsidRDefault="008A0825" w:rsidP="008A0825">
            <w:pPr>
              <w:pStyle w:val="TableData-CenteredHZ"/>
              <w:jc w:val="left"/>
            </w:pPr>
            <w:commentRangeStart w:id="860"/>
            <w:commentRangeStart w:id="861"/>
            <w:r w:rsidRPr="00714489">
              <w:t>Metallic Components</w:t>
            </w:r>
            <w:commentRangeEnd w:id="860"/>
            <w:r>
              <w:rPr>
                <w:rStyle w:val="CommentReference"/>
                <w:rFonts w:ascii="Calibri" w:eastAsia="Calibri" w:hAnsi="Calibri" w:cs="Times New Roman"/>
              </w:rPr>
              <w:commentReference w:id="860"/>
            </w:r>
            <w:commentRangeEnd w:id="861"/>
            <w:r>
              <w:rPr>
                <w:rStyle w:val="CommentReference"/>
                <w:rFonts w:ascii="Calibri" w:eastAsia="Calibri" w:hAnsi="Calibri" w:cs="Times New Roman"/>
              </w:rPr>
              <w:commentReference w:id="861"/>
            </w:r>
          </w:p>
        </w:tc>
        <w:tc>
          <w:tcPr>
            <w:tcW w:w="559" w:type="pct"/>
            <w:shd w:val="clear" w:color="auto" w:fill="auto"/>
            <w:vAlign w:val="center"/>
            <w:tcPrChange w:id="862" w:author="Ghadimi, Shahrouz" w:date="2024-05-07T10:03:00Z" w16du:dateUtc="2024-05-07T16:03:00Z">
              <w:tcPr>
                <w:tcW w:w="615" w:type="pct"/>
                <w:gridSpan w:val="2"/>
                <w:shd w:val="clear" w:color="auto" w:fill="auto"/>
                <w:vAlign w:val="center"/>
              </w:tcPr>
            </w:tcPrChange>
          </w:tcPr>
          <w:p w14:paraId="2ADA1864" w14:textId="77777777" w:rsidR="008A0825" w:rsidRPr="00A54239" w:rsidRDefault="008A0825" w:rsidP="008A0825">
            <w:pPr>
              <w:pStyle w:val="TableData-CenteredHZ"/>
              <w:rPr>
                <w:highlight w:val="yellow"/>
              </w:rPr>
            </w:pPr>
            <w:r w:rsidRPr="00A54239">
              <w:rPr>
                <w:highlight w:val="yellow"/>
              </w:rPr>
              <w:t>316 SST</w:t>
            </w:r>
          </w:p>
        </w:tc>
        <w:tc>
          <w:tcPr>
            <w:tcW w:w="559" w:type="pct"/>
            <w:shd w:val="clear" w:color="auto" w:fill="auto"/>
            <w:vAlign w:val="center"/>
            <w:tcPrChange w:id="863" w:author="Ghadimi, Shahrouz" w:date="2024-05-07T10:03:00Z" w16du:dateUtc="2024-05-07T16:03:00Z">
              <w:tcPr>
                <w:tcW w:w="615" w:type="pct"/>
                <w:gridSpan w:val="2"/>
                <w:shd w:val="clear" w:color="auto" w:fill="auto"/>
                <w:vAlign w:val="center"/>
              </w:tcPr>
            </w:tcPrChange>
          </w:tcPr>
          <w:p w14:paraId="0BE6761E" w14:textId="77777777" w:rsidR="008A0825" w:rsidRPr="00A54239" w:rsidRDefault="008A0825" w:rsidP="008A0825">
            <w:pPr>
              <w:pStyle w:val="TableData-CenteredHZ"/>
              <w:rPr>
                <w:highlight w:val="yellow"/>
              </w:rPr>
            </w:pPr>
            <w:r w:rsidRPr="00A54239">
              <w:rPr>
                <w:highlight w:val="yellow"/>
              </w:rPr>
              <w:t>316 SST</w:t>
            </w:r>
          </w:p>
        </w:tc>
        <w:tc>
          <w:tcPr>
            <w:tcW w:w="559" w:type="pct"/>
            <w:vAlign w:val="center"/>
            <w:tcPrChange w:id="864" w:author="Ghadimi, Shahrouz" w:date="2024-05-07T10:03:00Z" w16du:dateUtc="2024-05-07T16:03:00Z">
              <w:tcPr>
                <w:tcW w:w="615" w:type="pct"/>
                <w:gridSpan w:val="2"/>
                <w:vAlign w:val="center"/>
              </w:tcPr>
            </w:tcPrChange>
          </w:tcPr>
          <w:p w14:paraId="03F689B4" w14:textId="2E749C38" w:rsidR="008A0825" w:rsidRPr="00A54239" w:rsidRDefault="008A0825" w:rsidP="008A0825">
            <w:pPr>
              <w:pStyle w:val="TableData-CenteredHZ"/>
              <w:rPr>
                <w:highlight w:val="yellow"/>
              </w:rPr>
            </w:pPr>
            <w:ins w:id="865" w:author="Frischmann, Sarah" w:date="2024-04-22T14:09:00Z">
              <w:r w:rsidRPr="00A54239">
                <w:rPr>
                  <w:highlight w:val="yellow"/>
                </w:rPr>
                <w:t>316 SST</w:t>
              </w:r>
            </w:ins>
          </w:p>
        </w:tc>
        <w:tc>
          <w:tcPr>
            <w:tcW w:w="560" w:type="pct"/>
            <w:vAlign w:val="center"/>
            <w:tcPrChange w:id="866" w:author="Ghadimi, Shahrouz" w:date="2024-05-07T10:03:00Z" w16du:dateUtc="2024-05-07T16:03:00Z">
              <w:tcPr>
                <w:tcW w:w="615" w:type="pct"/>
                <w:gridSpan w:val="2"/>
                <w:vAlign w:val="center"/>
              </w:tcPr>
            </w:tcPrChange>
          </w:tcPr>
          <w:p w14:paraId="240D7B02" w14:textId="4D202A0F" w:rsidR="008A0825" w:rsidRPr="00A54239" w:rsidRDefault="008A0825" w:rsidP="008A0825">
            <w:pPr>
              <w:pStyle w:val="TableData-CenteredHZ"/>
              <w:rPr>
                <w:highlight w:val="yellow"/>
              </w:rPr>
            </w:pPr>
            <w:ins w:id="867" w:author="Frischmann, Sarah" w:date="2024-04-22T14:09:00Z">
              <w:r w:rsidRPr="00A54239">
                <w:rPr>
                  <w:highlight w:val="yellow"/>
                </w:rPr>
                <w:t>316 SST</w:t>
              </w:r>
            </w:ins>
          </w:p>
        </w:tc>
        <w:tc>
          <w:tcPr>
            <w:tcW w:w="559" w:type="pct"/>
            <w:vAlign w:val="center"/>
            <w:tcPrChange w:id="868" w:author="Ghadimi, Shahrouz" w:date="2024-05-07T10:03:00Z" w16du:dateUtc="2024-05-07T16:03:00Z">
              <w:tcPr>
                <w:tcW w:w="1" w:type="pct"/>
                <w:gridSpan w:val="2"/>
              </w:tcPr>
            </w:tcPrChange>
          </w:tcPr>
          <w:p w14:paraId="5BA1D85A" w14:textId="77777777" w:rsidR="008A0825" w:rsidRPr="00A54239" w:rsidRDefault="008A0825" w:rsidP="008A0825">
            <w:pPr>
              <w:pStyle w:val="TableData-CenteredHZ"/>
              <w:rPr>
                <w:highlight w:val="yellow"/>
              </w:rPr>
            </w:pPr>
          </w:p>
        </w:tc>
        <w:tc>
          <w:tcPr>
            <w:tcW w:w="559" w:type="pct"/>
            <w:vAlign w:val="center"/>
            <w:tcPrChange w:id="869" w:author="Ghadimi, Shahrouz" w:date="2024-05-07T10:03:00Z" w16du:dateUtc="2024-05-07T16:03:00Z">
              <w:tcPr>
                <w:tcW w:w="565" w:type="pct"/>
                <w:gridSpan w:val="2"/>
                <w:vAlign w:val="center"/>
              </w:tcPr>
            </w:tcPrChange>
          </w:tcPr>
          <w:p w14:paraId="3DA64CE8" w14:textId="77777777" w:rsidR="008A0825" w:rsidRPr="00A54239" w:rsidRDefault="008A0825" w:rsidP="008A0825">
            <w:pPr>
              <w:pStyle w:val="TableData-CenteredHZ"/>
              <w:rPr>
                <w:highlight w:val="yellow"/>
              </w:rPr>
            </w:pPr>
          </w:p>
        </w:tc>
        <w:tc>
          <w:tcPr>
            <w:tcW w:w="560" w:type="pct"/>
            <w:tcPrChange w:id="870" w:author="Ghadimi, Shahrouz" w:date="2024-05-07T10:03:00Z" w16du:dateUtc="2024-05-07T16:03:00Z">
              <w:tcPr>
                <w:tcW w:w="565" w:type="pct"/>
                <w:vAlign w:val="center"/>
              </w:tcPr>
            </w:tcPrChange>
          </w:tcPr>
          <w:p w14:paraId="4A0FC48B" w14:textId="7C3A6D69" w:rsidR="008A0825" w:rsidRPr="00A54239" w:rsidRDefault="008A0825" w:rsidP="008A0825">
            <w:pPr>
              <w:pStyle w:val="TableData-CenteredHZ"/>
              <w:rPr>
                <w:highlight w:val="yellow"/>
              </w:rPr>
            </w:pPr>
            <w:ins w:id="871" w:author="Ghadimi, Shahrouz" w:date="2024-05-07T10:03:00Z" w16du:dateUtc="2024-05-07T16:03:00Z">
              <w:r w:rsidRPr="008A2886">
                <w:t>316 SST</w:t>
              </w:r>
            </w:ins>
          </w:p>
        </w:tc>
      </w:tr>
      <w:tr w:rsidR="008A0825" w:rsidRPr="00FD5AB3" w14:paraId="4790899F" w14:textId="59811A01" w:rsidTr="00A47CF2">
        <w:trPr>
          <w:trHeight w:val="360"/>
          <w:jc w:val="center"/>
          <w:trPrChange w:id="872" w:author="Ghadimi, Shahrouz" w:date="2024-05-07T10:03:00Z" w16du:dateUtc="2024-05-07T16:03:00Z">
            <w:trPr>
              <w:trHeight w:val="360"/>
              <w:jc w:val="center"/>
            </w:trPr>
          </w:trPrChange>
        </w:trPr>
        <w:tc>
          <w:tcPr>
            <w:tcW w:w="1084" w:type="pct"/>
            <w:shd w:val="clear" w:color="auto" w:fill="auto"/>
            <w:vAlign w:val="center"/>
            <w:tcPrChange w:id="873" w:author="Ghadimi, Shahrouz" w:date="2024-05-07T10:03:00Z" w16du:dateUtc="2024-05-07T16:03:00Z">
              <w:tcPr>
                <w:tcW w:w="1410" w:type="pct"/>
                <w:gridSpan w:val="2"/>
                <w:shd w:val="clear" w:color="auto" w:fill="auto"/>
                <w:vAlign w:val="center"/>
              </w:tcPr>
            </w:tcPrChange>
          </w:tcPr>
          <w:p w14:paraId="342819FD" w14:textId="0E609316" w:rsidR="008A0825" w:rsidRPr="00714489" w:rsidRDefault="008A0825" w:rsidP="008A0825">
            <w:pPr>
              <w:pStyle w:val="TableData-CenteredHZ"/>
              <w:jc w:val="left"/>
            </w:pPr>
            <w:r w:rsidRPr="00714489">
              <w:t>O-rings</w:t>
            </w:r>
          </w:p>
        </w:tc>
        <w:tc>
          <w:tcPr>
            <w:tcW w:w="559" w:type="pct"/>
            <w:shd w:val="clear" w:color="auto" w:fill="auto"/>
            <w:vAlign w:val="center"/>
            <w:tcPrChange w:id="874" w:author="Ghadimi, Shahrouz" w:date="2024-05-07T10:03:00Z" w16du:dateUtc="2024-05-07T16:03:00Z">
              <w:tcPr>
                <w:tcW w:w="615" w:type="pct"/>
                <w:gridSpan w:val="2"/>
                <w:shd w:val="clear" w:color="auto" w:fill="auto"/>
                <w:vAlign w:val="center"/>
              </w:tcPr>
            </w:tcPrChange>
          </w:tcPr>
          <w:p w14:paraId="0179CF2A" w14:textId="01CED984" w:rsidR="008A0825" w:rsidRPr="00A54239" w:rsidRDefault="008A0825" w:rsidP="008A0825">
            <w:pPr>
              <w:pStyle w:val="TableData-CenteredHZ"/>
              <w:rPr>
                <w:highlight w:val="yellow"/>
              </w:rPr>
            </w:pPr>
            <w:del w:id="875" w:author="Frischmann, Sarah" w:date="2024-04-22T14:09:00Z">
              <w:r w:rsidRPr="00A54239" w:rsidDel="00871B7B">
                <w:rPr>
                  <w:highlight w:val="yellow"/>
                </w:rPr>
                <w:delText>[</w:delText>
              </w:r>
            </w:del>
            <w:r w:rsidRPr="00A54239">
              <w:rPr>
                <w:highlight w:val="yellow"/>
              </w:rPr>
              <w:t>Viton</w:t>
            </w:r>
            <w:del w:id="876" w:author="Frischmann, Sarah" w:date="2024-04-22T14:09:00Z">
              <w:r w:rsidRPr="00A54239" w:rsidDel="00871B7B">
                <w:rPr>
                  <w:highlight w:val="yellow"/>
                </w:rPr>
                <w:delText>]</w:delText>
              </w:r>
            </w:del>
          </w:p>
        </w:tc>
        <w:tc>
          <w:tcPr>
            <w:tcW w:w="559" w:type="pct"/>
            <w:shd w:val="clear" w:color="auto" w:fill="auto"/>
            <w:vAlign w:val="center"/>
            <w:tcPrChange w:id="877" w:author="Ghadimi, Shahrouz" w:date="2024-05-07T10:03:00Z" w16du:dateUtc="2024-05-07T16:03:00Z">
              <w:tcPr>
                <w:tcW w:w="615" w:type="pct"/>
                <w:gridSpan w:val="2"/>
                <w:shd w:val="clear" w:color="auto" w:fill="auto"/>
                <w:vAlign w:val="center"/>
              </w:tcPr>
            </w:tcPrChange>
          </w:tcPr>
          <w:p w14:paraId="390D1FFA" w14:textId="7AC997C0" w:rsidR="008A0825" w:rsidRPr="00A54239" w:rsidRDefault="008A0825" w:rsidP="008A0825">
            <w:pPr>
              <w:pStyle w:val="TableData-CenteredHZ"/>
              <w:rPr>
                <w:highlight w:val="yellow"/>
              </w:rPr>
            </w:pPr>
            <w:del w:id="878" w:author="Frischmann, Sarah" w:date="2024-04-22T14:09:00Z">
              <w:r w:rsidRPr="00A54239" w:rsidDel="00871B7B">
                <w:rPr>
                  <w:highlight w:val="yellow"/>
                </w:rPr>
                <w:delText>[</w:delText>
              </w:r>
            </w:del>
            <w:r w:rsidRPr="00A54239">
              <w:rPr>
                <w:highlight w:val="yellow"/>
              </w:rPr>
              <w:t>Viton</w:t>
            </w:r>
            <w:del w:id="879" w:author="Frischmann, Sarah" w:date="2024-04-22T14:09:00Z">
              <w:r w:rsidRPr="00A54239" w:rsidDel="00871B7B">
                <w:rPr>
                  <w:highlight w:val="yellow"/>
                </w:rPr>
                <w:delText>]</w:delText>
              </w:r>
            </w:del>
          </w:p>
        </w:tc>
        <w:tc>
          <w:tcPr>
            <w:tcW w:w="559" w:type="pct"/>
            <w:vAlign w:val="center"/>
            <w:tcPrChange w:id="880" w:author="Ghadimi, Shahrouz" w:date="2024-05-07T10:03:00Z" w16du:dateUtc="2024-05-07T16:03:00Z">
              <w:tcPr>
                <w:tcW w:w="615" w:type="pct"/>
                <w:gridSpan w:val="2"/>
                <w:vAlign w:val="center"/>
              </w:tcPr>
            </w:tcPrChange>
          </w:tcPr>
          <w:p w14:paraId="1B8539F6" w14:textId="6A59F429" w:rsidR="008A0825" w:rsidRPr="00A54239" w:rsidRDefault="008A0825" w:rsidP="008A0825">
            <w:pPr>
              <w:pStyle w:val="TableData-CenteredHZ"/>
              <w:rPr>
                <w:highlight w:val="yellow"/>
              </w:rPr>
            </w:pPr>
            <w:ins w:id="881" w:author="Frischmann, Sarah" w:date="2024-04-22T14:09:00Z">
              <w:r w:rsidRPr="00A54239">
                <w:rPr>
                  <w:highlight w:val="yellow"/>
                </w:rPr>
                <w:t>Viton</w:t>
              </w:r>
            </w:ins>
          </w:p>
        </w:tc>
        <w:tc>
          <w:tcPr>
            <w:tcW w:w="560" w:type="pct"/>
            <w:vAlign w:val="center"/>
            <w:tcPrChange w:id="882" w:author="Ghadimi, Shahrouz" w:date="2024-05-07T10:03:00Z" w16du:dateUtc="2024-05-07T16:03:00Z">
              <w:tcPr>
                <w:tcW w:w="615" w:type="pct"/>
                <w:gridSpan w:val="2"/>
                <w:vAlign w:val="center"/>
              </w:tcPr>
            </w:tcPrChange>
          </w:tcPr>
          <w:p w14:paraId="610D4A1D" w14:textId="34287C89" w:rsidR="008A0825" w:rsidRPr="00A54239" w:rsidRDefault="008A0825" w:rsidP="008A0825">
            <w:pPr>
              <w:pStyle w:val="TableData-CenteredHZ"/>
              <w:rPr>
                <w:highlight w:val="yellow"/>
              </w:rPr>
            </w:pPr>
            <w:ins w:id="883" w:author="Frischmann, Sarah" w:date="2024-04-22T14:09:00Z">
              <w:r w:rsidRPr="00A54239">
                <w:rPr>
                  <w:highlight w:val="yellow"/>
                </w:rPr>
                <w:t>Viton</w:t>
              </w:r>
            </w:ins>
          </w:p>
        </w:tc>
        <w:tc>
          <w:tcPr>
            <w:tcW w:w="559" w:type="pct"/>
            <w:vAlign w:val="center"/>
            <w:tcPrChange w:id="884" w:author="Ghadimi, Shahrouz" w:date="2024-05-07T10:03:00Z" w16du:dateUtc="2024-05-07T16:03:00Z">
              <w:tcPr>
                <w:tcW w:w="1" w:type="pct"/>
                <w:gridSpan w:val="2"/>
              </w:tcPr>
            </w:tcPrChange>
          </w:tcPr>
          <w:p w14:paraId="5AF956B5" w14:textId="77777777" w:rsidR="008A0825" w:rsidRPr="00A54239" w:rsidRDefault="008A0825" w:rsidP="008A0825">
            <w:pPr>
              <w:pStyle w:val="TableData-CenteredHZ"/>
              <w:rPr>
                <w:highlight w:val="yellow"/>
              </w:rPr>
            </w:pPr>
          </w:p>
        </w:tc>
        <w:tc>
          <w:tcPr>
            <w:tcW w:w="559" w:type="pct"/>
            <w:vAlign w:val="center"/>
            <w:tcPrChange w:id="885" w:author="Ghadimi, Shahrouz" w:date="2024-05-07T10:03:00Z" w16du:dateUtc="2024-05-07T16:03:00Z">
              <w:tcPr>
                <w:tcW w:w="565" w:type="pct"/>
                <w:gridSpan w:val="2"/>
                <w:vAlign w:val="center"/>
              </w:tcPr>
            </w:tcPrChange>
          </w:tcPr>
          <w:p w14:paraId="464BDA43" w14:textId="77777777" w:rsidR="008A0825" w:rsidRPr="00A54239" w:rsidRDefault="008A0825" w:rsidP="008A0825">
            <w:pPr>
              <w:pStyle w:val="TableData-CenteredHZ"/>
              <w:rPr>
                <w:highlight w:val="yellow"/>
              </w:rPr>
            </w:pPr>
          </w:p>
        </w:tc>
        <w:tc>
          <w:tcPr>
            <w:tcW w:w="560" w:type="pct"/>
            <w:tcPrChange w:id="886" w:author="Ghadimi, Shahrouz" w:date="2024-05-07T10:03:00Z" w16du:dateUtc="2024-05-07T16:03:00Z">
              <w:tcPr>
                <w:tcW w:w="565" w:type="pct"/>
                <w:vAlign w:val="center"/>
              </w:tcPr>
            </w:tcPrChange>
          </w:tcPr>
          <w:p w14:paraId="48CF8097" w14:textId="68844649" w:rsidR="008A0825" w:rsidRPr="00A54239" w:rsidRDefault="008A0825" w:rsidP="008A0825">
            <w:pPr>
              <w:pStyle w:val="TableData-CenteredHZ"/>
              <w:rPr>
                <w:highlight w:val="yellow"/>
              </w:rPr>
            </w:pPr>
            <w:ins w:id="887" w:author="Ghadimi, Shahrouz" w:date="2024-05-07T10:03:00Z" w16du:dateUtc="2024-05-07T16:03:00Z">
              <w:r w:rsidRPr="008A2886">
                <w:t>Viton</w:t>
              </w:r>
            </w:ins>
          </w:p>
        </w:tc>
      </w:tr>
    </w:tbl>
    <w:p w14:paraId="742BE8DC" w14:textId="025FE43C" w:rsidR="005C696F" w:rsidRDefault="003C1C44" w:rsidP="005C696F">
      <w:pPr>
        <w:pStyle w:val="NotetoSpecifierHZ"/>
      </w:pPr>
      <w:r>
        <w:br/>
      </w:r>
      <w:commentRangeStart w:id="888"/>
      <w:commentRangeStart w:id="889"/>
      <w:r w:rsidR="005C696F" w:rsidRPr="00714489">
        <w:t>SHAFT SEALING AND FLUSHWATER ARRANGEMENT SHOULD BE DISCUSSED WITH PM AND OWNER.  for applications with solids in flow stream (most applications for solids-handling pumps), An external flush water source is recommended. for ras/was pumping, it is possible to eliminate external flush and provide a throat bushing with spiral grooves but this arrangement will reduce seal life as compared with an externally flushed arrangement. PRODUCT flushing (plan 11) should be used only with clean water applications which are uncommon for solids handling pumps.</w:t>
      </w:r>
      <w:commentRangeEnd w:id="888"/>
      <w:r w:rsidR="00996FE5">
        <w:rPr>
          <w:rStyle w:val="CommentReference"/>
          <w:rFonts w:ascii="Calibri" w:hAnsi="Calibri" w:cs="Times New Roman"/>
          <w:b w:val="0"/>
          <w:i w:val="0"/>
          <w:caps w:val="0"/>
          <w:color w:val="auto"/>
        </w:rPr>
        <w:commentReference w:id="888"/>
      </w:r>
      <w:commentRangeEnd w:id="889"/>
      <w:r w:rsidR="00BF0C39">
        <w:rPr>
          <w:rStyle w:val="CommentReference"/>
          <w:rFonts w:ascii="Calibri" w:hAnsi="Calibri" w:cs="Times New Roman"/>
          <w:b w:val="0"/>
          <w:i w:val="0"/>
          <w:caps w:val="0"/>
          <w:color w:val="auto"/>
        </w:rPr>
        <w:commentReference w:id="889"/>
      </w:r>
    </w:p>
    <w:p w14:paraId="31FBA957" w14:textId="77777777" w:rsidR="000C4337" w:rsidRPr="00F205F3" w:rsidRDefault="000C4337" w:rsidP="000C4337">
      <w:pPr>
        <w:pStyle w:val="Heading3"/>
      </w:pPr>
      <w:r w:rsidRPr="002F64CF">
        <w:t xml:space="preserve">Pressure Gages: Provide pressure gages as indicated on the drawings and as specified </w:t>
      </w:r>
      <w:r w:rsidRPr="00F205F3">
        <w:t xml:space="preserve">under </w:t>
      </w:r>
      <w:r w:rsidRPr="00F205F3">
        <w:rPr>
          <w:rPrChange w:id="890" w:author="Frischmann, Sarah" w:date="2024-04-25T09:20:00Z">
            <w:rPr>
              <w:highlight w:val="yellow"/>
            </w:rPr>
          </w:rPrChange>
        </w:rPr>
        <w:t>Section 43 20 00 – Pumps Genera</w:t>
      </w:r>
      <w:r w:rsidRPr="00F205F3">
        <w:t xml:space="preserve">l. </w:t>
      </w:r>
    </w:p>
    <w:p w14:paraId="1E9C4599" w14:textId="77777777" w:rsidR="000C4337" w:rsidRPr="00F205F3" w:rsidRDefault="000C4337" w:rsidP="000C4337">
      <w:pPr>
        <w:pStyle w:val="Heading3"/>
      </w:pPr>
      <w:r w:rsidRPr="00F205F3">
        <w:t>Shaft Couplings:</w:t>
      </w:r>
    </w:p>
    <w:p w14:paraId="6C26D3FF" w14:textId="77777777" w:rsidR="000C4337" w:rsidRPr="00F205F3" w:rsidRDefault="000C4337" w:rsidP="000C4337">
      <w:pPr>
        <w:pStyle w:val="Heading4"/>
      </w:pPr>
      <w:r w:rsidRPr="00F205F3">
        <w:t xml:space="preserve">Comply with </w:t>
      </w:r>
      <w:r w:rsidRPr="00F205F3">
        <w:rPr>
          <w:rPrChange w:id="891" w:author="Frischmann, Sarah" w:date="2024-04-25T09:20:00Z">
            <w:rPr>
              <w:highlight w:val="yellow"/>
            </w:rPr>
          </w:rPrChange>
        </w:rPr>
        <w:t>Section 43 20 00 – Pumps General</w:t>
      </w:r>
      <w:r w:rsidRPr="00F205F3">
        <w:t>.</w:t>
      </w:r>
    </w:p>
    <w:p w14:paraId="289FE08A" w14:textId="5C82013C" w:rsidR="000C4337" w:rsidRPr="002F64CF" w:rsidRDefault="000C4337" w:rsidP="000C4337">
      <w:pPr>
        <w:pStyle w:val="Heading4"/>
      </w:pPr>
      <w:r w:rsidRPr="002F64CF">
        <w:lastRenderedPageBreak/>
        <w:t xml:space="preserve">Pump </w:t>
      </w:r>
      <w:r w:rsidR="00582EA0" w:rsidRPr="002F64CF">
        <w:t>shaft</w:t>
      </w:r>
      <w:r w:rsidRPr="002F64CF">
        <w:t xml:space="preserve"> </w:t>
      </w:r>
      <w:r>
        <w:t xml:space="preserve">connections to drives and/or speed reducers </w:t>
      </w:r>
      <w:r w:rsidR="003251D6">
        <w:t xml:space="preserve">shall </w:t>
      </w:r>
      <w:r w:rsidRPr="002F64CF">
        <w:t xml:space="preserve">be </w:t>
      </w:r>
      <w:r w:rsidR="003251D6">
        <w:t xml:space="preserve">through </w:t>
      </w:r>
      <w:r w:rsidRPr="002F64CF">
        <w:t>flexible couplin</w:t>
      </w:r>
      <w:r w:rsidR="003251D6">
        <w:t>gs</w:t>
      </w:r>
      <w:r w:rsidRPr="002F64CF">
        <w:t>.</w:t>
      </w:r>
    </w:p>
    <w:p w14:paraId="1875CE33" w14:textId="77777777" w:rsidR="000C4337" w:rsidRPr="002F64CF" w:rsidRDefault="000C4337" w:rsidP="000C4337">
      <w:pPr>
        <w:pStyle w:val="Heading4"/>
      </w:pPr>
      <w:r w:rsidRPr="002F64CF">
        <w:t>Coupling shall be provided with coupling guard.</w:t>
      </w:r>
    </w:p>
    <w:p w14:paraId="7A74399D" w14:textId="77777777" w:rsidR="000C4337" w:rsidRPr="002F64CF" w:rsidRDefault="000C4337" w:rsidP="000C4337">
      <w:pPr>
        <w:pStyle w:val="Heading4"/>
      </w:pPr>
      <w:r w:rsidRPr="002F64CF">
        <w:t>Manufacturer:</w:t>
      </w:r>
    </w:p>
    <w:p w14:paraId="57D339FD" w14:textId="77777777" w:rsidR="000C4337" w:rsidRPr="002F64CF" w:rsidRDefault="000C4337" w:rsidP="000C4337">
      <w:pPr>
        <w:pStyle w:val="Heading5"/>
      </w:pPr>
      <w:r w:rsidRPr="002F64CF">
        <w:t>Falk</w:t>
      </w:r>
    </w:p>
    <w:p w14:paraId="5D6485C9" w14:textId="77777777" w:rsidR="000C4337" w:rsidRPr="002F64CF" w:rsidRDefault="000C4337" w:rsidP="000C4337">
      <w:pPr>
        <w:pStyle w:val="Heading5"/>
      </w:pPr>
      <w:r w:rsidRPr="002F64CF">
        <w:t>Dodge</w:t>
      </w:r>
    </w:p>
    <w:p w14:paraId="746D58EB" w14:textId="0D031B5A" w:rsidR="000C4337" w:rsidRPr="002F64CF" w:rsidRDefault="00A54239" w:rsidP="000C4337">
      <w:pPr>
        <w:pStyle w:val="Heading5"/>
      </w:pPr>
      <w:r>
        <w:t>O</w:t>
      </w:r>
      <w:r w:rsidR="000C4337" w:rsidRPr="002F64CF">
        <w:t xml:space="preserve">r equal. </w:t>
      </w:r>
    </w:p>
    <w:p w14:paraId="089C4C63" w14:textId="22B9EB80" w:rsidR="002914B9" w:rsidRPr="002914B9" w:rsidRDefault="008D28AC" w:rsidP="002914B9">
      <w:pPr>
        <w:pStyle w:val="Heading2"/>
      </w:pPr>
      <w:r w:rsidRPr="002914B9">
        <w:t>ELECTRICAL AND CONTROL REQUIREMENTS</w:t>
      </w:r>
    </w:p>
    <w:p w14:paraId="6C4C11EA" w14:textId="14C3EF29" w:rsidR="00AB5336" w:rsidRDefault="00FE0064" w:rsidP="002914B9">
      <w:pPr>
        <w:pStyle w:val="Heading3"/>
      </w:pPr>
      <w:r w:rsidRPr="00617417">
        <w:t xml:space="preserve">Comply with Specification </w:t>
      </w:r>
      <w:r w:rsidRPr="00F205F3">
        <w:rPr>
          <w:rPrChange w:id="892" w:author="Frischmann, Sarah" w:date="2024-04-25T09:20:00Z">
            <w:rPr>
              <w:highlight w:val="yellow"/>
            </w:rPr>
          </w:rPrChange>
        </w:rPr>
        <w:t>Section 43 20 00 – Pumps General</w:t>
      </w:r>
      <w:r w:rsidRPr="00F205F3">
        <w:t>.</w:t>
      </w:r>
    </w:p>
    <w:p w14:paraId="19039567" w14:textId="4A8A21DC" w:rsidR="0025548C" w:rsidRDefault="0025548C" w:rsidP="0025548C">
      <w:pPr>
        <w:pStyle w:val="NotetoSpecifierHZ"/>
      </w:pPr>
      <w:r w:rsidRPr="001A4E1C">
        <w:t xml:space="preserve">Include this paragraph </w:t>
      </w:r>
      <w:r>
        <w:t>b</w:t>
      </w:r>
      <w:r w:rsidRPr="001A4E1C">
        <w:t xml:space="preserve"> only for equipment in classified areas – change area classification listed below as required</w:t>
      </w:r>
    </w:p>
    <w:p w14:paraId="62D86DC9" w14:textId="580A3EDB" w:rsidR="002914B9" w:rsidRPr="002914B9" w:rsidRDefault="008D28AC" w:rsidP="002914B9">
      <w:pPr>
        <w:pStyle w:val="Heading3"/>
      </w:pPr>
      <w:commentRangeStart w:id="893"/>
      <w:del w:id="894" w:author="Frischmann, Sarah" w:date="2024-04-22T14:12:00Z">
        <w:r w:rsidRPr="002914B9" w:rsidDel="00C47454">
          <w:delText xml:space="preserve">All electrical appurtenances furnished by the equipment manufacturer shall be rated for installation in a Class I, </w:delText>
        </w:r>
        <w:r w:rsidR="003B3BAF" w:rsidRPr="002914B9" w:rsidDel="00C47454">
          <w:rPr>
            <w:highlight w:val="yellow"/>
          </w:rPr>
          <w:delText>[</w:delText>
        </w:r>
        <w:r w:rsidRPr="002914B9" w:rsidDel="00C47454">
          <w:rPr>
            <w:highlight w:val="yellow"/>
          </w:rPr>
          <w:delText xml:space="preserve">Division </w:delText>
        </w:r>
        <w:r w:rsidR="003B3BAF" w:rsidRPr="002914B9" w:rsidDel="00C47454">
          <w:rPr>
            <w:highlight w:val="yellow"/>
          </w:rPr>
          <w:delText xml:space="preserve">1] [Division </w:delText>
        </w:r>
        <w:r w:rsidRPr="002914B9" w:rsidDel="00C47454">
          <w:rPr>
            <w:highlight w:val="yellow"/>
          </w:rPr>
          <w:delText>2</w:delText>
        </w:r>
        <w:r w:rsidR="003B3BAF" w:rsidRPr="002914B9" w:rsidDel="00C47454">
          <w:rPr>
            <w:highlight w:val="yellow"/>
          </w:rPr>
          <w:delText>]</w:delText>
        </w:r>
        <w:r w:rsidRPr="002914B9" w:rsidDel="00C47454">
          <w:delText>, Group D, hazardous location.</w:delText>
        </w:r>
        <w:commentRangeEnd w:id="893"/>
        <w:r w:rsidR="00171CFB" w:rsidDel="00C47454">
          <w:rPr>
            <w:rStyle w:val="CommentReference"/>
            <w:rFonts w:ascii="Calibri" w:hAnsi="Calibri" w:cs="Times New Roman"/>
          </w:rPr>
          <w:commentReference w:id="893"/>
        </w:r>
      </w:del>
      <w:r w:rsidR="001A4E1C">
        <w:br/>
      </w:r>
    </w:p>
    <w:p w14:paraId="0774B3BF" w14:textId="3DE8BFF6" w:rsidR="008D28AC" w:rsidRPr="002914B9" w:rsidRDefault="007C7816" w:rsidP="00A54239">
      <w:pPr>
        <w:pStyle w:val="TableFigureTitleHZ"/>
      </w:pPr>
      <w:r w:rsidRPr="002914B9">
        <w:t xml:space="preserve">Electrical </w:t>
      </w:r>
      <w:r w:rsidR="0025548C">
        <w:t xml:space="preserve">and </w:t>
      </w:r>
      <w:r w:rsidR="001A7AE8">
        <w:t>I</w:t>
      </w:r>
      <w:r w:rsidR="0025548C">
        <w:t xml:space="preserve">nstrumentation </w:t>
      </w:r>
      <w:r w:rsidRPr="002914B9">
        <w:t>Requirements</w:t>
      </w:r>
      <w:r w:rsidR="00A54239">
        <w:t>: Schedule 43 23 57-05</w:t>
      </w:r>
      <w:r w:rsidR="001A4E1C">
        <w:br/>
      </w:r>
    </w:p>
    <w:tbl>
      <w:tblPr>
        <w:tblW w:w="9791" w:type="dxa"/>
        <w:tblInd w:w="720" w:type="dxa"/>
        <w:tblBorders>
          <w:insideH w:val="single" w:sz="4" w:space="0" w:color="auto"/>
          <w:insideV w:val="single" w:sz="4" w:space="0" w:color="auto"/>
        </w:tblBorders>
        <w:tblLayout w:type="fixed"/>
        <w:tblLook w:val="01E0" w:firstRow="1" w:lastRow="1" w:firstColumn="1" w:lastColumn="1" w:noHBand="0" w:noVBand="0"/>
        <w:tblPrChange w:id="895" w:author="Frischmann, Sarah" w:date="2024-04-30T10:33:00Z">
          <w:tblPr>
            <w:tblW w:w="0" w:type="auto"/>
            <w:tblInd w:w="720" w:type="dxa"/>
            <w:tblBorders>
              <w:insideH w:val="single" w:sz="4" w:space="0" w:color="auto"/>
              <w:insideV w:val="single" w:sz="4" w:space="0" w:color="auto"/>
            </w:tblBorders>
            <w:tblLayout w:type="fixed"/>
            <w:tblLook w:val="01E0" w:firstRow="1" w:lastRow="1" w:firstColumn="1" w:lastColumn="1" w:noHBand="0" w:noVBand="0"/>
          </w:tblPr>
        </w:tblPrChange>
      </w:tblPr>
      <w:tblGrid>
        <w:gridCol w:w="1736"/>
        <w:gridCol w:w="1150"/>
        <w:gridCol w:w="1151"/>
        <w:gridCol w:w="1151"/>
        <w:gridCol w:w="1150"/>
        <w:gridCol w:w="1151"/>
        <w:gridCol w:w="1151"/>
        <w:gridCol w:w="1151"/>
        <w:tblGridChange w:id="896">
          <w:tblGrid>
            <w:gridCol w:w="1736"/>
            <w:gridCol w:w="1150"/>
            <w:gridCol w:w="1151"/>
            <w:gridCol w:w="1151"/>
            <w:gridCol w:w="1150"/>
            <w:gridCol w:w="1151"/>
            <w:gridCol w:w="1151"/>
            <w:gridCol w:w="1151"/>
          </w:tblGrid>
        </w:tblGridChange>
      </w:tblGrid>
      <w:tr w:rsidR="00AD6F25" w:rsidRPr="002914B9" w14:paraId="4F1F4419" w14:textId="10364802" w:rsidTr="00B771D7">
        <w:trPr>
          <w:trHeight w:val="360"/>
          <w:tblHeader/>
          <w:trPrChange w:id="897" w:author="Frischmann, Sarah" w:date="2024-04-30T10:33:00Z">
            <w:trPr>
              <w:trHeight w:val="360"/>
              <w:tblHeader/>
            </w:trPr>
          </w:trPrChange>
        </w:trPr>
        <w:tc>
          <w:tcPr>
            <w:tcW w:w="1736" w:type="dxa"/>
            <w:shd w:val="clear" w:color="auto" w:fill="auto"/>
            <w:vAlign w:val="center"/>
            <w:tcPrChange w:id="898" w:author="Frischmann, Sarah" w:date="2024-04-30T10:33:00Z">
              <w:tcPr>
                <w:tcW w:w="1736" w:type="dxa"/>
                <w:shd w:val="clear" w:color="auto" w:fill="auto"/>
                <w:vAlign w:val="center"/>
              </w:tcPr>
            </w:tcPrChange>
          </w:tcPr>
          <w:p w14:paraId="2AF64707" w14:textId="0CAD4915" w:rsidR="00AD6F25" w:rsidRPr="002914B9" w:rsidRDefault="00AD6F25" w:rsidP="00D11063">
            <w:pPr>
              <w:pStyle w:val="TableCategoryCenteredHZ"/>
            </w:pPr>
            <w:commentRangeStart w:id="899"/>
            <w:r w:rsidRPr="002914B9">
              <w:t>Motors</w:t>
            </w:r>
            <w:commentRangeEnd w:id="899"/>
            <w:r>
              <w:rPr>
                <w:rStyle w:val="CommentReference"/>
                <w:rFonts w:ascii="Calibri" w:eastAsia="Calibri" w:hAnsi="Calibri" w:cs="Times New Roman"/>
                <w:b w:val="0"/>
              </w:rPr>
              <w:commentReference w:id="899"/>
            </w:r>
          </w:p>
        </w:tc>
        <w:tc>
          <w:tcPr>
            <w:tcW w:w="1150" w:type="dxa"/>
            <w:shd w:val="clear" w:color="auto" w:fill="auto"/>
            <w:vAlign w:val="center"/>
            <w:tcPrChange w:id="900" w:author="Frischmann, Sarah" w:date="2024-04-30T10:33:00Z">
              <w:tcPr>
                <w:tcW w:w="1150" w:type="dxa"/>
                <w:shd w:val="clear" w:color="auto" w:fill="auto"/>
                <w:vAlign w:val="center"/>
              </w:tcPr>
            </w:tcPrChange>
          </w:tcPr>
          <w:p w14:paraId="450FA625" w14:textId="28A32337" w:rsidR="00AD6F25" w:rsidRPr="002914B9" w:rsidRDefault="00AD6F25" w:rsidP="00D11063">
            <w:pPr>
              <w:pStyle w:val="TableCategoryCenteredHZ"/>
              <w:rPr>
                <w:highlight w:val="yellow"/>
              </w:rPr>
            </w:pPr>
            <w:ins w:id="901" w:author="Frischmann, Sarah" w:date="2024-04-22T14:13:00Z">
              <w:r>
                <w:rPr>
                  <w:bCs/>
                </w:rPr>
                <w:t>DS</w:t>
              </w:r>
              <w:r>
                <w:rPr>
                  <w:b w:val="0"/>
                  <w:bCs/>
                </w:rPr>
                <w:t xml:space="preserve"> Transfer Pump</w:t>
              </w:r>
            </w:ins>
            <w:del w:id="902" w:author="Frischmann, Sarah" w:date="2024-04-22T14:13:00Z">
              <w:r w:rsidRPr="002914B9" w:rsidDel="00C47454">
                <w:rPr>
                  <w:highlight w:val="yellow"/>
                </w:rPr>
                <w:delText>TWAS Pumps</w:delText>
              </w:r>
            </w:del>
          </w:p>
        </w:tc>
        <w:tc>
          <w:tcPr>
            <w:tcW w:w="1151" w:type="dxa"/>
            <w:shd w:val="clear" w:color="auto" w:fill="auto"/>
            <w:vAlign w:val="center"/>
            <w:tcPrChange w:id="903" w:author="Frischmann, Sarah" w:date="2024-04-30T10:33:00Z">
              <w:tcPr>
                <w:tcW w:w="1151" w:type="dxa"/>
                <w:shd w:val="clear" w:color="auto" w:fill="auto"/>
                <w:vAlign w:val="center"/>
              </w:tcPr>
            </w:tcPrChange>
          </w:tcPr>
          <w:p w14:paraId="0465A1AD" w14:textId="2D338823" w:rsidR="00AD6F25" w:rsidRPr="002914B9" w:rsidRDefault="00AD6F25" w:rsidP="00D11063">
            <w:pPr>
              <w:pStyle w:val="TableCategoryCenteredHZ"/>
              <w:rPr>
                <w:highlight w:val="yellow"/>
              </w:rPr>
            </w:pPr>
            <w:ins w:id="904" w:author="Frischmann, Sarah" w:date="2024-04-22T14:13:00Z">
              <w:r>
                <w:rPr>
                  <w:bCs/>
                </w:rPr>
                <w:t>TWAS</w:t>
              </w:r>
              <w:r>
                <w:rPr>
                  <w:b w:val="0"/>
                  <w:bCs/>
                </w:rPr>
                <w:t xml:space="preserve"> Transfer Pumps</w:t>
              </w:r>
            </w:ins>
            <w:del w:id="905" w:author="Frischmann, Sarah" w:date="2024-04-22T14:13:00Z">
              <w:r w:rsidRPr="002914B9" w:rsidDel="00C47454">
                <w:rPr>
                  <w:highlight w:val="yellow"/>
                </w:rPr>
                <w:delText>BFP Feed Pumps</w:delText>
              </w:r>
            </w:del>
          </w:p>
        </w:tc>
        <w:tc>
          <w:tcPr>
            <w:tcW w:w="1151" w:type="dxa"/>
            <w:shd w:val="clear" w:color="auto" w:fill="auto"/>
            <w:vAlign w:val="center"/>
            <w:tcPrChange w:id="906" w:author="Frischmann, Sarah" w:date="2024-04-30T10:33:00Z">
              <w:tcPr>
                <w:tcW w:w="1151" w:type="dxa"/>
                <w:shd w:val="clear" w:color="auto" w:fill="auto"/>
                <w:vAlign w:val="center"/>
              </w:tcPr>
            </w:tcPrChange>
          </w:tcPr>
          <w:p w14:paraId="49F82138" w14:textId="2CFA6116" w:rsidR="00AD6F25" w:rsidRPr="002914B9" w:rsidRDefault="00AD6F25" w:rsidP="00D11063">
            <w:pPr>
              <w:pStyle w:val="TableCategoryCenteredHZ"/>
              <w:rPr>
                <w:highlight w:val="yellow"/>
              </w:rPr>
            </w:pPr>
            <w:ins w:id="907" w:author="Frischmann, Sarah" w:date="2024-04-22T14:13:00Z">
              <w:r>
                <w:rPr>
                  <w:bCs/>
                </w:rPr>
                <w:t>DCEN</w:t>
              </w:r>
              <w:r>
                <w:rPr>
                  <w:b w:val="0"/>
                  <w:bCs/>
                </w:rPr>
                <w:t xml:space="preserve"> Feed Pumps</w:t>
              </w:r>
            </w:ins>
            <w:del w:id="908" w:author="Frischmann, Sarah" w:date="2024-04-22T14:13:00Z">
              <w:r w:rsidRPr="002914B9" w:rsidDel="00C47454">
                <w:rPr>
                  <w:highlight w:val="yellow"/>
                </w:rPr>
                <w:delText>Digester Feed Pumps</w:delText>
              </w:r>
            </w:del>
          </w:p>
        </w:tc>
        <w:tc>
          <w:tcPr>
            <w:tcW w:w="1150" w:type="dxa"/>
            <w:vAlign w:val="center"/>
            <w:tcPrChange w:id="909" w:author="Frischmann, Sarah" w:date="2024-04-30T10:33:00Z">
              <w:tcPr>
                <w:tcW w:w="1150" w:type="dxa"/>
                <w:vAlign w:val="center"/>
              </w:tcPr>
            </w:tcPrChange>
          </w:tcPr>
          <w:p w14:paraId="0D752F79" w14:textId="1C6B4F94" w:rsidR="00AD6F25" w:rsidRPr="002914B9" w:rsidRDefault="00AD6F25" w:rsidP="00D11063">
            <w:pPr>
              <w:pStyle w:val="TableCategoryCenteredHZ"/>
              <w:rPr>
                <w:highlight w:val="yellow"/>
              </w:rPr>
            </w:pPr>
            <w:ins w:id="910" w:author="Frischmann, Sarah" w:date="2024-04-22T14:13:00Z">
              <w:r>
                <w:rPr>
                  <w:bCs/>
                </w:rPr>
                <w:t>Polymer</w:t>
              </w:r>
              <w:r>
                <w:rPr>
                  <w:b w:val="0"/>
                  <w:bCs/>
                </w:rPr>
                <w:t xml:space="preserve"> Feed Pumps</w:t>
              </w:r>
            </w:ins>
          </w:p>
        </w:tc>
        <w:tc>
          <w:tcPr>
            <w:tcW w:w="1151" w:type="dxa"/>
            <w:vAlign w:val="center"/>
            <w:tcPrChange w:id="911" w:author="Frischmann, Sarah" w:date="2024-04-30T10:33:00Z">
              <w:tcPr>
                <w:tcW w:w="1151" w:type="dxa"/>
              </w:tcPr>
            </w:tcPrChange>
          </w:tcPr>
          <w:p w14:paraId="401B40CD" w14:textId="421D887F" w:rsidR="00AD6F25" w:rsidRDefault="00AD6F25" w:rsidP="00AD6F25">
            <w:pPr>
              <w:pStyle w:val="TableCategoryCenteredHZ"/>
              <w:rPr>
                <w:bCs/>
              </w:rPr>
            </w:pPr>
            <w:ins w:id="912" w:author="Frischmann, Sarah" w:date="2024-04-25T09:22:00Z">
              <w:r>
                <w:rPr>
                  <w:bCs/>
                </w:rPr>
                <w:t>Polymer Recirc Pumps</w:t>
              </w:r>
            </w:ins>
          </w:p>
        </w:tc>
        <w:tc>
          <w:tcPr>
            <w:tcW w:w="1151" w:type="dxa"/>
            <w:vAlign w:val="center"/>
            <w:tcPrChange w:id="913" w:author="Frischmann, Sarah" w:date="2024-04-30T10:33:00Z">
              <w:tcPr>
                <w:tcW w:w="1151" w:type="dxa"/>
                <w:vAlign w:val="center"/>
              </w:tcPr>
            </w:tcPrChange>
          </w:tcPr>
          <w:p w14:paraId="63AAF804" w14:textId="5BD89849" w:rsidR="00AD6F25" w:rsidRPr="002914B9" w:rsidRDefault="00AD6F25" w:rsidP="00D11063">
            <w:pPr>
              <w:pStyle w:val="TableCategoryCenteredHZ"/>
              <w:rPr>
                <w:highlight w:val="yellow"/>
              </w:rPr>
            </w:pPr>
            <w:ins w:id="914" w:author="Frischmann, Sarah" w:date="2024-04-22T14:13:00Z">
              <w:r>
                <w:rPr>
                  <w:bCs/>
                </w:rPr>
                <w:t>WAS</w:t>
              </w:r>
              <w:r>
                <w:rPr>
                  <w:b w:val="0"/>
                  <w:bCs/>
                </w:rPr>
                <w:t xml:space="preserve"> Transfer Pumps</w:t>
              </w:r>
            </w:ins>
          </w:p>
        </w:tc>
        <w:tc>
          <w:tcPr>
            <w:tcW w:w="1151" w:type="dxa"/>
            <w:vAlign w:val="center"/>
            <w:tcPrChange w:id="915" w:author="Frischmann, Sarah" w:date="2024-04-30T10:33:00Z">
              <w:tcPr>
                <w:tcW w:w="1151" w:type="dxa"/>
                <w:vAlign w:val="center"/>
              </w:tcPr>
            </w:tcPrChange>
          </w:tcPr>
          <w:p w14:paraId="30F9A119" w14:textId="1F571937" w:rsidR="00AD6F25" w:rsidRPr="002914B9" w:rsidRDefault="00AD6F25" w:rsidP="00D11063">
            <w:pPr>
              <w:pStyle w:val="TableCategoryCenteredHZ"/>
              <w:rPr>
                <w:highlight w:val="yellow"/>
              </w:rPr>
            </w:pPr>
            <w:ins w:id="916" w:author="Frischmann, Sarah" w:date="2024-04-22T14:13:00Z">
              <w:r>
                <w:rPr>
                  <w:b w:val="0"/>
                  <w:bCs/>
                </w:rPr>
                <w:t>DS Transfer Pumps</w:t>
              </w:r>
            </w:ins>
          </w:p>
        </w:tc>
      </w:tr>
      <w:tr w:rsidR="00AD6F25" w:rsidRPr="002914B9" w14:paraId="05EC876C" w14:textId="526FB712" w:rsidTr="00B771D7">
        <w:trPr>
          <w:trHeight w:val="360"/>
          <w:trPrChange w:id="917" w:author="Frischmann, Sarah" w:date="2024-04-30T10:33:00Z">
            <w:trPr>
              <w:trHeight w:val="360"/>
            </w:trPr>
          </w:trPrChange>
        </w:trPr>
        <w:tc>
          <w:tcPr>
            <w:tcW w:w="1736" w:type="dxa"/>
            <w:shd w:val="clear" w:color="auto" w:fill="auto"/>
            <w:vAlign w:val="center"/>
            <w:tcPrChange w:id="918" w:author="Frischmann, Sarah" w:date="2024-04-30T10:33:00Z">
              <w:tcPr>
                <w:tcW w:w="1736" w:type="dxa"/>
                <w:shd w:val="clear" w:color="auto" w:fill="auto"/>
                <w:vAlign w:val="center"/>
              </w:tcPr>
            </w:tcPrChange>
          </w:tcPr>
          <w:p w14:paraId="34E94ED5" w14:textId="77777777" w:rsidR="00AD6F25" w:rsidRPr="002914B9" w:rsidRDefault="00AD6F25" w:rsidP="00D11063">
            <w:pPr>
              <w:pStyle w:val="TableData-CenteredHZ"/>
              <w:jc w:val="left"/>
            </w:pPr>
            <w:r w:rsidRPr="002914B9">
              <w:t>Rating</w:t>
            </w:r>
          </w:p>
        </w:tc>
        <w:tc>
          <w:tcPr>
            <w:tcW w:w="1150" w:type="dxa"/>
            <w:shd w:val="clear" w:color="auto" w:fill="auto"/>
            <w:vAlign w:val="center"/>
            <w:tcPrChange w:id="919" w:author="Frischmann, Sarah" w:date="2024-04-30T10:33:00Z">
              <w:tcPr>
                <w:tcW w:w="1150" w:type="dxa"/>
                <w:shd w:val="clear" w:color="auto" w:fill="auto"/>
                <w:vAlign w:val="center"/>
              </w:tcPr>
            </w:tcPrChange>
          </w:tcPr>
          <w:p w14:paraId="75820509" w14:textId="77777777" w:rsidR="00AD6F25" w:rsidRPr="008A06EB" w:rsidRDefault="00AD6F25" w:rsidP="00D11063">
            <w:pPr>
              <w:pStyle w:val="TableData-CenteredHZ"/>
              <w:rPr>
                <w:rPrChange w:id="920" w:author="Frischmann, Sarah" w:date="2024-04-23T16:18:00Z">
                  <w:rPr>
                    <w:highlight w:val="yellow"/>
                  </w:rPr>
                </w:rPrChange>
              </w:rPr>
            </w:pPr>
            <w:r w:rsidRPr="008A06EB">
              <w:rPr>
                <w:rPrChange w:id="921" w:author="Frischmann, Sarah" w:date="2024-04-23T16:18:00Z">
                  <w:rPr>
                    <w:highlight w:val="yellow"/>
                  </w:rPr>
                </w:rPrChange>
              </w:rPr>
              <w:t>460V, 3 ph, 60 Hz</w:t>
            </w:r>
          </w:p>
        </w:tc>
        <w:tc>
          <w:tcPr>
            <w:tcW w:w="1151" w:type="dxa"/>
            <w:shd w:val="clear" w:color="auto" w:fill="auto"/>
            <w:vAlign w:val="center"/>
            <w:tcPrChange w:id="922" w:author="Frischmann, Sarah" w:date="2024-04-30T10:33:00Z">
              <w:tcPr>
                <w:tcW w:w="1151" w:type="dxa"/>
                <w:shd w:val="clear" w:color="auto" w:fill="auto"/>
                <w:vAlign w:val="center"/>
              </w:tcPr>
            </w:tcPrChange>
          </w:tcPr>
          <w:p w14:paraId="18082B4C" w14:textId="77777777" w:rsidR="00AD6F25" w:rsidRPr="008A06EB" w:rsidRDefault="00AD6F25" w:rsidP="00D11063">
            <w:pPr>
              <w:pStyle w:val="TableData-CenteredHZ"/>
              <w:rPr>
                <w:rPrChange w:id="923" w:author="Frischmann, Sarah" w:date="2024-04-23T16:18:00Z">
                  <w:rPr>
                    <w:highlight w:val="yellow"/>
                  </w:rPr>
                </w:rPrChange>
              </w:rPr>
            </w:pPr>
            <w:r w:rsidRPr="008A06EB">
              <w:rPr>
                <w:rPrChange w:id="924" w:author="Frischmann, Sarah" w:date="2024-04-23T16:18:00Z">
                  <w:rPr>
                    <w:highlight w:val="yellow"/>
                  </w:rPr>
                </w:rPrChange>
              </w:rPr>
              <w:t>460V, 3 ph, 60 Hz</w:t>
            </w:r>
          </w:p>
        </w:tc>
        <w:tc>
          <w:tcPr>
            <w:tcW w:w="1151" w:type="dxa"/>
            <w:shd w:val="clear" w:color="auto" w:fill="auto"/>
            <w:vAlign w:val="center"/>
            <w:tcPrChange w:id="925" w:author="Frischmann, Sarah" w:date="2024-04-30T10:33:00Z">
              <w:tcPr>
                <w:tcW w:w="1151" w:type="dxa"/>
                <w:shd w:val="clear" w:color="auto" w:fill="auto"/>
                <w:vAlign w:val="center"/>
              </w:tcPr>
            </w:tcPrChange>
          </w:tcPr>
          <w:p w14:paraId="0C71D45C" w14:textId="77777777" w:rsidR="00AD6F25" w:rsidRPr="008A06EB" w:rsidRDefault="00AD6F25" w:rsidP="00D11063">
            <w:pPr>
              <w:pStyle w:val="TableData-CenteredHZ"/>
              <w:rPr>
                <w:rPrChange w:id="926" w:author="Frischmann, Sarah" w:date="2024-04-23T16:18:00Z">
                  <w:rPr>
                    <w:highlight w:val="yellow"/>
                  </w:rPr>
                </w:rPrChange>
              </w:rPr>
            </w:pPr>
            <w:r w:rsidRPr="008A06EB">
              <w:rPr>
                <w:rPrChange w:id="927" w:author="Frischmann, Sarah" w:date="2024-04-23T16:18:00Z">
                  <w:rPr>
                    <w:highlight w:val="yellow"/>
                  </w:rPr>
                </w:rPrChange>
              </w:rPr>
              <w:t>460V, 3 ph, 60 Hz</w:t>
            </w:r>
          </w:p>
        </w:tc>
        <w:tc>
          <w:tcPr>
            <w:tcW w:w="1150" w:type="dxa"/>
            <w:vAlign w:val="center"/>
            <w:tcPrChange w:id="928" w:author="Frischmann, Sarah" w:date="2024-04-30T10:33:00Z">
              <w:tcPr>
                <w:tcW w:w="1150" w:type="dxa"/>
                <w:vAlign w:val="center"/>
              </w:tcPr>
            </w:tcPrChange>
          </w:tcPr>
          <w:p w14:paraId="22CF044F" w14:textId="04AA954E" w:rsidR="00AD6F25" w:rsidRPr="008A06EB" w:rsidRDefault="00AD6F25" w:rsidP="00D11063">
            <w:pPr>
              <w:pStyle w:val="TableData-CenteredHZ"/>
              <w:rPr>
                <w:rPrChange w:id="929" w:author="Frischmann, Sarah" w:date="2024-04-23T16:18:00Z">
                  <w:rPr>
                    <w:highlight w:val="yellow"/>
                  </w:rPr>
                </w:rPrChange>
              </w:rPr>
            </w:pPr>
            <w:ins w:id="930" w:author="Frischmann, Sarah" w:date="2024-04-22T14:21:00Z">
              <w:r w:rsidRPr="008A06EB">
                <w:rPr>
                  <w:rPrChange w:id="931" w:author="Frischmann, Sarah" w:date="2024-04-23T16:18:00Z">
                    <w:rPr>
                      <w:highlight w:val="yellow"/>
                    </w:rPr>
                  </w:rPrChange>
                </w:rPr>
                <w:t>460V, 3 ph, 60 Hz</w:t>
              </w:r>
            </w:ins>
          </w:p>
        </w:tc>
        <w:tc>
          <w:tcPr>
            <w:tcW w:w="1151" w:type="dxa"/>
            <w:vAlign w:val="center"/>
            <w:tcPrChange w:id="932" w:author="Frischmann, Sarah" w:date="2024-04-30T10:33:00Z">
              <w:tcPr>
                <w:tcW w:w="1151" w:type="dxa"/>
              </w:tcPr>
            </w:tcPrChange>
          </w:tcPr>
          <w:p w14:paraId="55366396" w14:textId="610EA1CF" w:rsidR="00AD6F25" w:rsidRPr="001A4E1C" w:rsidRDefault="00AD6F25" w:rsidP="00AD6F25">
            <w:pPr>
              <w:pStyle w:val="TableData-CenteredHZ"/>
              <w:rPr>
                <w:highlight w:val="yellow"/>
              </w:rPr>
            </w:pPr>
            <w:ins w:id="933" w:author="Frischmann, Sarah" w:date="2024-04-25T09:22:00Z">
              <w:r w:rsidRPr="00870ABB">
                <w:t>460V, 3 ph, 60 Hz</w:t>
              </w:r>
            </w:ins>
          </w:p>
        </w:tc>
        <w:tc>
          <w:tcPr>
            <w:tcW w:w="1151" w:type="dxa"/>
            <w:vAlign w:val="center"/>
            <w:tcPrChange w:id="934" w:author="Frischmann, Sarah" w:date="2024-04-30T10:33:00Z">
              <w:tcPr>
                <w:tcW w:w="1151" w:type="dxa"/>
                <w:vAlign w:val="center"/>
              </w:tcPr>
            </w:tcPrChange>
          </w:tcPr>
          <w:p w14:paraId="7AE50B36" w14:textId="77777777" w:rsidR="00AD6F25" w:rsidRPr="001A4E1C" w:rsidRDefault="00AD6F25" w:rsidP="00D11063">
            <w:pPr>
              <w:pStyle w:val="TableData-CenteredHZ"/>
              <w:rPr>
                <w:highlight w:val="yellow"/>
              </w:rPr>
            </w:pPr>
          </w:p>
        </w:tc>
        <w:tc>
          <w:tcPr>
            <w:tcW w:w="1151" w:type="dxa"/>
            <w:vAlign w:val="center"/>
            <w:tcPrChange w:id="935" w:author="Frischmann, Sarah" w:date="2024-04-30T10:33:00Z">
              <w:tcPr>
                <w:tcW w:w="1151" w:type="dxa"/>
                <w:vAlign w:val="center"/>
              </w:tcPr>
            </w:tcPrChange>
          </w:tcPr>
          <w:p w14:paraId="3FEBFF84" w14:textId="44540654" w:rsidR="00AD6F25" w:rsidRPr="001A4E1C" w:rsidRDefault="00D21F41" w:rsidP="00D11063">
            <w:pPr>
              <w:pStyle w:val="TableData-CenteredHZ"/>
              <w:rPr>
                <w:highlight w:val="yellow"/>
              </w:rPr>
            </w:pPr>
            <w:ins w:id="936" w:author="Ghadimi, Shahrouz" w:date="2024-05-07T09:34:00Z" w16du:dateUtc="2024-05-07T15:34:00Z">
              <w:r w:rsidRPr="00D21F41">
                <w:t>460V, 3 ph, 60 Hz</w:t>
              </w:r>
            </w:ins>
          </w:p>
        </w:tc>
      </w:tr>
      <w:tr w:rsidR="00AD6F25" w:rsidRPr="002914B9" w14:paraId="250CEECC" w14:textId="2CFE4EA5" w:rsidTr="00B771D7">
        <w:trPr>
          <w:trHeight w:val="360"/>
          <w:trPrChange w:id="937" w:author="Frischmann, Sarah" w:date="2024-04-30T10:33:00Z">
            <w:trPr>
              <w:trHeight w:val="360"/>
            </w:trPr>
          </w:trPrChange>
        </w:trPr>
        <w:tc>
          <w:tcPr>
            <w:tcW w:w="1736" w:type="dxa"/>
            <w:shd w:val="clear" w:color="auto" w:fill="auto"/>
            <w:vAlign w:val="center"/>
            <w:tcPrChange w:id="938" w:author="Frischmann, Sarah" w:date="2024-04-30T10:33:00Z">
              <w:tcPr>
                <w:tcW w:w="1736" w:type="dxa"/>
                <w:shd w:val="clear" w:color="auto" w:fill="auto"/>
                <w:vAlign w:val="center"/>
              </w:tcPr>
            </w:tcPrChange>
          </w:tcPr>
          <w:p w14:paraId="5E13DDF9" w14:textId="77777777" w:rsidR="00AD6F25" w:rsidRPr="002914B9" w:rsidRDefault="00AD6F25" w:rsidP="00D11063">
            <w:pPr>
              <w:pStyle w:val="TableData-CenteredHZ"/>
              <w:jc w:val="left"/>
            </w:pPr>
            <w:commentRangeStart w:id="939"/>
            <w:r w:rsidRPr="002914B9">
              <w:t>Horsepower</w:t>
            </w:r>
            <w:commentRangeEnd w:id="939"/>
            <w:r>
              <w:rPr>
                <w:rStyle w:val="CommentReference"/>
                <w:rFonts w:ascii="Calibri" w:eastAsia="Calibri" w:hAnsi="Calibri" w:cs="Times New Roman"/>
              </w:rPr>
              <w:commentReference w:id="939"/>
            </w:r>
          </w:p>
        </w:tc>
        <w:tc>
          <w:tcPr>
            <w:tcW w:w="1150" w:type="dxa"/>
            <w:shd w:val="clear" w:color="auto" w:fill="auto"/>
            <w:vAlign w:val="center"/>
            <w:tcPrChange w:id="940" w:author="Frischmann, Sarah" w:date="2024-04-30T10:33:00Z">
              <w:tcPr>
                <w:tcW w:w="1150" w:type="dxa"/>
                <w:shd w:val="clear" w:color="auto" w:fill="auto"/>
                <w:vAlign w:val="center"/>
              </w:tcPr>
            </w:tcPrChange>
          </w:tcPr>
          <w:p w14:paraId="3B378BF3" w14:textId="3A0045CD" w:rsidR="00AD6F25" w:rsidRPr="001A4E1C" w:rsidRDefault="00AD6F25" w:rsidP="00D11063">
            <w:pPr>
              <w:pStyle w:val="TableData-CenteredHZ"/>
              <w:rPr>
                <w:highlight w:val="yellow"/>
              </w:rPr>
            </w:pPr>
            <w:del w:id="941" w:author="Frischmann, Sarah" w:date="2024-04-22T14:23:00Z">
              <w:r w:rsidDel="00BF720E">
                <w:rPr>
                  <w:highlight w:val="yellow"/>
                </w:rPr>
                <w:delText>[</w:delText>
              </w:r>
            </w:del>
            <w:del w:id="942" w:author="Frischmann, Sarah" w:date="2024-04-22T14:22:00Z">
              <w:r w:rsidDel="00E23144">
                <w:rPr>
                  <w:highlight w:val="yellow"/>
                </w:rPr>
                <w:delText xml:space="preserve"> ]</w:delText>
              </w:r>
            </w:del>
          </w:p>
        </w:tc>
        <w:tc>
          <w:tcPr>
            <w:tcW w:w="1151" w:type="dxa"/>
            <w:shd w:val="clear" w:color="auto" w:fill="auto"/>
            <w:vAlign w:val="center"/>
            <w:tcPrChange w:id="943" w:author="Frischmann, Sarah" w:date="2024-04-30T10:33:00Z">
              <w:tcPr>
                <w:tcW w:w="1151" w:type="dxa"/>
                <w:shd w:val="clear" w:color="auto" w:fill="auto"/>
                <w:vAlign w:val="center"/>
              </w:tcPr>
            </w:tcPrChange>
          </w:tcPr>
          <w:p w14:paraId="5D00B1BB" w14:textId="08BD07DF" w:rsidR="00AD6F25" w:rsidRPr="001A4E1C" w:rsidRDefault="00AD6F25" w:rsidP="00D11063">
            <w:pPr>
              <w:pStyle w:val="TableData-CenteredHZ"/>
              <w:rPr>
                <w:highlight w:val="yellow"/>
              </w:rPr>
            </w:pPr>
            <w:del w:id="944" w:author="Frischmann, Sarah" w:date="2024-04-22T14:23:00Z">
              <w:r w:rsidDel="00BF720E">
                <w:rPr>
                  <w:highlight w:val="yellow"/>
                </w:rPr>
                <w:delText>[ ]</w:delText>
              </w:r>
            </w:del>
          </w:p>
        </w:tc>
        <w:tc>
          <w:tcPr>
            <w:tcW w:w="1151" w:type="dxa"/>
            <w:shd w:val="clear" w:color="auto" w:fill="auto"/>
            <w:vAlign w:val="center"/>
            <w:tcPrChange w:id="945" w:author="Frischmann, Sarah" w:date="2024-04-30T10:33:00Z">
              <w:tcPr>
                <w:tcW w:w="1151" w:type="dxa"/>
                <w:shd w:val="clear" w:color="auto" w:fill="auto"/>
                <w:vAlign w:val="center"/>
              </w:tcPr>
            </w:tcPrChange>
          </w:tcPr>
          <w:p w14:paraId="7EAF4592" w14:textId="729FCA9B" w:rsidR="00AD6F25" w:rsidRPr="001A4E1C" w:rsidRDefault="00AD6F25" w:rsidP="00D11063">
            <w:pPr>
              <w:pStyle w:val="TableData-CenteredHZ"/>
              <w:rPr>
                <w:highlight w:val="yellow"/>
              </w:rPr>
            </w:pPr>
            <w:del w:id="946" w:author="Frischmann, Sarah" w:date="2024-04-22T14:23:00Z">
              <w:r w:rsidDel="00BF720E">
                <w:rPr>
                  <w:highlight w:val="yellow"/>
                </w:rPr>
                <w:delText>[ ]</w:delText>
              </w:r>
            </w:del>
          </w:p>
        </w:tc>
        <w:tc>
          <w:tcPr>
            <w:tcW w:w="1150" w:type="dxa"/>
            <w:vAlign w:val="center"/>
            <w:tcPrChange w:id="947" w:author="Frischmann, Sarah" w:date="2024-04-30T10:33:00Z">
              <w:tcPr>
                <w:tcW w:w="1150" w:type="dxa"/>
                <w:vAlign w:val="center"/>
              </w:tcPr>
            </w:tcPrChange>
          </w:tcPr>
          <w:p w14:paraId="331BCA76" w14:textId="77777777" w:rsidR="00AD6F25" w:rsidRDefault="00AD6F25" w:rsidP="00D11063">
            <w:pPr>
              <w:pStyle w:val="TableData-CenteredHZ"/>
              <w:rPr>
                <w:highlight w:val="yellow"/>
              </w:rPr>
            </w:pPr>
          </w:p>
        </w:tc>
        <w:tc>
          <w:tcPr>
            <w:tcW w:w="1151" w:type="dxa"/>
            <w:vAlign w:val="center"/>
            <w:tcPrChange w:id="948" w:author="Frischmann, Sarah" w:date="2024-04-30T10:33:00Z">
              <w:tcPr>
                <w:tcW w:w="1151" w:type="dxa"/>
              </w:tcPr>
            </w:tcPrChange>
          </w:tcPr>
          <w:p w14:paraId="5A28E52E" w14:textId="77777777" w:rsidR="00AD6F25" w:rsidRDefault="00AD6F25" w:rsidP="00AD6F25">
            <w:pPr>
              <w:pStyle w:val="TableData-CenteredHZ"/>
              <w:rPr>
                <w:highlight w:val="yellow"/>
              </w:rPr>
            </w:pPr>
          </w:p>
        </w:tc>
        <w:tc>
          <w:tcPr>
            <w:tcW w:w="1151" w:type="dxa"/>
            <w:vAlign w:val="center"/>
            <w:tcPrChange w:id="949" w:author="Frischmann, Sarah" w:date="2024-04-30T10:33:00Z">
              <w:tcPr>
                <w:tcW w:w="1151" w:type="dxa"/>
                <w:vAlign w:val="center"/>
              </w:tcPr>
            </w:tcPrChange>
          </w:tcPr>
          <w:p w14:paraId="4C32E563" w14:textId="77777777" w:rsidR="00AD6F25" w:rsidRDefault="00AD6F25" w:rsidP="00D11063">
            <w:pPr>
              <w:pStyle w:val="TableData-CenteredHZ"/>
              <w:rPr>
                <w:highlight w:val="yellow"/>
              </w:rPr>
            </w:pPr>
          </w:p>
        </w:tc>
        <w:tc>
          <w:tcPr>
            <w:tcW w:w="1151" w:type="dxa"/>
            <w:vAlign w:val="center"/>
            <w:tcPrChange w:id="950" w:author="Frischmann, Sarah" w:date="2024-04-30T10:33:00Z">
              <w:tcPr>
                <w:tcW w:w="1151" w:type="dxa"/>
                <w:vAlign w:val="center"/>
              </w:tcPr>
            </w:tcPrChange>
          </w:tcPr>
          <w:p w14:paraId="5796DC9B" w14:textId="680720E7" w:rsidR="00AD6F25" w:rsidRDefault="00D21F41" w:rsidP="00D11063">
            <w:pPr>
              <w:pStyle w:val="TableData-CenteredHZ"/>
              <w:rPr>
                <w:highlight w:val="yellow"/>
              </w:rPr>
            </w:pPr>
            <w:ins w:id="951" w:author="Ghadimi, Shahrouz" w:date="2024-05-07T09:34:00Z" w16du:dateUtc="2024-05-07T15:34:00Z">
              <w:r>
                <w:rPr>
                  <w:highlight w:val="yellow"/>
                </w:rPr>
                <w:t>25</w:t>
              </w:r>
            </w:ins>
          </w:p>
        </w:tc>
      </w:tr>
      <w:tr w:rsidR="00D21F41" w:rsidRPr="002914B9" w14:paraId="14A29214" w14:textId="24D90445" w:rsidTr="00C84C47">
        <w:trPr>
          <w:trHeight w:val="360"/>
          <w:trPrChange w:id="952" w:author="Ghadimi, Shahrouz" w:date="2024-05-07T09:34:00Z" w16du:dateUtc="2024-05-07T15:34:00Z">
            <w:trPr>
              <w:trHeight w:val="360"/>
            </w:trPr>
          </w:trPrChange>
        </w:trPr>
        <w:tc>
          <w:tcPr>
            <w:tcW w:w="1736" w:type="dxa"/>
            <w:shd w:val="clear" w:color="auto" w:fill="auto"/>
            <w:vAlign w:val="center"/>
            <w:tcPrChange w:id="953" w:author="Ghadimi, Shahrouz" w:date="2024-05-07T09:34:00Z" w16du:dateUtc="2024-05-07T15:34:00Z">
              <w:tcPr>
                <w:tcW w:w="1736" w:type="dxa"/>
                <w:shd w:val="clear" w:color="auto" w:fill="auto"/>
                <w:vAlign w:val="center"/>
              </w:tcPr>
            </w:tcPrChange>
          </w:tcPr>
          <w:p w14:paraId="7C31CC37" w14:textId="77777777" w:rsidR="00D21F41" w:rsidRPr="002914B9" w:rsidRDefault="00D21F41" w:rsidP="00D21F41">
            <w:pPr>
              <w:pStyle w:val="TableData-CenteredHZ"/>
              <w:jc w:val="left"/>
            </w:pPr>
            <w:r w:rsidRPr="002914B9">
              <w:t>Speed, rpm</w:t>
            </w:r>
          </w:p>
        </w:tc>
        <w:tc>
          <w:tcPr>
            <w:tcW w:w="1150" w:type="dxa"/>
            <w:shd w:val="clear" w:color="auto" w:fill="auto"/>
            <w:vAlign w:val="center"/>
            <w:tcPrChange w:id="954" w:author="Ghadimi, Shahrouz" w:date="2024-05-07T09:34:00Z" w16du:dateUtc="2024-05-07T15:34:00Z">
              <w:tcPr>
                <w:tcW w:w="1150" w:type="dxa"/>
                <w:shd w:val="clear" w:color="auto" w:fill="auto"/>
                <w:vAlign w:val="center"/>
              </w:tcPr>
            </w:tcPrChange>
          </w:tcPr>
          <w:p w14:paraId="1D745E75" w14:textId="4096D32D" w:rsidR="00D21F41" w:rsidRPr="00AD6F25" w:rsidRDefault="00D21F41" w:rsidP="00D21F41">
            <w:pPr>
              <w:pStyle w:val="TableData-CenteredHZ"/>
              <w:rPr>
                <w:rPrChange w:id="955" w:author="Frischmann, Sarah" w:date="2024-04-25T09:23:00Z">
                  <w:rPr>
                    <w:highlight w:val="yellow"/>
                  </w:rPr>
                </w:rPrChange>
              </w:rPr>
            </w:pPr>
            <w:del w:id="956" w:author="Frischmann, Sarah" w:date="2024-04-22T14:27:00Z">
              <w:r w:rsidRPr="00AD6F25" w:rsidDel="00EE7F40">
                <w:rPr>
                  <w:rPrChange w:id="957" w:author="Frischmann, Sarah" w:date="2024-04-25T09:23:00Z">
                    <w:rPr>
                      <w:highlight w:val="yellow"/>
                    </w:rPr>
                  </w:rPrChange>
                </w:rPr>
                <w:delText>[</w:delText>
              </w:r>
            </w:del>
            <w:r w:rsidRPr="00AD6F25">
              <w:rPr>
                <w:rPrChange w:id="958" w:author="Frischmann, Sarah" w:date="2024-04-25T09:23:00Z">
                  <w:rPr>
                    <w:highlight w:val="yellow"/>
                  </w:rPr>
                </w:rPrChange>
              </w:rPr>
              <w:t>1800</w:t>
            </w:r>
            <w:del w:id="959" w:author="Frischmann, Sarah" w:date="2024-04-22T14:27:00Z">
              <w:r w:rsidRPr="00AD6F25" w:rsidDel="00EE7F40">
                <w:rPr>
                  <w:rPrChange w:id="960" w:author="Frischmann, Sarah" w:date="2024-04-25T09:23:00Z">
                    <w:rPr>
                      <w:highlight w:val="yellow"/>
                    </w:rPr>
                  </w:rPrChange>
                </w:rPr>
                <w:delText>]</w:delText>
              </w:r>
            </w:del>
          </w:p>
        </w:tc>
        <w:tc>
          <w:tcPr>
            <w:tcW w:w="1151" w:type="dxa"/>
            <w:shd w:val="clear" w:color="auto" w:fill="auto"/>
            <w:vAlign w:val="center"/>
            <w:tcPrChange w:id="961" w:author="Ghadimi, Shahrouz" w:date="2024-05-07T09:34:00Z" w16du:dateUtc="2024-05-07T15:34:00Z">
              <w:tcPr>
                <w:tcW w:w="1151" w:type="dxa"/>
                <w:shd w:val="clear" w:color="auto" w:fill="auto"/>
                <w:vAlign w:val="center"/>
              </w:tcPr>
            </w:tcPrChange>
          </w:tcPr>
          <w:p w14:paraId="14586761" w14:textId="2A1415A5" w:rsidR="00D21F41" w:rsidRPr="00AD6F25" w:rsidRDefault="00D21F41" w:rsidP="00D21F41">
            <w:pPr>
              <w:pStyle w:val="TableData-CenteredHZ"/>
              <w:rPr>
                <w:rPrChange w:id="962" w:author="Frischmann, Sarah" w:date="2024-04-25T09:23:00Z">
                  <w:rPr>
                    <w:highlight w:val="yellow"/>
                  </w:rPr>
                </w:rPrChange>
              </w:rPr>
            </w:pPr>
            <w:del w:id="963" w:author="Frischmann, Sarah" w:date="2024-04-22T14:27:00Z">
              <w:r w:rsidRPr="00AD6F25" w:rsidDel="00EE7F40">
                <w:rPr>
                  <w:rPrChange w:id="964" w:author="Frischmann, Sarah" w:date="2024-04-25T09:23:00Z">
                    <w:rPr>
                      <w:highlight w:val="yellow"/>
                    </w:rPr>
                  </w:rPrChange>
                </w:rPr>
                <w:delText>[</w:delText>
              </w:r>
            </w:del>
            <w:r w:rsidRPr="00AD6F25">
              <w:rPr>
                <w:rPrChange w:id="965" w:author="Frischmann, Sarah" w:date="2024-04-25T09:23:00Z">
                  <w:rPr>
                    <w:highlight w:val="yellow"/>
                  </w:rPr>
                </w:rPrChange>
              </w:rPr>
              <w:t>1800</w:t>
            </w:r>
            <w:del w:id="966" w:author="Frischmann, Sarah" w:date="2024-04-22T14:27:00Z">
              <w:r w:rsidRPr="00AD6F25" w:rsidDel="00EE7F40">
                <w:rPr>
                  <w:rPrChange w:id="967" w:author="Frischmann, Sarah" w:date="2024-04-25T09:23:00Z">
                    <w:rPr>
                      <w:highlight w:val="yellow"/>
                    </w:rPr>
                  </w:rPrChange>
                </w:rPr>
                <w:delText>]</w:delText>
              </w:r>
            </w:del>
          </w:p>
        </w:tc>
        <w:tc>
          <w:tcPr>
            <w:tcW w:w="1151" w:type="dxa"/>
            <w:shd w:val="clear" w:color="auto" w:fill="auto"/>
            <w:vAlign w:val="center"/>
            <w:tcPrChange w:id="968" w:author="Ghadimi, Shahrouz" w:date="2024-05-07T09:34:00Z" w16du:dateUtc="2024-05-07T15:34:00Z">
              <w:tcPr>
                <w:tcW w:w="1151" w:type="dxa"/>
                <w:shd w:val="clear" w:color="auto" w:fill="auto"/>
                <w:vAlign w:val="center"/>
              </w:tcPr>
            </w:tcPrChange>
          </w:tcPr>
          <w:p w14:paraId="1E82A28C" w14:textId="5F8F153C" w:rsidR="00D21F41" w:rsidRPr="00AD6F25" w:rsidRDefault="00D21F41" w:rsidP="00D21F41">
            <w:pPr>
              <w:pStyle w:val="TableData-CenteredHZ"/>
              <w:rPr>
                <w:rPrChange w:id="969" w:author="Frischmann, Sarah" w:date="2024-04-25T09:23:00Z">
                  <w:rPr>
                    <w:highlight w:val="yellow"/>
                  </w:rPr>
                </w:rPrChange>
              </w:rPr>
            </w:pPr>
            <w:del w:id="970" w:author="Frischmann, Sarah" w:date="2024-04-22T14:27:00Z">
              <w:r w:rsidRPr="00AD6F25" w:rsidDel="00EE7F40">
                <w:rPr>
                  <w:rPrChange w:id="971" w:author="Frischmann, Sarah" w:date="2024-04-25T09:23:00Z">
                    <w:rPr>
                      <w:highlight w:val="yellow"/>
                    </w:rPr>
                  </w:rPrChange>
                </w:rPr>
                <w:delText>[</w:delText>
              </w:r>
            </w:del>
            <w:r w:rsidRPr="00AD6F25">
              <w:rPr>
                <w:rPrChange w:id="972" w:author="Frischmann, Sarah" w:date="2024-04-25T09:23:00Z">
                  <w:rPr>
                    <w:highlight w:val="yellow"/>
                  </w:rPr>
                </w:rPrChange>
              </w:rPr>
              <w:t>1800</w:t>
            </w:r>
            <w:del w:id="973" w:author="Frischmann, Sarah" w:date="2024-04-22T14:27:00Z">
              <w:r w:rsidRPr="00AD6F25" w:rsidDel="00EE7F40">
                <w:rPr>
                  <w:rPrChange w:id="974" w:author="Frischmann, Sarah" w:date="2024-04-25T09:23:00Z">
                    <w:rPr>
                      <w:highlight w:val="yellow"/>
                    </w:rPr>
                  </w:rPrChange>
                </w:rPr>
                <w:delText>]</w:delText>
              </w:r>
            </w:del>
          </w:p>
        </w:tc>
        <w:tc>
          <w:tcPr>
            <w:tcW w:w="1150" w:type="dxa"/>
            <w:vAlign w:val="center"/>
            <w:tcPrChange w:id="975" w:author="Ghadimi, Shahrouz" w:date="2024-05-07T09:34:00Z" w16du:dateUtc="2024-05-07T15:34:00Z">
              <w:tcPr>
                <w:tcW w:w="1150" w:type="dxa"/>
                <w:vAlign w:val="center"/>
              </w:tcPr>
            </w:tcPrChange>
          </w:tcPr>
          <w:p w14:paraId="34859C37" w14:textId="5E6E176A" w:rsidR="00D21F41" w:rsidRPr="00AD6F25" w:rsidRDefault="00D21F41" w:rsidP="00D21F41">
            <w:pPr>
              <w:pStyle w:val="TableData-CenteredHZ"/>
              <w:rPr>
                <w:rPrChange w:id="976" w:author="Frischmann, Sarah" w:date="2024-04-25T09:23:00Z">
                  <w:rPr>
                    <w:highlight w:val="yellow"/>
                  </w:rPr>
                </w:rPrChange>
              </w:rPr>
            </w:pPr>
            <w:ins w:id="977" w:author="Frischmann, Sarah" w:date="2024-04-22T14:27:00Z">
              <w:r w:rsidRPr="00AD6F25">
                <w:rPr>
                  <w:rPrChange w:id="978" w:author="Frischmann, Sarah" w:date="2024-04-25T09:23:00Z">
                    <w:rPr>
                      <w:highlight w:val="yellow"/>
                    </w:rPr>
                  </w:rPrChange>
                </w:rPr>
                <w:t>1800</w:t>
              </w:r>
            </w:ins>
          </w:p>
        </w:tc>
        <w:tc>
          <w:tcPr>
            <w:tcW w:w="1151" w:type="dxa"/>
            <w:vAlign w:val="center"/>
            <w:tcPrChange w:id="979" w:author="Ghadimi, Shahrouz" w:date="2024-05-07T09:34:00Z" w16du:dateUtc="2024-05-07T15:34:00Z">
              <w:tcPr>
                <w:tcW w:w="1151" w:type="dxa"/>
              </w:tcPr>
            </w:tcPrChange>
          </w:tcPr>
          <w:p w14:paraId="4D3E2B4C" w14:textId="77777777" w:rsidR="00D21F41" w:rsidRDefault="00D21F41" w:rsidP="00D21F41">
            <w:pPr>
              <w:pStyle w:val="TableData-CenteredHZ"/>
              <w:rPr>
                <w:highlight w:val="yellow"/>
              </w:rPr>
            </w:pPr>
          </w:p>
        </w:tc>
        <w:tc>
          <w:tcPr>
            <w:tcW w:w="1151" w:type="dxa"/>
            <w:vAlign w:val="center"/>
            <w:tcPrChange w:id="980" w:author="Ghadimi, Shahrouz" w:date="2024-05-07T09:34:00Z" w16du:dateUtc="2024-05-07T15:34:00Z">
              <w:tcPr>
                <w:tcW w:w="1151" w:type="dxa"/>
                <w:vAlign w:val="center"/>
              </w:tcPr>
            </w:tcPrChange>
          </w:tcPr>
          <w:p w14:paraId="04C6B8F5" w14:textId="77777777" w:rsidR="00D21F41" w:rsidRDefault="00D21F41" w:rsidP="00D21F41">
            <w:pPr>
              <w:pStyle w:val="TableData-CenteredHZ"/>
              <w:rPr>
                <w:highlight w:val="yellow"/>
              </w:rPr>
            </w:pPr>
          </w:p>
        </w:tc>
        <w:tc>
          <w:tcPr>
            <w:tcW w:w="1151" w:type="dxa"/>
            <w:tcPrChange w:id="981" w:author="Ghadimi, Shahrouz" w:date="2024-05-07T09:34:00Z" w16du:dateUtc="2024-05-07T15:34:00Z">
              <w:tcPr>
                <w:tcW w:w="1151" w:type="dxa"/>
                <w:vAlign w:val="center"/>
              </w:tcPr>
            </w:tcPrChange>
          </w:tcPr>
          <w:p w14:paraId="56B253B6" w14:textId="141499B7" w:rsidR="00D21F41" w:rsidRDefault="00D21F41" w:rsidP="00D21F41">
            <w:pPr>
              <w:pStyle w:val="TableData-CenteredHZ"/>
              <w:rPr>
                <w:highlight w:val="yellow"/>
              </w:rPr>
            </w:pPr>
            <w:ins w:id="982" w:author="Ghadimi, Shahrouz" w:date="2024-05-07T09:34:00Z" w16du:dateUtc="2024-05-07T15:34:00Z">
              <w:r w:rsidRPr="002300C0">
                <w:t>1800</w:t>
              </w:r>
            </w:ins>
          </w:p>
        </w:tc>
      </w:tr>
      <w:tr w:rsidR="00D21F41" w:rsidRPr="002914B9" w14:paraId="185B0E34" w14:textId="5189AEA3" w:rsidTr="00C84C47">
        <w:trPr>
          <w:trHeight w:val="360"/>
          <w:trPrChange w:id="983" w:author="Ghadimi, Shahrouz" w:date="2024-05-07T09:34:00Z" w16du:dateUtc="2024-05-07T15:34:00Z">
            <w:trPr>
              <w:trHeight w:val="360"/>
            </w:trPr>
          </w:trPrChange>
        </w:trPr>
        <w:tc>
          <w:tcPr>
            <w:tcW w:w="1736" w:type="dxa"/>
            <w:shd w:val="clear" w:color="auto" w:fill="auto"/>
            <w:vAlign w:val="center"/>
            <w:tcPrChange w:id="984" w:author="Ghadimi, Shahrouz" w:date="2024-05-07T09:34:00Z" w16du:dateUtc="2024-05-07T15:34:00Z">
              <w:tcPr>
                <w:tcW w:w="1736" w:type="dxa"/>
                <w:shd w:val="clear" w:color="auto" w:fill="auto"/>
                <w:vAlign w:val="center"/>
              </w:tcPr>
            </w:tcPrChange>
          </w:tcPr>
          <w:p w14:paraId="3BCACC1A" w14:textId="77777777" w:rsidR="00D21F41" w:rsidRPr="002914B9" w:rsidRDefault="00D21F41" w:rsidP="00D21F41">
            <w:pPr>
              <w:pStyle w:val="TableData-CenteredHZ"/>
              <w:jc w:val="left"/>
            </w:pPr>
            <w:commentRangeStart w:id="985"/>
            <w:r w:rsidRPr="002914B9">
              <w:t>Enclosure</w:t>
            </w:r>
            <w:commentRangeEnd w:id="985"/>
            <w:r>
              <w:rPr>
                <w:rStyle w:val="CommentReference"/>
                <w:rFonts w:ascii="Calibri" w:eastAsia="Calibri" w:hAnsi="Calibri" w:cs="Times New Roman"/>
              </w:rPr>
              <w:commentReference w:id="985"/>
            </w:r>
          </w:p>
        </w:tc>
        <w:tc>
          <w:tcPr>
            <w:tcW w:w="1150" w:type="dxa"/>
            <w:shd w:val="clear" w:color="auto" w:fill="auto"/>
            <w:vAlign w:val="center"/>
            <w:tcPrChange w:id="986" w:author="Ghadimi, Shahrouz" w:date="2024-05-07T09:34:00Z" w16du:dateUtc="2024-05-07T15:34:00Z">
              <w:tcPr>
                <w:tcW w:w="1150" w:type="dxa"/>
                <w:shd w:val="clear" w:color="auto" w:fill="auto"/>
                <w:vAlign w:val="center"/>
              </w:tcPr>
            </w:tcPrChange>
          </w:tcPr>
          <w:p w14:paraId="6E04DC2E" w14:textId="77777777" w:rsidR="00D21F41" w:rsidRPr="001A4E1C" w:rsidRDefault="00D21F41" w:rsidP="00D21F41">
            <w:pPr>
              <w:pStyle w:val="TableData-CenteredHZ"/>
              <w:rPr>
                <w:highlight w:val="yellow"/>
              </w:rPr>
            </w:pPr>
            <w:r w:rsidRPr="001A4E1C">
              <w:rPr>
                <w:highlight w:val="yellow"/>
              </w:rPr>
              <w:t>TEFC</w:t>
            </w:r>
          </w:p>
        </w:tc>
        <w:tc>
          <w:tcPr>
            <w:tcW w:w="1151" w:type="dxa"/>
            <w:shd w:val="clear" w:color="auto" w:fill="auto"/>
            <w:vAlign w:val="center"/>
            <w:tcPrChange w:id="987" w:author="Ghadimi, Shahrouz" w:date="2024-05-07T09:34:00Z" w16du:dateUtc="2024-05-07T15:34:00Z">
              <w:tcPr>
                <w:tcW w:w="1151" w:type="dxa"/>
                <w:shd w:val="clear" w:color="auto" w:fill="auto"/>
                <w:vAlign w:val="center"/>
              </w:tcPr>
            </w:tcPrChange>
          </w:tcPr>
          <w:p w14:paraId="4B7FCFA4" w14:textId="77777777" w:rsidR="00D21F41" w:rsidRPr="001A4E1C" w:rsidRDefault="00D21F41" w:rsidP="00D21F41">
            <w:pPr>
              <w:pStyle w:val="TableData-CenteredHZ"/>
              <w:rPr>
                <w:highlight w:val="yellow"/>
              </w:rPr>
            </w:pPr>
            <w:r w:rsidRPr="001A4E1C">
              <w:rPr>
                <w:highlight w:val="yellow"/>
              </w:rPr>
              <w:t>TEFC</w:t>
            </w:r>
          </w:p>
        </w:tc>
        <w:tc>
          <w:tcPr>
            <w:tcW w:w="1151" w:type="dxa"/>
            <w:shd w:val="clear" w:color="auto" w:fill="auto"/>
            <w:vAlign w:val="center"/>
            <w:tcPrChange w:id="988" w:author="Ghadimi, Shahrouz" w:date="2024-05-07T09:34:00Z" w16du:dateUtc="2024-05-07T15:34:00Z">
              <w:tcPr>
                <w:tcW w:w="1151" w:type="dxa"/>
                <w:shd w:val="clear" w:color="auto" w:fill="auto"/>
                <w:vAlign w:val="center"/>
              </w:tcPr>
            </w:tcPrChange>
          </w:tcPr>
          <w:p w14:paraId="014D9508" w14:textId="77777777" w:rsidR="00D21F41" w:rsidRPr="001A4E1C" w:rsidRDefault="00D21F41" w:rsidP="00D21F41">
            <w:pPr>
              <w:pStyle w:val="TableData-CenteredHZ"/>
              <w:rPr>
                <w:highlight w:val="yellow"/>
              </w:rPr>
            </w:pPr>
            <w:r w:rsidRPr="001A4E1C">
              <w:rPr>
                <w:highlight w:val="yellow"/>
              </w:rPr>
              <w:t>TEFC</w:t>
            </w:r>
          </w:p>
        </w:tc>
        <w:tc>
          <w:tcPr>
            <w:tcW w:w="1150" w:type="dxa"/>
            <w:vAlign w:val="center"/>
            <w:tcPrChange w:id="989" w:author="Ghadimi, Shahrouz" w:date="2024-05-07T09:34:00Z" w16du:dateUtc="2024-05-07T15:34:00Z">
              <w:tcPr>
                <w:tcW w:w="1150" w:type="dxa"/>
                <w:vAlign w:val="center"/>
              </w:tcPr>
            </w:tcPrChange>
          </w:tcPr>
          <w:p w14:paraId="29FD90FD" w14:textId="5D928CA8" w:rsidR="00D21F41" w:rsidRPr="001A4E1C" w:rsidRDefault="00D21F41" w:rsidP="00D21F41">
            <w:pPr>
              <w:pStyle w:val="TableData-CenteredHZ"/>
              <w:rPr>
                <w:highlight w:val="yellow"/>
              </w:rPr>
            </w:pPr>
            <w:ins w:id="990" w:author="Frischmann, Sarah" w:date="2024-04-22T15:12:00Z">
              <w:r w:rsidRPr="001A4E1C">
                <w:rPr>
                  <w:highlight w:val="yellow"/>
                </w:rPr>
                <w:t>TEFC</w:t>
              </w:r>
            </w:ins>
          </w:p>
        </w:tc>
        <w:tc>
          <w:tcPr>
            <w:tcW w:w="1151" w:type="dxa"/>
            <w:vAlign w:val="center"/>
            <w:tcPrChange w:id="991" w:author="Ghadimi, Shahrouz" w:date="2024-05-07T09:34:00Z" w16du:dateUtc="2024-05-07T15:34:00Z">
              <w:tcPr>
                <w:tcW w:w="1151" w:type="dxa"/>
              </w:tcPr>
            </w:tcPrChange>
          </w:tcPr>
          <w:p w14:paraId="5CB261EB" w14:textId="77777777" w:rsidR="00D21F41" w:rsidRPr="001A4E1C" w:rsidRDefault="00D21F41" w:rsidP="00D21F41">
            <w:pPr>
              <w:pStyle w:val="TableData-CenteredHZ"/>
              <w:rPr>
                <w:highlight w:val="yellow"/>
              </w:rPr>
            </w:pPr>
          </w:p>
        </w:tc>
        <w:tc>
          <w:tcPr>
            <w:tcW w:w="1151" w:type="dxa"/>
            <w:vAlign w:val="center"/>
            <w:tcPrChange w:id="992" w:author="Ghadimi, Shahrouz" w:date="2024-05-07T09:34:00Z" w16du:dateUtc="2024-05-07T15:34:00Z">
              <w:tcPr>
                <w:tcW w:w="1151" w:type="dxa"/>
                <w:vAlign w:val="center"/>
              </w:tcPr>
            </w:tcPrChange>
          </w:tcPr>
          <w:p w14:paraId="7FAFF15B" w14:textId="77777777" w:rsidR="00D21F41" w:rsidRPr="001A4E1C" w:rsidRDefault="00D21F41" w:rsidP="00D21F41">
            <w:pPr>
              <w:pStyle w:val="TableData-CenteredHZ"/>
              <w:rPr>
                <w:highlight w:val="yellow"/>
              </w:rPr>
            </w:pPr>
          </w:p>
        </w:tc>
        <w:tc>
          <w:tcPr>
            <w:tcW w:w="1151" w:type="dxa"/>
            <w:tcPrChange w:id="993" w:author="Ghadimi, Shahrouz" w:date="2024-05-07T09:34:00Z" w16du:dateUtc="2024-05-07T15:34:00Z">
              <w:tcPr>
                <w:tcW w:w="1151" w:type="dxa"/>
                <w:vAlign w:val="center"/>
              </w:tcPr>
            </w:tcPrChange>
          </w:tcPr>
          <w:p w14:paraId="1BCB19C9" w14:textId="7559AB10" w:rsidR="00D21F41" w:rsidRPr="001A4E1C" w:rsidRDefault="00D21F41" w:rsidP="00D21F41">
            <w:pPr>
              <w:pStyle w:val="TableData-CenteredHZ"/>
              <w:rPr>
                <w:highlight w:val="yellow"/>
              </w:rPr>
            </w:pPr>
            <w:ins w:id="994" w:author="Ghadimi, Shahrouz" w:date="2024-05-07T09:34:00Z" w16du:dateUtc="2024-05-07T15:34:00Z">
              <w:r w:rsidRPr="002300C0">
                <w:t>TEFC</w:t>
              </w:r>
            </w:ins>
          </w:p>
        </w:tc>
      </w:tr>
      <w:tr w:rsidR="00D21F41" w:rsidRPr="002914B9" w14:paraId="5768D749" w14:textId="1AEAF1F9" w:rsidTr="00C84C47">
        <w:trPr>
          <w:trHeight w:val="360"/>
          <w:trPrChange w:id="995" w:author="Ghadimi, Shahrouz" w:date="2024-05-07T09:34:00Z" w16du:dateUtc="2024-05-07T15:34:00Z">
            <w:trPr>
              <w:trHeight w:val="360"/>
            </w:trPr>
          </w:trPrChange>
        </w:trPr>
        <w:tc>
          <w:tcPr>
            <w:tcW w:w="1736" w:type="dxa"/>
            <w:shd w:val="clear" w:color="auto" w:fill="auto"/>
            <w:vAlign w:val="center"/>
            <w:tcPrChange w:id="996" w:author="Ghadimi, Shahrouz" w:date="2024-05-07T09:34:00Z" w16du:dateUtc="2024-05-07T15:34:00Z">
              <w:tcPr>
                <w:tcW w:w="1736" w:type="dxa"/>
                <w:shd w:val="clear" w:color="auto" w:fill="auto"/>
                <w:vAlign w:val="center"/>
              </w:tcPr>
            </w:tcPrChange>
          </w:tcPr>
          <w:p w14:paraId="783CA081" w14:textId="77777777" w:rsidR="00D21F41" w:rsidRPr="002914B9" w:rsidRDefault="00D21F41" w:rsidP="00D21F41">
            <w:pPr>
              <w:pStyle w:val="TableData-CenteredHZ"/>
              <w:jc w:val="left"/>
            </w:pPr>
            <w:commentRangeStart w:id="997"/>
            <w:r w:rsidRPr="002914B9">
              <w:t>Insulation</w:t>
            </w:r>
            <w:commentRangeEnd w:id="997"/>
            <w:r>
              <w:rPr>
                <w:rStyle w:val="CommentReference"/>
                <w:rFonts w:ascii="Calibri" w:eastAsia="Calibri" w:hAnsi="Calibri" w:cs="Times New Roman"/>
              </w:rPr>
              <w:commentReference w:id="997"/>
            </w:r>
          </w:p>
        </w:tc>
        <w:tc>
          <w:tcPr>
            <w:tcW w:w="1150" w:type="dxa"/>
            <w:shd w:val="clear" w:color="auto" w:fill="auto"/>
            <w:vAlign w:val="center"/>
            <w:tcPrChange w:id="998" w:author="Ghadimi, Shahrouz" w:date="2024-05-07T09:34:00Z" w16du:dateUtc="2024-05-07T15:34:00Z">
              <w:tcPr>
                <w:tcW w:w="1150" w:type="dxa"/>
                <w:shd w:val="clear" w:color="auto" w:fill="auto"/>
                <w:vAlign w:val="center"/>
              </w:tcPr>
            </w:tcPrChange>
          </w:tcPr>
          <w:p w14:paraId="48E6625F" w14:textId="56D7E94D" w:rsidR="00D21F41" w:rsidRPr="001A4E1C" w:rsidRDefault="00D21F41" w:rsidP="00D21F41">
            <w:pPr>
              <w:pStyle w:val="TableData-CenteredHZ"/>
              <w:rPr>
                <w:highlight w:val="yellow"/>
              </w:rPr>
            </w:pPr>
            <w:r>
              <w:rPr>
                <w:highlight w:val="yellow"/>
              </w:rPr>
              <w:t>[</w:t>
            </w:r>
            <w:r w:rsidRPr="001A4E1C">
              <w:rPr>
                <w:highlight w:val="yellow"/>
              </w:rPr>
              <w:t>Class F</w:t>
            </w:r>
            <w:r>
              <w:rPr>
                <w:highlight w:val="yellow"/>
              </w:rPr>
              <w:t>] [Class H]</w:t>
            </w:r>
          </w:p>
        </w:tc>
        <w:tc>
          <w:tcPr>
            <w:tcW w:w="1151" w:type="dxa"/>
            <w:shd w:val="clear" w:color="auto" w:fill="auto"/>
            <w:vAlign w:val="center"/>
            <w:tcPrChange w:id="999" w:author="Ghadimi, Shahrouz" w:date="2024-05-07T09:34:00Z" w16du:dateUtc="2024-05-07T15:34:00Z">
              <w:tcPr>
                <w:tcW w:w="1151" w:type="dxa"/>
                <w:shd w:val="clear" w:color="auto" w:fill="auto"/>
                <w:vAlign w:val="center"/>
              </w:tcPr>
            </w:tcPrChange>
          </w:tcPr>
          <w:p w14:paraId="4958AF27" w14:textId="0F2E84C7" w:rsidR="00D21F41" w:rsidRPr="001A4E1C" w:rsidRDefault="00D21F41" w:rsidP="00D21F41">
            <w:pPr>
              <w:pStyle w:val="TableData-CenteredHZ"/>
              <w:rPr>
                <w:highlight w:val="yellow"/>
              </w:rPr>
            </w:pPr>
            <w:r>
              <w:rPr>
                <w:highlight w:val="yellow"/>
              </w:rPr>
              <w:t>[</w:t>
            </w:r>
            <w:r w:rsidRPr="001A4E1C">
              <w:rPr>
                <w:highlight w:val="yellow"/>
              </w:rPr>
              <w:t>Class F</w:t>
            </w:r>
            <w:r>
              <w:rPr>
                <w:highlight w:val="yellow"/>
              </w:rPr>
              <w:t>] [Class H]</w:t>
            </w:r>
          </w:p>
        </w:tc>
        <w:tc>
          <w:tcPr>
            <w:tcW w:w="1151" w:type="dxa"/>
            <w:shd w:val="clear" w:color="auto" w:fill="auto"/>
            <w:vAlign w:val="center"/>
            <w:tcPrChange w:id="1000" w:author="Ghadimi, Shahrouz" w:date="2024-05-07T09:34:00Z" w16du:dateUtc="2024-05-07T15:34:00Z">
              <w:tcPr>
                <w:tcW w:w="1151" w:type="dxa"/>
                <w:shd w:val="clear" w:color="auto" w:fill="auto"/>
                <w:vAlign w:val="center"/>
              </w:tcPr>
            </w:tcPrChange>
          </w:tcPr>
          <w:p w14:paraId="6A44406F" w14:textId="06A881F1" w:rsidR="00D21F41" w:rsidRPr="001A4E1C" w:rsidRDefault="00D21F41" w:rsidP="00D21F41">
            <w:pPr>
              <w:pStyle w:val="TableData-CenteredHZ"/>
              <w:rPr>
                <w:highlight w:val="yellow"/>
              </w:rPr>
            </w:pPr>
            <w:r>
              <w:rPr>
                <w:highlight w:val="yellow"/>
              </w:rPr>
              <w:t>[</w:t>
            </w:r>
            <w:r w:rsidRPr="001A4E1C">
              <w:rPr>
                <w:highlight w:val="yellow"/>
              </w:rPr>
              <w:t>Class F</w:t>
            </w:r>
            <w:r>
              <w:rPr>
                <w:highlight w:val="yellow"/>
              </w:rPr>
              <w:t>] [Class H]</w:t>
            </w:r>
          </w:p>
        </w:tc>
        <w:tc>
          <w:tcPr>
            <w:tcW w:w="1150" w:type="dxa"/>
            <w:vAlign w:val="center"/>
            <w:tcPrChange w:id="1001" w:author="Ghadimi, Shahrouz" w:date="2024-05-07T09:34:00Z" w16du:dateUtc="2024-05-07T15:34:00Z">
              <w:tcPr>
                <w:tcW w:w="1150" w:type="dxa"/>
                <w:vAlign w:val="center"/>
              </w:tcPr>
            </w:tcPrChange>
          </w:tcPr>
          <w:p w14:paraId="425197E7" w14:textId="5A2AF9B9" w:rsidR="00D21F41" w:rsidRDefault="00D21F41" w:rsidP="00D21F41">
            <w:pPr>
              <w:pStyle w:val="TableData-CenteredHZ"/>
              <w:rPr>
                <w:highlight w:val="yellow"/>
              </w:rPr>
            </w:pPr>
            <w:ins w:id="1002" w:author="Frischmann, Sarah" w:date="2024-04-22T15:12:00Z">
              <w:r>
                <w:rPr>
                  <w:highlight w:val="yellow"/>
                </w:rPr>
                <w:t>[</w:t>
              </w:r>
              <w:r w:rsidRPr="001A4E1C">
                <w:rPr>
                  <w:highlight w:val="yellow"/>
                </w:rPr>
                <w:t>Class F</w:t>
              </w:r>
              <w:r>
                <w:rPr>
                  <w:highlight w:val="yellow"/>
                </w:rPr>
                <w:t>] [Class H]</w:t>
              </w:r>
            </w:ins>
          </w:p>
        </w:tc>
        <w:tc>
          <w:tcPr>
            <w:tcW w:w="1151" w:type="dxa"/>
            <w:vAlign w:val="center"/>
            <w:tcPrChange w:id="1003" w:author="Ghadimi, Shahrouz" w:date="2024-05-07T09:34:00Z" w16du:dateUtc="2024-05-07T15:34:00Z">
              <w:tcPr>
                <w:tcW w:w="1151" w:type="dxa"/>
              </w:tcPr>
            </w:tcPrChange>
          </w:tcPr>
          <w:p w14:paraId="551E339D" w14:textId="77777777" w:rsidR="00D21F41" w:rsidRDefault="00D21F41" w:rsidP="00D21F41">
            <w:pPr>
              <w:pStyle w:val="TableData-CenteredHZ"/>
              <w:rPr>
                <w:highlight w:val="yellow"/>
              </w:rPr>
            </w:pPr>
          </w:p>
        </w:tc>
        <w:tc>
          <w:tcPr>
            <w:tcW w:w="1151" w:type="dxa"/>
            <w:vAlign w:val="center"/>
            <w:tcPrChange w:id="1004" w:author="Ghadimi, Shahrouz" w:date="2024-05-07T09:34:00Z" w16du:dateUtc="2024-05-07T15:34:00Z">
              <w:tcPr>
                <w:tcW w:w="1151" w:type="dxa"/>
                <w:vAlign w:val="center"/>
              </w:tcPr>
            </w:tcPrChange>
          </w:tcPr>
          <w:p w14:paraId="4F3D4678" w14:textId="77777777" w:rsidR="00D21F41" w:rsidRDefault="00D21F41" w:rsidP="00D21F41">
            <w:pPr>
              <w:pStyle w:val="TableData-CenteredHZ"/>
              <w:rPr>
                <w:highlight w:val="yellow"/>
              </w:rPr>
            </w:pPr>
          </w:p>
        </w:tc>
        <w:tc>
          <w:tcPr>
            <w:tcW w:w="1151" w:type="dxa"/>
            <w:tcPrChange w:id="1005" w:author="Ghadimi, Shahrouz" w:date="2024-05-07T09:34:00Z" w16du:dateUtc="2024-05-07T15:34:00Z">
              <w:tcPr>
                <w:tcW w:w="1151" w:type="dxa"/>
                <w:vAlign w:val="center"/>
              </w:tcPr>
            </w:tcPrChange>
          </w:tcPr>
          <w:p w14:paraId="7CC5435B" w14:textId="0C047DC0" w:rsidR="00D21F41" w:rsidRDefault="00D21F41" w:rsidP="00D21F41">
            <w:pPr>
              <w:pStyle w:val="TableData-CenteredHZ"/>
              <w:rPr>
                <w:highlight w:val="yellow"/>
              </w:rPr>
            </w:pPr>
            <w:ins w:id="1006" w:author="Ghadimi, Shahrouz" w:date="2024-05-07T09:34:00Z" w16du:dateUtc="2024-05-07T15:34:00Z">
              <w:r w:rsidRPr="002300C0">
                <w:t>Class H</w:t>
              </w:r>
            </w:ins>
          </w:p>
        </w:tc>
      </w:tr>
      <w:tr w:rsidR="00D21F41" w:rsidRPr="002914B9" w14:paraId="10F0E5C9" w14:textId="27E9D470" w:rsidTr="00ED2C37">
        <w:trPr>
          <w:trHeight w:val="360"/>
          <w:trPrChange w:id="1007" w:author="Ghadimi, Shahrouz" w:date="2024-05-07T09:35:00Z" w16du:dateUtc="2024-05-07T15:35:00Z">
            <w:trPr>
              <w:trHeight w:val="360"/>
            </w:trPr>
          </w:trPrChange>
        </w:trPr>
        <w:tc>
          <w:tcPr>
            <w:tcW w:w="1736" w:type="dxa"/>
            <w:shd w:val="clear" w:color="auto" w:fill="auto"/>
            <w:vAlign w:val="center"/>
            <w:tcPrChange w:id="1008" w:author="Ghadimi, Shahrouz" w:date="2024-05-07T09:35:00Z" w16du:dateUtc="2024-05-07T15:35:00Z">
              <w:tcPr>
                <w:tcW w:w="1736" w:type="dxa"/>
                <w:shd w:val="clear" w:color="auto" w:fill="auto"/>
                <w:vAlign w:val="center"/>
              </w:tcPr>
            </w:tcPrChange>
          </w:tcPr>
          <w:p w14:paraId="6C17FA1C" w14:textId="77777777" w:rsidR="00D21F41" w:rsidRPr="002914B9" w:rsidRDefault="00D21F41" w:rsidP="00D21F41">
            <w:pPr>
              <w:pStyle w:val="TableData-CenteredHZ"/>
              <w:jc w:val="left"/>
            </w:pPr>
            <w:commentRangeStart w:id="1009"/>
            <w:r w:rsidRPr="002914B9">
              <w:t>Inverter Duty</w:t>
            </w:r>
            <w:commentRangeEnd w:id="1009"/>
            <w:r>
              <w:rPr>
                <w:rStyle w:val="CommentReference"/>
                <w:rFonts w:ascii="Calibri" w:eastAsia="Calibri" w:hAnsi="Calibri" w:cs="Times New Roman"/>
              </w:rPr>
              <w:commentReference w:id="1009"/>
            </w:r>
          </w:p>
        </w:tc>
        <w:tc>
          <w:tcPr>
            <w:tcW w:w="1150" w:type="dxa"/>
            <w:shd w:val="clear" w:color="auto" w:fill="auto"/>
            <w:vAlign w:val="center"/>
            <w:tcPrChange w:id="1010" w:author="Ghadimi, Shahrouz" w:date="2024-05-07T09:35:00Z" w16du:dateUtc="2024-05-07T15:35:00Z">
              <w:tcPr>
                <w:tcW w:w="1150" w:type="dxa"/>
                <w:shd w:val="clear" w:color="auto" w:fill="auto"/>
                <w:vAlign w:val="center"/>
              </w:tcPr>
            </w:tcPrChange>
          </w:tcPr>
          <w:p w14:paraId="6EE30845" w14:textId="58C599BA" w:rsidR="00D21F41" w:rsidRPr="00307533" w:rsidRDefault="00D21F41" w:rsidP="00D21F41">
            <w:pPr>
              <w:pStyle w:val="TableData-CenteredHZ"/>
              <w:rPr>
                <w:rPrChange w:id="1011" w:author="Frischmann, Sarah" w:date="2024-04-23T16:18:00Z">
                  <w:rPr>
                    <w:highlight w:val="yellow"/>
                  </w:rPr>
                </w:rPrChange>
              </w:rPr>
            </w:pPr>
            <w:del w:id="1012" w:author="Frischmann, Sarah" w:date="2024-04-22T14:13:00Z">
              <w:r w:rsidRPr="00307533" w:rsidDel="00C47454">
                <w:rPr>
                  <w:rPrChange w:id="1013" w:author="Frischmann, Sarah" w:date="2024-04-23T16:18:00Z">
                    <w:rPr>
                      <w:highlight w:val="yellow"/>
                    </w:rPr>
                  </w:rPrChange>
                </w:rPr>
                <w:delText>[</w:delText>
              </w:r>
            </w:del>
            <w:r w:rsidRPr="00307533">
              <w:rPr>
                <w:rPrChange w:id="1014" w:author="Frischmann, Sarah" w:date="2024-04-23T16:18:00Z">
                  <w:rPr>
                    <w:highlight w:val="yellow"/>
                  </w:rPr>
                </w:rPrChange>
              </w:rPr>
              <w:t>Yes</w:t>
            </w:r>
            <w:del w:id="1015" w:author="Frischmann, Sarah" w:date="2024-04-22T14:13:00Z">
              <w:r w:rsidRPr="00307533" w:rsidDel="00C47454">
                <w:rPr>
                  <w:rPrChange w:id="1016" w:author="Frischmann, Sarah" w:date="2024-04-23T16:18:00Z">
                    <w:rPr>
                      <w:highlight w:val="yellow"/>
                    </w:rPr>
                  </w:rPrChange>
                </w:rPr>
                <w:delText>] [No]</w:delText>
              </w:r>
            </w:del>
          </w:p>
        </w:tc>
        <w:tc>
          <w:tcPr>
            <w:tcW w:w="1151" w:type="dxa"/>
            <w:shd w:val="clear" w:color="auto" w:fill="auto"/>
            <w:vAlign w:val="center"/>
            <w:tcPrChange w:id="1017" w:author="Ghadimi, Shahrouz" w:date="2024-05-07T09:35:00Z" w16du:dateUtc="2024-05-07T15:35:00Z">
              <w:tcPr>
                <w:tcW w:w="1151" w:type="dxa"/>
                <w:shd w:val="clear" w:color="auto" w:fill="auto"/>
                <w:vAlign w:val="center"/>
              </w:tcPr>
            </w:tcPrChange>
          </w:tcPr>
          <w:p w14:paraId="16C121E6" w14:textId="2D571654" w:rsidR="00D21F41" w:rsidRPr="00307533" w:rsidRDefault="00D21F41" w:rsidP="00D21F41">
            <w:pPr>
              <w:pStyle w:val="TableData-CenteredHZ"/>
              <w:rPr>
                <w:rPrChange w:id="1018" w:author="Frischmann, Sarah" w:date="2024-04-23T16:18:00Z">
                  <w:rPr>
                    <w:highlight w:val="yellow"/>
                  </w:rPr>
                </w:rPrChange>
              </w:rPr>
            </w:pPr>
            <w:del w:id="1019" w:author="Frischmann, Sarah" w:date="2024-04-22T14:14:00Z">
              <w:r w:rsidRPr="00307533" w:rsidDel="00C47454">
                <w:rPr>
                  <w:rPrChange w:id="1020" w:author="Frischmann, Sarah" w:date="2024-04-23T16:18:00Z">
                    <w:rPr>
                      <w:highlight w:val="yellow"/>
                    </w:rPr>
                  </w:rPrChange>
                </w:rPr>
                <w:delText>[</w:delText>
              </w:r>
            </w:del>
            <w:r w:rsidRPr="00307533">
              <w:rPr>
                <w:rPrChange w:id="1021" w:author="Frischmann, Sarah" w:date="2024-04-23T16:18:00Z">
                  <w:rPr>
                    <w:highlight w:val="yellow"/>
                  </w:rPr>
                </w:rPrChange>
              </w:rPr>
              <w:t>Yes</w:t>
            </w:r>
            <w:del w:id="1022" w:author="Frischmann, Sarah" w:date="2024-04-22T14:14:00Z">
              <w:r w:rsidRPr="00307533" w:rsidDel="00C47454">
                <w:rPr>
                  <w:rPrChange w:id="1023" w:author="Frischmann, Sarah" w:date="2024-04-23T16:18:00Z">
                    <w:rPr>
                      <w:highlight w:val="yellow"/>
                    </w:rPr>
                  </w:rPrChange>
                </w:rPr>
                <w:delText>] [No]</w:delText>
              </w:r>
            </w:del>
          </w:p>
        </w:tc>
        <w:tc>
          <w:tcPr>
            <w:tcW w:w="1151" w:type="dxa"/>
            <w:shd w:val="clear" w:color="auto" w:fill="auto"/>
            <w:vAlign w:val="center"/>
            <w:tcPrChange w:id="1024" w:author="Ghadimi, Shahrouz" w:date="2024-05-07T09:35:00Z" w16du:dateUtc="2024-05-07T15:35:00Z">
              <w:tcPr>
                <w:tcW w:w="1151" w:type="dxa"/>
                <w:shd w:val="clear" w:color="auto" w:fill="auto"/>
                <w:vAlign w:val="center"/>
              </w:tcPr>
            </w:tcPrChange>
          </w:tcPr>
          <w:p w14:paraId="0A3E3E83" w14:textId="7C18BE06" w:rsidR="00D21F41" w:rsidRPr="00307533" w:rsidRDefault="00D21F41" w:rsidP="00D21F41">
            <w:pPr>
              <w:pStyle w:val="TableData-CenteredHZ"/>
              <w:rPr>
                <w:rPrChange w:id="1025" w:author="Frischmann, Sarah" w:date="2024-04-23T16:18:00Z">
                  <w:rPr>
                    <w:highlight w:val="yellow"/>
                  </w:rPr>
                </w:rPrChange>
              </w:rPr>
            </w:pPr>
            <w:del w:id="1026" w:author="Frischmann, Sarah" w:date="2024-04-22T14:14:00Z">
              <w:r w:rsidRPr="00307533" w:rsidDel="00C47454">
                <w:rPr>
                  <w:rPrChange w:id="1027" w:author="Frischmann, Sarah" w:date="2024-04-23T16:18:00Z">
                    <w:rPr>
                      <w:highlight w:val="yellow"/>
                    </w:rPr>
                  </w:rPrChange>
                </w:rPr>
                <w:delText>[</w:delText>
              </w:r>
            </w:del>
            <w:r w:rsidRPr="00307533">
              <w:rPr>
                <w:rPrChange w:id="1028" w:author="Frischmann, Sarah" w:date="2024-04-23T16:18:00Z">
                  <w:rPr>
                    <w:highlight w:val="yellow"/>
                  </w:rPr>
                </w:rPrChange>
              </w:rPr>
              <w:t>Yes</w:t>
            </w:r>
            <w:del w:id="1029" w:author="Frischmann, Sarah" w:date="2024-04-22T14:14:00Z">
              <w:r w:rsidRPr="00307533" w:rsidDel="00C47454">
                <w:rPr>
                  <w:rPrChange w:id="1030" w:author="Frischmann, Sarah" w:date="2024-04-23T16:18:00Z">
                    <w:rPr>
                      <w:highlight w:val="yellow"/>
                    </w:rPr>
                  </w:rPrChange>
                </w:rPr>
                <w:delText>] [No]</w:delText>
              </w:r>
            </w:del>
          </w:p>
        </w:tc>
        <w:tc>
          <w:tcPr>
            <w:tcW w:w="1150" w:type="dxa"/>
            <w:vAlign w:val="center"/>
            <w:tcPrChange w:id="1031" w:author="Ghadimi, Shahrouz" w:date="2024-05-07T09:35:00Z" w16du:dateUtc="2024-05-07T15:35:00Z">
              <w:tcPr>
                <w:tcW w:w="1150" w:type="dxa"/>
                <w:vAlign w:val="center"/>
              </w:tcPr>
            </w:tcPrChange>
          </w:tcPr>
          <w:p w14:paraId="508797D7" w14:textId="79842674" w:rsidR="00D21F41" w:rsidRPr="00307533" w:rsidRDefault="00D21F41" w:rsidP="00D21F41">
            <w:pPr>
              <w:pStyle w:val="TableData-CenteredHZ"/>
              <w:rPr>
                <w:rPrChange w:id="1032" w:author="Frischmann, Sarah" w:date="2024-04-23T16:18:00Z">
                  <w:rPr>
                    <w:highlight w:val="yellow"/>
                  </w:rPr>
                </w:rPrChange>
              </w:rPr>
            </w:pPr>
            <w:ins w:id="1033" w:author="Frischmann, Sarah" w:date="2024-04-22T14:14:00Z">
              <w:r w:rsidRPr="00307533">
                <w:rPr>
                  <w:rPrChange w:id="1034" w:author="Frischmann, Sarah" w:date="2024-04-23T16:18:00Z">
                    <w:rPr>
                      <w:highlight w:val="yellow"/>
                    </w:rPr>
                  </w:rPrChange>
                </w:rPr>
                <w:t>Yes</w:t>
              </w:r>
            </w:ins>
          </w:p>
        </w:tc>
        <w:tc>
          <w:tcPr>
            <w:tcW w:w="1151" w:type="dxa"/>
            <w:vAlign w:val="center"/>
            <w:tcPrChange w:id="1035" w:author="Ghadimi, Shahrouz" w:date="2024-05-07T09:35:00Z" w16du:dateUtc="2024-05-07T15:35:00Z">
              <w:tcPr>
                <w:tcW w:w="1151" w:type="dxa"/>
              </w:tcPr>
            </w:tcPrChange>
          </w:tcPr>
          <w:p w14:paraId="0C71579B" w14:textId="77777777" w:rsidR="00D21F41" w:rsidRDefault="00D21F41" w:rsidP="00D21F41">
            <w:pPr>
              <w:pStyle w:val="TableData-CenteredHZ"/>
              <w:rPr>
                <w:highlight w:val="yellow"/>
              </w:rPr>
            </w:pPr>
          </w:p>
        </w:tc>
        <w:tc>
          <w:tcPr>
            <w:tcW w:w="1151" w:type="dxa"/>
            <w:vAlign w:val="center"/>
            <w:tcPrChange w:id="1036" w:author="Ghadimi, Shahrouz" w:date="2024-05-07T09:35:00Z" w16du:dateUtc="2024-05-07T15:35:00Z">
              <w:tcPr>
                <w:tcW w:w="1151" w:type="dxa"/>
                <w:vAlign w:val="center"/>
              </w:tcPr>
            </w:tcPrChange>
          </w:tcPr>
          <w:p w14:paraId="7CD8F40F" w14:textId="77777777" w:rsidR="00D21F41" w:rsidRDefault="00D21F41" w:rsidP="00D21F41">
            <w:pPr>
              <w:pStyle w:val="TableData-CenteredHZ"/>
              <w:rPr>
                <w:highlight w:val="yellow"/>
              </w:rPr>
            </w:pPr>
          </w:p>
        </w:tc>
        <w:tc>
          <w:tcPr>
            <w:tcW w:w="1151" w:type="dxa"/>
            <w:tcPrChange w:id="1037" w:author="Ghadimi, Shahrouz" w:date="2024-05-07T09:35:00Z" w16du:dateUtc="2024-05-07T15:35:00Z">
              <w:tcPr>
                <w:tcW w:w="1151" w:type="dxa"/>
                <w:vAlign w:val="center"/>
              </w:tcPr>
            </w:tcPrChange>
          </w:tcPr>
          <w:p w14:paraId="2A17E54D" w14:textId="7E44A399" w:rsidR="00D21F41" w:rsidRDefault="00D21F41" w:rsidP="00D21F41">
            <w:pPr>
              <w:pStyle w:val="TableData-CenteredHZ"/>
              <w:rPr>
                <w:highlight w:val="yellow"/>
              </w:rPr>
            </w:pPr>
            <w:ins w:id="1038" w:author="Ghadimi, Shahrouz" w:date="2024-05-07T09:35:00Z" w16du:dateUtc="2024-05-07T15:35:00Z">
              <w:r w:rsidRPr="005A4DD0">
                <w:t>Yes</w:t>
              </w:r>
            </w:ins>
          </w:p>
        </w:tc>
      </w:tr>
      <w:tr w:rsidR="00D21F41" w:rsidRPr="002914B9" w14:paraId="14E49F5E" w14:textId="7FF97436" w:rsidTr="00ED2C37">
        <w:trPr>
          <w:trHeight w:val="360"/>
          <w:trPrChange w:id="1039" w:author="Ghadimi, Shahrouz" w:date="2024-05-07T09:35:00Z" w16du:dateUtc="2024-05-07T15:35:00Z">
            <w:trPr>
              <w:trHeight w:val="360"/>
            </w:trPr>
          </w:trPrChange>
        </w:trPr>
        <w:tc>
          <w:tcPr>
            <w:tcW w:w="1736" w:type="dxa"/>
            <w:shd w:val="clear" w:color="auto" w:fill="auto"/>
            <w:vAlign w:val="center"/>
            <w:tcPrChange w:id="1040" w:author="Ghadimi, Shahrouz" w:date="2024-05-07T09:35:00Z" w16du:dateUtc="2024-05-07T15:35:00Z">
              <w:tcPr>
                <w:tcW w:w="1736" w:type="dxa"/>
                <w:shd w:val="clear" w:color="auto" w:fill="auto"/>
                <w:vAlign w:val="center"/>
              </w:tcPr>
            </w:tcPrChange>
          </w:tcPr>
          <w:p w14:paraId="04ABFA5C" w14:textId="77777777" w:rsidR="00D21F41" w:rsidRPr="002914B9" w:rsidRDefault="00D21F41" w:rsidP="00D21F41">
            <w:pPr>
              <w:pStyle w:val="TableData-CenteredHZ"/>
              <w:jc w:val="left"/>
            </w:pPr>
            <w:commentRangeStart w:id="1041"/>
            <w:commentRangeStart w:id="1042"/>
            <w:commentRangeStart w:id="1043"/>
            <w:r w:rsidRPr="002914B9">
              <w:t>Service Factor</w:t>
            </w:r>
            <w:commentRangeEnd w:id="1041"/>
            <w:r>
              <w:rPr>
                <w:rStyle w:val="CommentReference"/>
                <w:rFonts w:ascii="Calibri" w:eastAsia="Calibri" w:hAnsi="Calibri" w:cs="Times New Roman"/>
              </w:rPr>
              <w:commentReference w:id="1041"/>
            </w:r>
            <w:commentRangeEnd w:id="1042"/>
            <w:r>
              <w:rPr>
                <w:rStyle w:val="CommentReference"/>
                <w:rFonts w:ascii="Calibri" w:eastAsia="Calibri" w:hAnsi="Calibri" w:cs="Times New Roman"/>
              </w:rPr>
              <w:commentReference w:id="1042"/>
            </w:r>
            <w:commentRangeEnd w:id="1043"/>
            <w:r>
              <w:rPr>
                <w:rStyle w:val="CommentReference"/>
                <w:rFonts w:ascii="Calibri" w:eastAsia="Calibri" w:hAnsi="Calibri" w:cs="Times New Roman"/>
              </w:rPr>
              <w:commentReference w:id="1043"/>
            </w:r>
          </w:p>
        </w:tc>
        <w:tc>
          <w:tcPr>
            <w:tcW w:w="1150" w:type="dxa"/>
            <w:shd w:val="clear" w:color="auto" w:fill="auto"/>
            <w:vAlign w:val="center"/>
            <w:tcPrChange w:id="1045" w:author="Ghadimi, Shahrouz" w:date="2024-05-07T09:35:00Z" w16du:dateUtc="2024-05-07T15:35:00Z">
              <w:tcPr>
                <w:tcW w:w="1150" w:type="dxa"/>
                <w:shd w:val="clear" w:color="auto" w:fill="auto"/>
                <w:vAlign w:val="center"/>
              </w:tcPr>
            </w:tcPrChange>
          </w:tcPr>
          <w:p w14:paraId="54B04096" w14:textId="782DF1EA" w:rsidR="00D21F41" w:rsidRPr="00AD6F25" w:rsidRDefault="00D21F41" w:rsidP="00D21F41">
            <w:pPr>
              <w:pStyle w:val="TableData-CenteredHZ"/>
              <w:rPr>
                <w:rPrChange w:id="1046" w:author="Frischmann, Sarah" w:date="2024-04-25T09:23:00Z">
                  <w:rPr>
                    <w:highlight w:val="yellow"/>
                  </w:rPr>
                </w:rPrChange>
              </w:rPr>
            </w:pPr>
            <w:del w:id="1047" w:author="Frischmann, Sarah" w:date="2024-04-22T14:48:00Z">
              <w:r w:rsidRPr="00AD6F25" w:rsidDel="00244284">
                <w:rPr>
                  <w:rPrChange w:id="1048" w:author="Frischmann, Sarah" w:date="2024-04-25T09:23:00Z">
                    <w:rPr>
                      <w:highlight w:val="yellow"/>
                    </w:rPr>
                  </w:rPrChange>
                </w:rPr>
                <w:delText>[1.15] [1.10]</w:delText>
              </w:r>
            </w:del>
            <w:r w:rsidRPr="00AD6F25">
              <w:rPr>
                <w:rPrChange w:id="1049" w:author="Frischmann, Sarah" w:date="2024-04-25T09:23:00Z">
                  <w:rPr>
                    <w:highlight w:val="yellow"/>
                  </w:rPr>
                </w:rPrChange>
              </w:rPr>
              <w:t xml:space="preserve"> </w:t>
            </w:r>
            <w:del w:id="1050" w:author="Frischmann, Sarah" w:date="2024-04-22T14:48:00Z">
              <w:r w:rsidRPr="00AD6F25" w:rsidDel="00244284">
                <w:rPr>
                  <w:rPrChange w:id="1051" w:author="Frischmann, Sarah" w:date="2024-04-25T09:23:00Z">
                    <w:rPr>
                      <w:highlight w:val="yellow"/>
                    </w:rPr>
                  </w:rPrChange>
                </w:rPr>
                <w:delText>[</w:delText>
              </w:r>
            </w:del>
            <w:r w:rsidRPr="00AD6F25">
              <w:rPr>
                <w:rPrChange w:id="1052" w:author="Frischmann, Sarah" w:date="2024-04-25T09:23:00Z">
                  <w:rPr>
                    <w:highlight w:val="yellow"/>
                  </w:rPr>
                </w:rPrChange>
              </w:rPr>
              <w:t>1.0</w:t>
            </w:r>
            <w:del w:id="1053" w:author="Frischmann, Sarah" w:date="2024-04-22T14:48:00Z">
              <w:r w:rsidRPr="00AD6F25" w:rsidDel="00244284">
                <w:rPr>
                  <w:rPrChange w:id="1054" w:author="Frischmann, Sarah" w:date="2024-04-25T09:23:00Z">
                    <w:rPr>
                      <w:highlight w:val="yellow"/>
                    </w:rPr>
                  </w:rPrChange>
                </w:rPr>
                <w:delText>]</w:delText>
              </w:r>
            </w:del>
          </w:p>
        </w:tc>
        <w:tc>
          <w:tcPr>
            <w:tcW w:w="1151" w:type="dxa"/>
            <w:shd w:val="clear" w:color="auto" w:fill="auto"/>
            <w:vAlign w:val="center"/>
            <w:tcPrChange w:id="1055" w:author="Ghadimi, Shahrouz" w:date="2024-05-07T09:35:00Z" w16du:dateUtc="2024-05-07T15:35:00Z">
              <w:tcPr>
                <w:tcW w:w="1151" w:type="dxa"/>
                <w:shd w:val="clear" w:color="auto" w:fill="auto"/>
                <w:vAlign w:val="center"/>
              </w:tcPr>
            </w:tcPrChange>
          </w:tcPr>
          <w:p w14:paraId="08AA97EE" w14:textId="49CBC105" w:rsidR="00D21F41" w:rsidRPr="00AD6F25" w:rsidRDefault="00D21F41" w:rsidP="00D21F41">
            <w:pPr>
              <w:pStyle w:val="TableData-CenteredHZ"/>
              <w:rPr>
                <w:rPrChange w:id="1056" w:author="Frischmann, Sarah" w:date="2024-04-25T09:23:00Z">
                  <w:rPr>
                    <w:highlight w:val="yellow"/>
                  </w:rPr>
                </w:rPrChange>
              </w:rPr>
            </w:pPr>
            <w:del w:id="1057" w:author="Frischmann, Sarah" w:date="2024-04-22T14:48:00Z">
              <w:r w:rsidRPr="00AD6F25" w:rsidDel="00244284">
                <w:rPr>
                  <w:rPrChange w:id="1058" w:author="Frischmann, Sarah" w:date="2024-04-25T09:23:00Z">
                    <w:rPr>
                      <w:highlight w:val="yellow"/>
                    </w:rPr>
                  </w:rPrChange>
                </w:rPr>
                <w:delText>[1.15] [1.10] [</w:delText>
              </w:r>
            </w:del>
            <w:r w:rsidRPr="00AD6F25">
              <w:rPr>
                <w:rPrChange w:id="1059" w:author="Frischmann, Sarah" w:date="2024-04-25T09:23:00Z">
                  <w:rPr>
                    <w:highlight w:val="yellow"/>
                  </w:rPr>
                </w:rPrChange>
              </w:rPr>
              <w:t>1.0</w:t>
            </w:r>
            <w:del w:id="1060" w:author="Frischmann, Sarah" w:date="2024-04-22T14:48:00Z">
              <w:r w:rsidRPr="00AD6F25" w:rsidDel="00244284">
                <w:rPr>
                  <w:rPrChange w:id="1061" w:author="Frischmann, Sarah" w:date="2024-04-25T09:23:00Z">
                    <w:rPr>
                      <w:highlight w:val="yellow"/>
                    </w:rPr>
                  </w:rPrChange>
                </w:rPr>
                <w:delText>]</w:delText>
              </w:r>
            </w:del>
          </w:p>
        </w:tc>
        <w:tc>
          <w:tcPr>
            <w:tcW w:w="1151" w:type="dxa"/>
            <w:shd w:val="clear" w:color="auto" w:fill="auto"/>
            <w:vAlign w:val="center"/>
            <w:tcPrChange w:id="1062" w:author="Ghadimi, Shahrouz" w:date="2024-05-07T09:35:00Z" w16du:dateUtc="2024-05-07T15:35:00Z">
              <w:tcPr>
                <w:tcW w:w="1151" w:type="dxa"/>
                <w:shd w:val="clear" w:color="auto" w:fill="auto"/>
                <w:vAlign w:val="center"/>
              </w:tcPr>
            </w:tcPrChange>
          </w:tcPr>
          <w:p w14:paraId="13934C59" w14:textId="1ED4F3D4" w:rsidR="00D21F41" w:rsidRPr="00AD6F25" w:rsidRDefault="00D21F41" w:rsidP="00D21F41">
            <w:pPr>
              <w:pStyle w:val="TableData-CenteredHZ"/>
              <w:rPr>
                <w:rPrChange w:id="1063" w:author="Frischmann, Sarah" w:date="2024-04-25T09:23:00Z">
                  <w:rPr>
                    <w:highlight w:val="yellow"/>
                  </w:rPr>
                </w:rPrChange>
              </w:rPr>
            </w:pPr>
            <w:del w:id="1064" w:author="Frischmann, Sarah" w:date="2024-04-22T14:48:00Z">
              <w:r w:rsidRPr="00AD6F25" w:rsidDel="00244284">
                <w:rPr>
                  <w:rPrChange w:id="1065" w:author="Frischmann, Sarah" w:date="2024-04-25T09:23:00Z">
                    <w:rPr>
                      <w:highlight w:val="yellow"/>
                    </w:rPr>
                  </w:rPrChange>
                </w:rPr>
                <w:delText>[1.15] [1.10] [</w:delText>
              </w:r>
            </w:del>
            <w:r w:rsidRPr="00AD6F25">
              <w:rPr>
                <w:rPrChange w:id="1066" w:author="Frischmann, Sarah" w:date="2024-04-25T09:23:00Z">
                  <w:rPr>
                    <w:highlight w:val="yellow"/>
                  </w:rPr>
                </w:rPrChange>
              </w:rPr>
              <w:t>1.0</w:t>
            </w:r>
            <w:del w:id="1067" w:author="Frischmann, Sarah" w:date="2024-04-22T14:48:00Z">
              <w:r w:rsidRPr="00AD6F25" w:rsidDel="00244284">
                <w:rPr>
                  <w:rPrChange w:id="1068" w:author="Frischmann, Sarah" w:date="2024-04-25T09:23:00Z">
                    <w:rPr>
                      <w:highlight w:val="yellow"/>
                    </w:rPr>
                  </w:rPrChange>
                </w:rPr>
                <w:delText>]</w:delText>
              </w:r>
            </w:del>
          </w:p>
        </w:tc>
        <w:tc>
          <w:tcPr>
            <w:tcW w:w="1150" w:type="dxa"/>
            <w:vAlign w:val="center"/>
            <w:tcPrChange w:id="1069" w:author="Ghadimi, Shahrouz" w:date="2024-05-07T09:35:00Z" w16du:dateUtc="2024-05-07T15:35:00Z">
              <w:tcPr>
                <w:tcW w:w="1150" w:type="dxa"/>
                <w:vAlign w:val="center"/>
              </w:tcPr>
            </w:tcPrChange>
          </w:tcPr>
          <w:p w14:paraId="1FEC2D5C" w14:textId="77777777" w:rsidR="00D21F41" w:rsidRDefault="00D21F41" w:rsidP="00D21F41">
            <w:pPr>
              <w:pStyle w:val="TableData-CenteredHZ"/>
              <w:rPr>
                <w:highlight w:val="yellow"/>
              </w:rPr>
            </w:pPr>
          </w:p>
        </w:tc>
        <w:tc>
          <w:tcPr>
            <w:tcW w:w="1151" w:type="dxa"/>
            <w:vAlign w:val="center"/>
            <w:tcPrChange w:id="1070" w:author="Ghadimi, Shahrouz" w:date="2024-05-07T09:35:00Z" w16du:dateUtc="2024-05-07T15:35:00Z">
              <w:tcPr>
                <w:tcW w:w="1151" w:type="dxa"/>
              </w:tcPr>
            </w:tcPrChange>
          </w:tcPr>
          <w:p w14:paraId="47865481" w14:textId="77777777" w:rsidR="00D21F41" w:rsidRDefault="00D21F41" w:rsidP="00D21F41">
            <w:pPr>
              <w:pStyle w:val="TableData-CenteredHZ"/>
              <w:rPr>
                <w:highlight w:val="yellow"/>
              </w:rPr>
            </w:pPr>
          </w:p>
        </w:tc>
        <w:tc>
          <w:tcPr>
            <w:tcW w:w="1151" w:type="dxa"/>
            <w:vAlign w:val="center"/>
            <w:tcPrChange w:id="1071" w:author="Ghadimi, Shahrouz" w:date="2024-05-07T09:35:00Z" w16du:dateUtc="2024-05-07T15:35:00Z">
              <w:tcPr>
                <w:tcW w:w="1151" w:type="dxa"/>
                <w:vAlign w:val="center"/>
              </w:tcPr>
            </w:tcPrChange>
          </w:tcPr>
          <w:p w14:paraId="4294F212" w14:textId="77777777" w:rsidR="00D21F41" w:rsidRDefault="00D21F41" w:rsidP="00D21F41">
            <w:pPr>
              <w:pStyle w:val="TableData-CenteredHZ"/>
              <w:rPr>
                <w:highlight w:val="yellow"/>
              </w:rPr>
            </w:pPr>
          </w:p>
        </w:tc>
        <w:tc>
          <w:tcPr>
            <w:tcW w:w="1151" w:type="dxa"/>
            <w:tcPrChange w:id="1072" w:author="Ghadimi, Shahrouz" w:date="2024-05-07T09:35:00Z" w16du:dateUtc="2024-05-07T15:35:00Z">
              <w:tcPr>
                <w:tcW w:w="1151" w:type="dxa"/>
                <w:vAlign w:val="center"/>
              </w:tcPr>
            </w:tcPrChange>
          </w:tcPr>
          <w:p w14:paraId="67177999" w14:textId="2A452742" w:rsidR="00D21F41" w:rsidRDefault="00D21F41" w:rsidP="00D21F41">
            <w:pPr>
              <w:pStyle w:val="TableData-CenteredHZ"/>
              <w:rPr>
                <w:highlight w:val="yellow"/>
              </w:rPr>
            </w:pPr>
            <w:ins w:id="1073" w:author="Ghadimi, Shahrouz" w:date="2024-05-07T09:35:00Z" w16du:dateUtc="2024-05-07T15:35:00Z">
              <w:r w:rsidRPr="005A4DD0">
                <w:t>1.0</w:t>
              </w:r>
            </w:ins>
          </w:p>
        </w:tc>
      </w:tr>
      <w:tr w:rsidR="00D21F41" w:rsidRPr="002914B9" w14:paraId="0E24FFB1" w14:textId="59E2CC36" w:rsidTr="00ED2C37">
        <w:trPr>
          <w:trHeight w:val="360"/>
          <w:trPrChange w:id="1074" w:author="Ghadimi, Shahrouz" w:date="2024-05-07T09:35:00Z" w16du:dateUtc="2024-05-07T15:35:00Z">
            <w:trPr>
              <w:trHeight w:val="360"/>
            </w:trPr>
          </w:trPrChange>
        </w:trPr>
        <w:tc>
          <w:tcPr>
            <w:tcW w:w="1736" w:type="dxa"/>
            <w:shd w:val="clear" w:color="auto" w:fill="auto"/>
            <w:vAlign w:val="center"/>
            <w:tcPrChange w:id="1075" w:author="Ghadimi, Shahrouz" w:date="2024-05-07T09:35:00Z" w16du:dateUtc="2024-05-07T15:35:00Z">
              <w:tcPr>
                <w:tcW w:w="1736" w:type="dxa"/>
                <w:shd w:val="clear" w:color="auto" w:fill="auto"/>
                <w:vAlign w:val="center"/>
              </w:tcPr>
            </w:tcPrChange>
          </w:tcPr>
          <w:p w14:paraId="21C292FF" w14:textId="77777777" w:rsidR="00D21F41" w:rsidRPr="002914B9" w:rsidRDefault="00D21F41" w:rsidP="00D21F41">
            <w:pPr>
              <w:pStyle w:val="TableData-CenteredHZ"/>
              <w:jc w:val="left"/>
            </w:pPr>
            <w:commentRangeStart w:id="1076"/>
            <w:commentRangeStart w:id="1077"/>
            <w:commentRangeStart w:id="1078"/>
            <w:commentRangeStart w:id="1079"/>
            <w:r w:rsidRPr="002914B9">
              <w:t>Space Heater</w:t>
            </w:r>
            <w:commentRangeEnd w:id="1076"/>
            <w:r>
              <w:rPr>
                <w:rStyle w:val="CommentReference"/>
                <w:rFonts w:ascii="Calibri" w:eastAsia="Calibri" w:hAnsi="Calibri" w:cs="Times New Roman"/>
              </w:rPr>
              <w:commentReference w:id="1076"/>
            </w:r>
            <w:commentRangeEnd w:id="1077"/>
            <w:r>
              <w:rPr>
                <w:rStyle w:val="CommentReference"/>
                <w:rFonts w:ascii="Calibri" w:eastAsia="Calibri" w:hAnsi="Calibri" w:cs="Times New Roman"/>
              </w:rPr>
              <w:commentReference w:id="1077"/>
            </w:r>
            <w:commentRangeEnd w:id="1078"/>
            <w:r>
              <w:rPr>
                <w:rStyle w:val="CommentReference"/>
                <w:rFonts w:ascii="Calibri" w:eastAsia="Calibri" w:hAnsi="Calibri" w:cs="Times New Roman"/>
              </w:rPr>
              <w:commentReference w:id="1078"/>
            </w:r>
            <w:commentRangeEnd w:id="1079"/>
            <w:r>
              <w:rPr>
                <w:rStyle w:val="CommentReference"/>
                <w:rFonts w:ascii="Calibri" w:eastAsia="Calibri" w:hAnsi="Calibri" w:cs="Times New Roman"/>
              </w:rPr>
              <w:commentReference w:id="1079"/>
            </w:r>
          </w:p>
        </w:tc>
        <w:tc>
          <w:tcPr>
            <w:tcW w:w="1150" w:type="dxa"/>
            <w:shd w:val="clear" w:color="auto" w:fill="auto"/>
            <w:vAlign w:val="center"/>
            <w:tcPrChange w:id="1080" w:author="Ghadimi, Shahrouz" w:date="2024-05-07T09:35:00Z" w16du:dateUtc="2024-05-07T15:35:00Z">
              <w:tcPr>
                <w:tcW w:w="1150" w:type="dxa"/>
                <w:shd w:val="clear" w:color="auto" w:fill="auto"/>
                <w:vAlign w:val="center"/>
              </w:tcPr>
            </w:tcPrChange>
          </w:tcPr>
          <w:p w14:paraId="408DFCCE" w14:textId="7DEB4F52" w:rsidR="00D21F41" w:rsidRPr="00AD6F25" w:rsidRDefault="00D21F41" w:rsidP="00D21F41">
            <w:pPr>
              <w:pStyle w:val="TableData-CenteredHZ"/>
              <w:rPr>
                <w:rPrChange w:id="1081" w:author="Frischmann, Sarah" w:date="2024-04-25T09:23:00Z">
                  <w:rPr>
                    <w:highlight w:val="yellow"/>
                  </w:rPr>
                </w:rPrChange>
              </w:rPr>
            </w:pPr>
            <w:del w:id="1082" w:author="Frischmann, Sarah" w:date="2024-04-22T14:51:00Z">
              <w:r w:rsidRPr="00AD6F25" w:rsidDel="00FD1918">
                <w:rPr>
                  <w:rPrChange w:id="1083" w:author="Frischmann, Sarah" w:date="2024-04-25T09:23:00Z">
                    <w:rPr>
                      <w:highlight w:val="yellow"/>
                    </w:rPr>
                  </w:rPrChange>
                </w:rPr>
                <w:delText>[</w:delText>
              </w:r>
            </w:del>
            <w:r w:rsidRPr="00AD6F25">
              <w:rPr>
                <w:rPrChange w:id="1084" w:author="Frischmann, Sarah" w:date="2024-04-25T09:23:00Z">
                  <w:rPr>
                    <w:highlight w:val="yellow"/>
                  </w:rPr>
                </w:rPrChange>
              </w:rPr>
              <w:t>Yes</w:t>
            </w:r>
            <w:del w:id="1085" w:author="Frischmann, Sarah" w:date="2024-04-22T14:51:00Z">
              <w:r w:rsidRPr="00AD6F25" w:rsidDel="00FD1918">
                <w:rPr>
                  <w:rPrChange w:id="1086" w:author="Frischmann, Sarah" w:date="2024-04-25T09:23:00Z">
                    <w:rPr>
                      <w:highlight w:val="yellow"/>
                    </w:rPr>
                  </w:rPrChange>
                </w:rPr>
                <w:delText>] [No]</w:delText>
              </w:r>
            </w:del>
          </w:p>
        </w:tc>
        <w:tc>
          <w:tcPr>
            <w:tcW w:w="1151" w:type="dxa"/>
            <w:shd w:val="clear" w:color="auto" w:fill="auto"/>
            <w:vAlign w:val="center"/>
            <w:tcPrChange w:id="1087" w:author="Ghadimi, Shahrouz" w:date="2024-05-07T09:35:00Z" w16du:dateUtc="2024-05-07T15:35:00Z">
              <w:tcPr>
                <w:tcW w:w="1151" w:type="dxa"/>
                <w:shd w:val="clear" w:color="auto" w:fill="auto"/>
                <w:vAlign w:val="center"/>
              </w:tcPr>
            </w:tcPrChange>
          </w:tcPr>
          <w:p w14:paraId="22283F35" w14:textId="68AA4E9B" w:rsidR="00D21F41" w:rsidRPr="00AD6F25" w:rsidRDefault="00D21F41" w:rsidP="00D21F41">
            <w:pPr>
              <w:pStyle w:val="TableData-CenteredHZ"/>
              <w:rPr>
                <w:rPrChange w:id="1088" w:author="Frischmann, Sarah" w:date="2024-04-25T09:23:00Z">
                  <w:rPr>
                    <w:highlight w:val="yellow"/>
                  </w:rPr>
                </w:rPrChange>
              </w:rPr>
            </w:pPr>
            <w:del w:id="1089" w:author="Frischmann, Sarah" w:date="2024-04-22T14:51:00Z">
              <w:r w:rsidRPr="00AD6F25" w:rsidDel="00FD1918">
                <w:rPr>
                  <w:rPrChange w:id="1090" w:author="Frischmann, Sarah" w:date="2024-04-25T09:23:00Z">
                    <w:rPr>
                      <w:highlight w:val="yellow"/>
                    </w:rPr>
                  </w:rPrChange>
                </w:rPr>
                <w:delText>[</w:delText>
              </w:r>
            </w:del>
            <w:r w:rsidRPr="00AD6F25">
              <w:rPr>
                <w:rPrChange w:id="1091" w:author="Frischmann, Sarah" w:date="2024-04-25T09:23:00Z">
                  <w:rPr>
                    <w:highlight w:val="yellow"/>
                  </w:rPr>
                </w:rPrChange>
              </w:rPr>
              <w:t>Yes</w:t>
            </w:r>
            <w:del w:id="1092" w:author="Frischmann, Sarah" w:date="2024-04-22T14:51:00Z">
              <w:r w:rsidRPr="00AD6F25" w:rsidDel="00FD1918">
                <w:rPr>
                  <w:rPrChange w:id="1093" w:author="Frischmann, Sarah" w:date="2024-04-25T09:23:00Z">
                    <w:rPr>
                      <w:highlight w:val="yellow"/>
                    </w:rPr>
                  </w:rPrChange>
                </w:rPr>
                <w:delText>] [No]</w:delText>
              </w:r>
            </w:del>
          </w:p>
        </w:tc>
        <w:tc>
          <w:tcPr>
            <w:tcW w:w="1151" w:type="dxa"/>
            <w:shd w:val="clear" w:color="auto" w:fill="auto"/>
            <w:vAlign w:val="center"/>
            <w:tcPrChange w:id="1094" w:author="Ghadimi, Shahrouz" w:date="2024-05-07T09:35:00Z" w16du:dateUtc="2024-05-07T15:35:00Z">
              <w:tcPr>
                <w:tcW w:w="1151" w:type="dxa"/>
                <w:shd w:val="clear" w:color="auto" w:fill="auto"/>
                <w:vAlign w:val="center"/>
              </w:tcPr>
            </w:tcPrChange>
          </w:tcPr>
          <w:p w14:paraId="7D0D9BF5" w14:textId="05DF10B9" w:rsidR="00D21F41" w:rsidRPr="00AD6F25" w:rsidRDefault="00D21F41" w:rsidP="00D21F41">
            <w:pPr>
              <w:pStyle w:val="TableData-CenteredHZ"/>
              <w:rPr>
                <w:rPrChange w:id="1095" w:author="Frischmann, Sarah" w:date="2024-04-25T09:23:00Z">
                  <w:rPr>
                    <w:highlight w:val="yellow"/>
                  </w:rPr>
                </w:rPrChange>
              </w:rPr>
            </w:pPr>
            <w:del w:id="1096" w:author="Frischmann, Sarah" w:date="2024-04-22T14:51:00Z">
              <w:r w:rsidRPr="00AD6F25" w:rsidDel="00FD1918">
                <w:rPr>
                  <w:rPrChange w:id="1097" w:author="Frischmann, Sarah" w:date="2024-04-25T09:23:00Z">
                    <w:rPr>
                      <w:highlight w:val="yellow"/>
                    </w:rPr>
                  </w:rPrChange>
                </w:rPr>
                <w:delText>[</w:delText>
              </w:r>
            </w:del>
            <w:r w:rsidRPr="00AD6F25">
              <w:rPr>
                <w:rPrChange w:id="1098" w:author="Frischmann, Sarah" w:date="2024-04-25T09:23:00Z">
                  <w:rPr>
                    <w:highlight w:val="yellow"/>
                  </w:rPr>
                </w:rPrChange>
              </w:rPr>
              <w:t>Yes</w:t>
            </w:r>
            <w:del w:id="1099" w:author="Frischmann, Sarah" w:date="2024-04-22T14:51:00Z">
              <w:r w:rsidRPr="00AD6F25" w:rsidDel="00FD1918">
                <w:rPr>
                  <w:rPrChange w:id="1100" w:author="Frischmann, Sarah" w:date="2024-04-25T09:23:00Z">
                    <w:rPr>
                      <w:highlight w:val="yellow"/>
                    </w:rPr>
                  </w:rPrChange>
                </w:rPr>
                <w:delText>] [No]</w:delText>
              </w:r>
            </w:del>
          </w:p>
        </w:tc>
        <w:tc>
          <w:tcPr>
            <w:tcW w:w="1150" w:type="dxa"/>
            <w:vAlign w:val="center"/>
            <w:tcPrChange w:id="1101" w:author="Ghadimi, Shahrouz" w:date="2024-05-07T09:35:00Z" w16du:dateUtc="2024-05-07T15:35:00Z">
              <w:tcPr>
                <w:tcW w:w="1150" w:type="dxa"/>
                <w:vAlign w:val="center"/>
              </w:tcPr>
            </w:tcPrChange>
          </w:tcPr>
          <w:p w14:paraId="6CC127C1" w14:textId="27A719B4" w:rsidR="00D21F41" w:rsidRPr="00AD6F25" w:rsidRDefault="00D21F41" w:rsidP="00D21F41">
            <w:pPr>
              <w:pStyle w:val="TableData-CenteredHZ"/>
              <w:rPr>
                <w:rPrChange w:id="1102" w:author="Frischmann, Sarah" w:date="2024-04-25T09:23:00Z">
                  <w:rPr>
                    <w:highlight w:val="yellow"/>
                  </w:rPr>
                </w:rPrChange>
              </w:rPr>
            </w:pPr>
            <w:ins w:id="1103" w:author="Frischmann, Sarah" w:date="2024-04-22T15:12:00Z">
              <w:r w:rsidRPr="00AD6F25">
                <w:rPr>
                  <w:rPrChange w:id="1104" w:author="Frischmann, Sarah" w:date="2024-04-25T09:23:00Z">
                    <w:rPr>
                      <w:highlight w:val="yellow"/>
                    </w:rPr>
                  </w:rPrChange>
                </w:rPr>
                <w:t>Yes</w:t>
              </w:r>
            </w:ins>
          </w:p>
        </w:tc>
        <w:tc>
          <w:tcPr>
            <w:tcW w:w="1151" w:type="dxa"/>
            <w:vAlign w:val="center"/>
            <w:tcPrChange w:id="1105" w:author="Ghadimi, Shahrouz" w:date="2024-05-07T09:35:00Z" w16du:dateUtc="2024-05-07T15:35:00Z">
              <w:tcPr>
                <w:tcW w:w="1151" w:type="dxa"/>
              </w:tcPr>
            </w:tcPrChange>
          </w:tcPr>
          <w:p w14:paraId="502AC8DB" w14:textId="77777777" w:rsidR="00D21F41" w:rsidRDefault="00D21F41" w:rsidP="00D21F41">
            <w:pPr>
              <w:pStyle w:val="TableData-CenteredHZ"/>
              <w:rPr>
                <w:highlight w:val="yellow"/>
              </w:rPr>
            </w:pPr>
          </w:p>
        </w:tc>
        <w:tc>
          <w:tcPr>
            <w:tcW w:w="1151" w:type="dxa"/>
            <w:vAlign w:val="center"/>
            <w:tcPrChange w:id="1106" w:author="Ghadimi, Shahrouz" w:date="2024-05-07T09:35:00Z" w16du:dateUtc="2024-05-07T15:35:00Z">
              <w:tcPr>
                <w:tcW w:w="1151" w:type="dxa"/>
                <w:vAlign w:val="center"/>
              </w:tcPr>
            </w:tcPrChange>
          </w:tcPr>
          <w:p w14:paraId="491F05C8" w14:textId="77777777" w:rsidR="00D21F41" w:rsidRDefault="00D21F41" w:rsidP="00D21F41">
            <w:pPr>
              <w:pStyle w:val="TableData-CenteredHZ"/>
              <w:rPr>
                <w:highlight w:val="yellow"/>
              </w:rPr>
            </w:pPr>
          </w:p>
        </w:tc>
        <w:tc>
          <w:tcPr>
            <w:tcW w:w="1151" w:type="dxa"/>
            <w:tcPrChange w:id="1107" w:author="Ghadimi, Shahrouz" w:date="2024-05-07T09:35:00Z" w16du:dateUtc="2024-05-07T15:35:00Z">
              <w:tcPr>
                <w:tcW w:w="1151" w:type="dxa"/>
                <w:vAlign w:val="center"/>
              </w:tcPr>
            </w:tcPrChange>
          </w:tcPr>
          <w:p w14:paraId="462DAE6F" w14:textId="39FFE06D" w:rsidR="00D21F41" w:rsidRDefault="00D21F41" w:rsidP="00D21F41">
            <w:pPr>
              <w:pStyle w:val="TableData-CenteredHZ"/>
              <w:rPr>
                <w:highlight w:val="yellow"/>
              </w:rPr>
            </w:pPr>
            <w:ins w:id="1108" w:author="Ghadimi, Shahrouz" w:date="2024-05-07T09:35:00Z" w16du:dateUtc="2024-05-07T15:35:00Z">
              <w:r w:rsidRPr="005A4DD0">
                <w:t>Yes</w:t>
              </w:r>
            </w:ins>
          </w:p>
        </w:tc>
      </w:tr>
      <w:tr w:rsidR="00D21F41" w:rsidRPr="002914B9" w14:paraId="3879C315" w14:textId="73FF62AF" w:rsidTr="00ED2C37">
        <w:trPr>
          <w:trHeight w:val="360"/>
          <w:trPrChange w:id="1109" w:author="Ghadimi, Shahrouz" w:date="2024-05-07T09:35:00Z" w16du:dateUtc="2024-05-07T15:35:00Z">
            <w:trPr>
              <w:trHeight w:val="360"/>
            </w:trPr>
          </w:trPrChange>
        </w:trPr>
        <w:tc>
          <w:tcPr>
            <w:tcW w:w="1736" w:type="dxa"/>
            <w:shd w:val="clear" w:color="auto" w:fill="auto"/>
            <w:vAlign w:val="center"/>
            <w:tcPrChange w:id="1110" w:author="Ghadimi, Shahrouz" w:date="2024-05-07T09:35:00Z" w16du:dateUtc="2024-05-07T15:35:00Z">
              <w:tcPr>
                <w:tcW w:w="1736" w:type="dxa"/>
                <w:shd w:val="clear" w:color="auto" w:fill="auto"/>
                <w:vAlign w:val="center"/>
              </w:tcPr>
            </w:tcPrChange>
          </w:tcPr>
          <w:p w14:paraId="3C71DC2D" w14:textId="77777777" w:rsidR="00D21F41" w:rsidRPr="002914B9" w:rsidRDefault="00D21F41" w:rsidP="00D21F41">
            <w:pPr>
              <w:pStyle w:val="TableData-CenteredHZ"/>
              <w:jc w:val="left"/>
            </w:pPr>
            <w:commentRangeStart w:id="1111"/>
            <w:r w:rsidRPr="002914B9">
              <w:t>Motor Winding Temperature Switches</w:t>
            </w:r>
            <w:commentRangeEnd w:id="1111"/>
            <w:r>
              <w:rPr>
                <w:rStyle w:val="CommentReference"/>
                <w:rFonts w:ascii="Calibri" w:eastAsia="Calibri" w:hAnsi="Calibri" w:cs="Times New Roman"/>
              </w:rPr>
              <w:commentReference w:id="1111"/>
            </w:r>
          </w:p>
        </w:tc>
        <w:tc>
          <w:tcPr>
            <w:tcW w:w="1150" w:type="dxa"/>
            <w:shd w:val="clear" w:color="auto" w:fill="auto"/>
            <w:vAlign w:val="center"/>
            <w:tcPrChange w:id="1112" w:author="Ghadimi, Shahrouz" w:date="2024-05-07T09:35:00Z" w16du:dateUtc="2024-05-07T15:35:00Z">
              <w:tcPr>
                <w:tcW w:w="1150" w:type="dxa"/>
                <w:shd w:val="clear" w:color="auto" w:fill="auto"/>
                <w:vAlign w:val="center"/>
              </w:tcPr>
            </w:tcPrChange>
          </w:tcPr>
          <w:p w14:paraId="771890FF" w14:textId="4882962F" w:rsidR="00D21F41" w:rsidRPr="001A4E1C" w:rsidRDefault="00D21F41" w:rsidP="00D21F41">
            <w:pPr>
              <w:pStyle w:val="TableData-CenteredHZ"/>
              <w:rPr>
                <w:highlight w:val="yellow"/>
              </w:rPr>
            </w:pPr>
            <w:r>
              <w:rPr>
                <w:highlight w:val="yellow"/>
              </w:rPr>
              <w:t>[Temperature Switches] [RTDs] [None]</w:t>
            </w:r>
          </w:p>
        </w:tc>
        <w:tc>
          <w:tcPr>
            <w:tcW w:w="1151" w:type="dxa"/>
            <w:shd w:val="clear" w:color="auto" w:fill="auto"/>
            <w:vAlign w:val="center"/>
            <w:tcPrChange w:id="1113" w:author="Ghadimi, Shahrouz" w:date="2024-05-07T09:35:00Z" w16du:dateUtc="2024-05-07T15:35:00Z">
              <w:tcPr>
                <w:tcW w:w="1151" w:type="dxa"/>
                <w:shd w:val="clear" w:color="auto" w:fill="auto"/>
                <w:vAlign w:val="center"/>
              </w:tcPr>
            </w:tcPrChange>
          </w:tcPr>
          <w:p w14:paraId="047F8100" w14:textId="54C86948" w:rsidR="00D21F41" w:rsidRPr="001A4E1C" w:rsidRDefault="00D21F41" w:rsidP="00D21F41">
            <w:pPr>
              <w:pStyle w:val="TableData-CenteredHZ"/>
              <w:rPr>
                <w:highlight w:val="yellow"/>
              </w:rPr>
            </w:pPr>
            <w:r>
              <w:rPr>
                <w:highlight w:val="yellow"/>
              </w:rPr>
              <w:t>[Temperature Switches] [RTDs] [None]</w:t>
            </w:r>
          </w:p>
        </w:tc>
        <w:tc>
          <w:tcPr>
            <w:tcW w:w="1151" w:type="dxa"/>
            <w:shd w:val="clear" w:color="auto" w:fill="auto"/>
            <w:vAlign w:val="center"/>
            <w:tcPrChange w:id="1114" w:author="Ghadimi, Shahrouz" w:date="2024-05-07T09:35:00Z" w16du:dateUtc="2024-05-07T15:35:00Z">
              <w:tcPr>
                <w:tcW w:w="1151" w:type="dxa"/>
                <w:shd w:val="clear" w:color="auto" w:fill="auto"/>
                <w:vAlign w:val="center"/>
              </w:tcPr>
            </w:tcPrChange>
          </w:tcPr>
          <w:p w14:paraId="2A8481F1" w14:textId="277BD1B0" w:rsidR="00D21F41" w:rsidRPr="001A4E1C" w:rsidRDefault="00D21F41" w:rsidP="00D21F41">
            <w:pPr>
              <w:pStyle w:val="TableData-CenteredHZ"/>
              <w:rPr>
                <w:highlight w:val="yellow"/>
              </w:rPr>
            </w:pPr>
            <w:r>
              <w:rPr>
                <w:highlight w:val="yellow"/>
              </w:rPr>
              <w:t>[Temperature Switches] [RTDs] [None]</w:t>
            </w:r>
          </w:p>
        </w:tc>
        <w:tc>
          <w:tcPr>
            <w:tcW w:w="1150" w:type="dxa"/>
            <w:vAlign w:val="center"/>
            <w:tcPrChange w:id="1115" w:author="Ghadimi, Shahrouz" w:date="2024-05-07T09:35:00Z" w16du:dateUtc="2024-05-07T15:35:00Z">
              <w:tcPr>
                <w:tcW w:w="1150" w:type="dxa"/>
                <w:vAlign w:val="center"/>
              </w:tcPr>
            </w:tcPrChange>
          </w:tcPr>
          <w:p w14:paraId="2779B668" w14:textId="7B087B79" w:rsidR="00D21F41" w:rsidRDefault="00D21F41" w:rsidP="00D21F41">
            <w:pPr>
              <w:pStyle w:val="TableData-CenteredHZ"/>
              <w:rPr>
                <w:highlight w:val="yellow"/>
              </w:rPr>
            </w:pPr>
            <w:ins w:id="1116" w:author="Frischmann, Sarah" w:date="2024-04-22T15:12:00Z">
              <w:r>
                <w:rPr>
                  <w:highlight w:val="yellow"/>
                </w:rPr>
                <w:t>[Temperature Switches] [RTDs] [None]</w:t>
              </w:r>
            </w:ins>
          </w:p>
        </w:tc>
        <w:tc>
          <w:tcPr>
            <w:tcW w:w="1151" w:type="dxa"/>
            <w:vAlign w:val="center"/>
            <w:tcPrChange w:id="1117" w:author="Ghadimi, Shahrouz" w:date="2024-05-07T09:35:00Z" w16du:dateUtc="2024-05-07T15:35:00Z">
              <w:tcPr>
                <w:tcW w:w="1151" w:type="dxa"/>
              </w:tcPr>
            </w:tcPrChange>
          </w:tcPr>
          <w:p w14:paraId="6DC59E78" w14:textId="77777777" w:rsidR="00D21F41" w:rsidRDefault="00D21F41" w:rsidP="00D21F41">
            <w:pPr>
              <w:pStyle w:val="TableData-CenteredHZ"/>
              <w:rPr>
                <w:highlight w:val="yellow"/>
              </w:rPr>
            </w:pPr>
          </w:p>
        </w:tc>
        <w:tc>
          <w:tcPr>
            <w:tcW w:w="1151" w:type="dxa"/>
            <w:vAlign w:val="center"/>
            <w:tcPrChange w:id="1118" w:author="Ghadimi, Shahrouz" w:date="2024-05-07T09:35:00Z" w16du:dateUtc="2024-05-07T15:35:00Z">
              <w:tcPr>
                <w:tcW w:w="1151" w:type="dxa"/>
                <w:vAlign w:val="center"/>
              </w:tcPr>
            </w:tcPrChange>
          </w:tcPr>
          <w:p w14:paraId="03577DBD" w14:textId="77777777" w:rsidR="00D21F41" w:rsidRDefault="00D21F41" w:rsidP="00D21F41">
            <w:pPr>
              <w:pStyle w:val="TableData-CenteredHZ"/>
              <w:rPr>
                <w:highlight w:val="yellow"/>
              </w:rPr>
            </w:pPr>
          </w:p>
        </w:tc>
        <w:tc>
          <w:tcPr>
            <w:tcW w:w="1151" w:type="dxa"/>
            <w:tcPrChange w:id="1119" w:author="Ghadimi, Shahrouz" w:date="2024-05-07T09:35:00Z" w16du:dateUtc="2024-05-07T15:35:00Z">
              <w:tcPr>
                <w:tcW w:w="1151" w:type="dxa"/>
                <w:vAlign w:val="center"/>
              </w:tcPr>
            </w:tcPrChange>
          </w:tcPr>
          <w:p w14:paraId="4E7F79DA" w14:textId="28517A15" w:rsidR="00D21F41" w:rsidRDefault="00D21F41" w:rsidP="00D21F41">
            <w:pPr>
              <w:pStyle w:val="TableData-CenteredHZ"/>
              <w:rPr>
                <w:highlight w:val="yellow"/>
              </w:rPr>
            </w:pPr>
            <w:ins w:id="1120" w:author="Ghadimi, Shahrouz" w:date="2024-05-07T09:35:00Z" w16du:dateUtc="2024-05-07T15:35:00Z">
              <w:r w:rsidRPr="005A4DD0">
                <w:t>Yes</w:t>
              </w:r>
            </w:ins>
          </w:p>
        </w:tc>
      </w:tr>
      <w:tr w:rsidR="00D21F41" w:rsidRPr="002914B9" w14:paraId="09D0A633" w14:textId="02F78C49" w:rsidTr="00ED2C37">
        <w:trPr>
          <w:trHeight w:val="360"/>
          <w:trPrChange w:id="1121" w:author="Ghadimi, Shahrouz" w:date="2024-05-07T09:35:00Z" w16du:dateUtc="2024-05-07T15:35:00Z">
            <w:trPr>
              <w:trHeight w:val="360"/>
            </w:trPr>
          </w:trPrChange>
        </w:trPr>
        <w:tc>
          <w:tcPr>
            <w:tcW w:w="1736" w:type="dxa"/>
            <w:shd w:val="clear" w:color="auto" w:fill="auto"/>
            <w:vAlign w:val="center"/>
            <w:tcPrChange w:id="1122" w:author="Ghadimi, Shahrouz" w:date="2024-05-07T09:35:00Z" w16du:dateUtc="2024-05-07T15:35:00Z">
              <w:tcPr>
                <w:tcW w:w="1736" w:type="dxa"/>
                <w:shd w:val="clear" w:color="auto" w:fill="auto"/>
                <w:vAlign w:val="center"/>
              </w:tcPr>
            </w:tcPrChange>
          </w:tcPr>
          <w:p w14:paraId="323DCFE0" w14:textId="77777777" w:rsidR="00D21F41" w:rsidRPr="002914B9" w:rsidRDefault="00D21F41" w:rsidP="00D21F41">
            <w:pPr>
              <w:pStyle w:val="TableData-CenteredHZ"/>
              <w:jc w:val="left"/>
              <w:rPr>
                <w:highlight w:val="yellow"/>
              </w:rPr>
            </w:pPr>
            <w:commentRangeStart w:id="1123"/>
            <w:r w:rsidRPr="002914B9">
              <w:rPr>
                <w:highlight w:val="yellow"/>
              </w:rPr>
              <w:t>Separate Cooling Fan</w:t>
            </w:r>
            <w:commentRangeEnd w:id="1123"/>
            <w:r>
              <w:rPr>
                <w:rStyle w:val="CommentReference"/>
                <w:rFonts w:ascii="Calibri" w:eastAsia="Calibri" w:hAnsi="Calibri" w:cs="Times New Roman"/>
              </w:rPr>
              <w:commentReference w:id="1123"/>
            </w:r>
          </w:p>
        </w:tc>
        <w:tc>
          <w:tcPr>
            <w:tcW w:w="1150" w:type="dxa"/>
            <w:shd w:val="clear" w:color="auto" w:fill="auto"/>
            <w:vAlign w:val="center"/>
            <w:tcPrChange w:id="1124" w:author="Ghadimi, Shahrouz" w:date="2024-05-07T09:35:00Z" w16du:dateUtc="2024-05-07T15:35:00Z">
              <w:tcPr>
                <w:tcW w:w="1150" w:type="dxa"/>
                <w:shd w:val="clear" w:color="auto" w:fill="auto"/>
                <w:vAlign w:val="center"/>
              </w:tcPr>
            </w:tcPrChange>
          </w:tcPr>
          <w:p w14:paraId="085C96A6" w14:textId="26110FC7" w:rsidR="00D21F41" w:rsidRPr="001A4E1C" w:rsidRDefault="00D21F41" w:rsidP="00D21F41">
            <w:pPr>
              <w:pStyle w:val="TableData-CenteredHZ"/>
              <w:rPr>
                <w:highlight w:val="yellow"/>
              </w:rPr>
            </w:pPr>
            <w:r>
              <w:rPr>
                <w:highlight w:val="yellow"/>
              </w:rPr>
              <w:t>[</w:t>
            </w:r>
            <w:del w:id="1125" w:author="Frischmann, Sarah" w:date="2024-04-30T09:40:00Z">
              <w:r w:rsidRPr="001A4E1C" w:rsidDel="005D63FB">
                <w:rPr>
                  <w:highlight w:val="yellow"/>
                </w:rPr>
                <w:delText>Yes</w:delText>
              </w:r>
              <w:r w:rsidDel="005D63FB">
                <w:rPr>
                  <w:highlight w:val="yellow"/>
                </w:rPr>
                <w:delText>]</w:delText>
              </w:r>
            </w:del>
            <w:r>
              <w:rPr>
                <w:highlight w:val="yellow"/>
              </w:rPr>
              <w:t xml:space="preserve"> [No]</w:t>
            </w:r>
          </w:p>
        </w:tc>
        <w:tc>
          <w:tcPr>
            <w:tcW w:w="1151" w:type="dxa"/>
            <w:shd w:val="clear" w:color="auto" w:fill="auto"/>
            <w:vAlign w:val="center"/>
            <w:tcPrChange w:id="1126" w:author="Ghadimi, Shahrouz" w:date="2024-05-07T09:35:00Z" w16du:dateUtc="2024-05-07T15:35:00Z">
              <w:tcPr>
                <w:tcW w:w="1151" w:type="dxa"/>
                <w:shd w:val="clear" w:color="auto" w:fill="auto"/>
                <w:vAlign w:val="center"/>
              </w:tcPr>
            </w:tcPrChange>
          </w:tcPr>
          <w:p w14:paraId="630C22B6" w14:textId="5428214E" w:rsidR="00D21F41" w:rsidRPr="001A4E1C" w:rsidRDefault="00D21F41" w:rsidP="00D21F41">
            <w:pPr>
              <w:pStyle w:val="TableData-CenteredHZ"/>
              <w:rPr>
                <w:highlight w:val="yellow"/>
              </w:rPr>
            </w:pPr>
            <w:r>
              <w:rPr>
                <w:highlight w:val="yellow"/>
              </w:rPr>
              <w:t>[</w:t>
            </w:r>
            <w:r w:rsidRPr="001A4E1C">
              <w:rPr>
                <w:highlight w:val="yellow"/>
              </w:rPr>
              <w:t>Yes</w:t>
            </w:r>
            <w:r>
              <w:rPr>
                <w:highlight w:val="yellow"/>
              </w:rPr>
              <w:t>] [No]</w:t>
            </w:r>
          </w:p>
        </w:tc>
        <w:tc>
          <w:tcPr>
            <w:tcW w:w="1151" w:type="dxa"/>
            <w:shd w:val="clear" w:color="auto" w:fill="auto"/>
            <w:vAlign w:val="center"/>
            <w:tcPrChange w:id="1127" w:author="Ghadimi, Shahrouz" w:date="2024-05-07T09:35:00Z" w16du:dateUtc="2024-05-07T15:35:00Z">
              <w:tcPr>
                <w:tcW w:w="1151" w:type="dxa"/>
                <w:shd w:val="clear" w:color="auto" w:fill="auto"/>
                <w:vAlign w:val="center"/>
              </w:tcPr>
            </w:tcPrChange>
          </w:tcPr>
          <w:p w14:paraId="639C9A19" w14:textId="22929B68" w:rsidR="00D21F41" w:rsidRPr="001A4E1C" w:rsidRDefault="00D21F41" w:rsidP="00D21F41">
            <w:pPr>
              <w:pStyle w:val="TableData-CenteredHZ"/>
              <w:rPr>
                <w:highlight w:val="yellow"/>
              </w:rPr>
            </w:pPr>
            <w:r>
              <w:rPr>
                <w:highlight w:val="yellow"/>
              </w:rPr>
              <w:t>[</w:t>
            </w:r>
            <w:r w:rsidRPr="001A4E1C">
              <w:rPr>
                <w:highlight w:val="yellow"/>
              </w:rPr>
              <w:t>Yes</w:t>
            </w:r>
            <w:r>
              <w:rPr>
                <w:highlight w:val="yellow"/>
              </w:rPr>
              <w:t>] [No]</w:t>
            </w:r>
          </w:p>
        </w:tc>
        <w:tc>
          <w:tcPr>
            <w:tcW w:w="1150" w:type="dxa"/>
            <w:vAlign w:val="center"/>
            <w:tcPrChange w:id="1128" w:author="Ghadimi, Shahrouz" w:date="2024-05-07T09:35:00Z" w16du:dateUtc="2024-05-07T15:35:00Z">
              <w:tcPr>
                <w:tcW w:w="1150" w:type="dxa"/>
                <w:vAlign w:val="center"/>
              </w:tcPr>
            </w:tcPrChange>
          </w:tcPr>
          <w:p w14:paraId="6DCD6D09" w14:textId="0F75D416" w:rsidR="00D21F41" w:rsidRDefault="00D21F41" w:rsidP="00D21F41">
            <w:pPr>
              <w:pStyle w:val="TableData-CenteredHZ"/>
              <w:rPr>
                <w:highlight w:val="yellow"/>
              </w:rPr>
            </w:pPr>
            <w:ins w:id="1129" w:author="Frischmann, Sarah" w:date="2024-04-22T15:12:00Z">
              <w:r>
                <w:rPr>
                  <w:highlight w:val="yellow"/>
                </w:rPr>
                <w:t>[</w:t>
              </w:r>
              <w:r w:rsidRPr="001A4E1C">
                <w:rPr>
                  <w:highlight w:val="yellow"/>
                </w:rPr>
                <w:t>Yes</w:t>
              </w:r>
              <w:r>
                <w:rPr>
                  <w:highlight w:val="yellow"/>
                </w:rPr>
                <w:t>] [No]</w:t>
              </w:r>
            </w:ins>
          </w:p>
        </w:tc>
        <w:tc>
          <w:tcPr>
            <w:tcW w:w="1151" w:type="dxa"/>
            <w:vAlign w:val="center"/>
            <w:tcPrChange w:id="1130" w:author="Ghadimi, Shahrouz" w:date="2024-05-07T09:35:00Z" w16du:dateUtc="2024-05-07T15:35:00Z">
              <w:tcPr>
                <w:tcW w:w="1151" w:type="dxa"/>
              </w:tcPr>
            </w:tcPrChange>
          </w:tcPr>
          <w:p w14:paraId="509213BF" w14:textId="77777777" w:rsidR="00D21F41" w:rsidRDefault="00D21F41" w:rsidP="00D21F41">
            <w:pPr>
              <w:pStyle w:val="TableData-CenteredHZ"/>
              <w:rPr>
                <w:highlight w:val="yellow"/>
              </w:rPr>
            </w:pPr>
          </w:p>
        </w:tc>
        <w:tc>
          <w:tcPr>
            <w:tcW w:w="1151" w:type="dxa"/>
            <w:vAlign w:val="center"/>
            <w:tcPrChange w:id="1131" w:author="Ghadimi, Shahrouz" w:date="2024-05-07T09:35:00Z" w16du:dateUtc="2024-05-07T15:35:00Z">
              <w:tcPr>
                <w:tcW w:w="1151" w:type="dxa"/>
                <w:vAlign w:val="center"/>
              </w:tcPr>
            </w:tcPrChange>
          </w:tcPr>
          <w:p w14:paraId="7CDCEC07" w14:textId="77777777" w:rsidR="00D21F41" w:rsidRDefault="00D21F41" w:rsidP="00D21F41">
            <w:pPr>
              <w:pStyle w:val="TableData-CenteredHZ"/>
              <w:rPr>
                <w:highlight w:val="yellow"/>
              </w:rPr>
            </w:pPr>
          </w:p>
        </w:tc>
        <w:tc>
          <w:tcPr>
            <w:tcW w:w="1151" w:type="dxa"/>
            <w:tcPrChange w:id="1132" w:author="Ghadimi, Shahrouz" w:date="2024-05-07T09:35:00Z" w16du:dateUtc="2024-05-07T15:35:00Z">
              <w:tcPr>
                <w:tcW w:w="1151" w:type="dxa"/>
                <w:vAlign w:val="center"/>
              </w:tcPr>
            </w:tcPrChange>
          </w:tcPr>
          <w:p w14:paraId="4257BFC1" w14:textId="58C55237" w:rsidR="00D21F41" w:rsidRDefault="00D21F41" w:rsidP="00D21F41">
            <w:pPr>
              <w:pStyle w:val="TableData-CenteredHZ"/>
              <w:rPr>
                <w:highlight w:val="yellow"/>
              </w:rPr>
            </w:pPr>
            <w:ins w:id="1133" w:author="Ghadimi, Shahrouz" w:date="2024-05-07T09:35:00Z" w16du:dateUtc="2024-05-07T15:35:00Z">
              <w:r w:rsidRPr="005A4DD0">
                <w:t>Yes</w:t>
              </w:r>
            </w:ins>
          </w:p>
        </w:tc>
      </w:tr>
      <w:tr w:rsidR="00AD6F25" w:rsidRPr="002914B9" w:rsidDel="00B771D7" w14:paraId="2FB4F174" w14:textId="735D5F27" w:rsidTr="00B771D7">
        <w:trPr>
          <w:trHeight w:val="360"/>
          <w:del w:id="1134" w:author="Frischmann, Sarah" w:date="2024-04-30T10:33:00Z"/>
          <w:trPrChange w:id="1135" w:author="Frischmann, Sarah" w:date="2024-04-30T10:33:00Z">
            <w:trPr>
              <w:trHeight w:val="360"/>
            </w:trPr>
          </w:trPrChange>
        </w:trPr>
        <w:tc>
          <w:tcPr>
            <w:tcW w:w="1736" w:type="dxa"/>
            <w:shd w:val="clear" w:color="auto" w:fill="auto"/>
            <w:vAlign w:val="center"/>
            <w:tcPrChange w:id="1136" w:author="Frischmann, Sarah" w:date="2024-04-30T10:33:00Z">
              <w:tcPr>
                <w:tcW w:w="1736" w:type="dxa"/>
                <w:shd w:val="clear" w:color="auto" w:fill="auto"/>
                <w:vAlign w:val="center"/>
              </w:tcPr>
            </w:tcPrChange>
          </w:tcPr>
          <w:p w14:paraId="2FAB943E" w14:textId="76F8BE0A" w:rsidR="00AD6F25" w:rsidRPr="002914B9" w:rsidDel="00B771D7" w:rsidRDefault="00AD6F25" w:rsidP="00A309E5">
            <w:pPr>
              <w:pStyle w:val="TableData-CenteredHZ"/>
              <w:jc w:val="left"/>
              <w:rPr>
                <w:del w:id="1137" w:author="Frischmann, Sarah" w:date="2024-04-30T10:33:00Z"/>
                <w:highlight w:val="yellow"/>
              </w:rPr>
            </w:pPr>
            <w:commentRangeStart w:id="1138"/>
            <w:del w:id="1139" w:author="Frischmann, Sarah" w:date="2024-04-30T10:33:00Z">
              <w:r w:rsidRPr="0033195A" w:rsidDel="00B771D7">
                <w:rPr>
                  <w:highlight w:val="cyan"/>
                </w:rPr>
                <w:lastRenderedPageBreak/>
                <w:delText>Motor Differential Current Transformers / Six-Lead External Wye Connection</w:delText>
              </w:r>
              <w:commentRangeEnd w:id="1138"/>
              <w:r w:rsidDel="00B771D7">
                <w:rPr>
                  <w:rStyle w:val="CommentReference"/>
                  <w:rFonts w:ascii="Calibri" w:eastAsia="Calibri" w:hAnsi="Calibri" w:cs="Times New Roman"/>
                </w:rPr>
                <w:commentReference w:id="1138"/>
              </w:r>
            </w:del>
          </w:p>
        </w:tc>
        <w:tc>
          <w:tcPr>
            <w:tcW w:w="1150" w:type="dxa"/>
            <w:shd w:val="clear" w:color="auto" w:fill="auto"/>
            <w:vAlign w:val="center"/>
            <w:tcPrChange w:id="1140" w:author="Frischmann, Sarah" w:date="2024-04-30T10:33:00Z">
              <w:tcPr>
                <w:tcW w:w="1150" w:type="dxa"/>
                <w:shd w:val="clear" w:color="auto" w:fill="auto"/>
                <w:vAlign w:val="center"/>
              </w:tcPr>
            </w:tcPrChange>
          </w:tcPr>
          <w:p w14:paraId="6462E3F1" w14:textId="6542FB78" w:rsidR="00AD6F25" w:rsidDel="00B771D7" w:rsidRDefault="00AD6F25" w:rsidP="00A309E5">
            <w:pPr>
              <w:pStyle w:val="TableData-CenteredHZ"/>
              <w:rPr>
                <w:del w:id="1141" w:author="Frischmann, Sarah" w:date="2024-04-30T10:33:00Z"/>
                <w:highlight w:val="yellow"/>
              </w:rPr>
            </w:pPr>
            <w:del w:id="1142" w:author="Frischmann, Sarah" w:date="2024-04-30T09:40:00Z">
              <w:r w:rsidRPr="0033195A" w:rsidDel="005D63FB">
                <w:rPr>
                  <w:highlight w:val="cyan"/>
                </w:rPr>
                <w:delText>[Yes]</w:delText>
              </w:r>
            </w:del>
            <w:del w:id="1143" w:author="Frischmann, Sarah" w:date="2024-04-30T10:33:00Z">
              <w:r w:rsidRPr="0033195A" w:rsidDel="00B771D7">
                <w:rPr>
                  <w:highlight w:val="cyan"/>
                </w:rPr>
                <w:delText xml:space="preserve"> [No]</w:delText>
              </w:r>
            </w:del>
          </w:p>
        </w:tc>
        <w:tc>
          <w:tcPr>
            <w:tcW w:w="1151" w:type="dxa"/>
            <w:shd w:val="clear" w:color="auto" w:fill="auto"/>
            <w:vAlign w:val="center"/>
            <w:tcPrChange w:id="1144" w:author="Frischmann, Sarah" w:date="2024-04-30T10:33:00Z">
              <w:tcPr>
                <w:tcW w:w="1151" w:type="dxa"/>
                <w:shd w:val="clear" w:color="auto" w:fill="auto"/>
                <w:vAlign w:val="center"/>
              </w:tcPr>
            </w:tcPrChange>
          </w:tcPr>
          <w:p w14:paraId="40CF7116" w14:textId="486987B9" w:rsidR="00AD6F25" w:rsidDel="00B771D7" w:rsidRDefault="00AD6F25" w:rsidP="00A309E5">
            <w:pPr>
              <w:pStyle w:val="TableData-CenteredHZ"/>
              <w:rPr>
                <w:del w:id="1145" w:author="Frischmann, Sarah" w:date="2024-04-30T10:33:00Z"/>
                <w:highlight w:val="yellow"/>
              </w:rPr>
            </w:pPr>
            <w:del w:id="1146" w:author="Frischmann, Sarah" w:date="2024-04-30T10:33:00Z">
              <w:r w:rsidRPr="0033195A" w:rsidDel="00B771D7">
                <w:rPr>
                  <w:highlight w:val="cyan"/>
                </w:rPr>
                <w:delText>[Yes] [No]</w:delText>
              </w:r>
            </w:del>
          </w:p>
        </w:tc>
        <w:tc>
          <w:tcPr>
            <w:tcW w:w="1151" w:type="dxa"/>
            <w:shd w:val="clear" w:color="auto" w:fill="auto"/>
            <w:vAlign w:val="center"/>
            <w:tcPrChange w:id="1147" w:author="Frischmann, Sarah" w:date="2024-04-30T10:33:00Z">
              <w:tcPr>
                <w:tcW w:w="1151" w:type="dxa"/>
                <w:shd w:val="clear" w:color="auto" w:fill="auto"/>
                <w:vAlign w:val="center"/>
              </w:tcPr>
            </w:tcPrChange>
          </w:tcPr>
          <w:p w14:paraId="71323F57" w14:textId="78D6BE8A" w:rsidR="00AD6F25" w:rsidDel="00B771D7" w:rsidRDefault="00AD6F25" w:rsidP="00A309E5">
            <w:pPr>
              <w:pStyle w:val="TableData-CenteredHZ"/>
              <w:rPr>
                <w:del w:id="1148" w:author="Frischmann, Sarah" w:date="2024-04-30T10:33:00Z"/>
                <w:highlight w:val="yellow"/>
              </w:rPr>
            </w:pPr>
            <w:del w:id="1149" w:author="Frischmann, Sarah" w:date="2024-04-30T10:33:00Z">
              <w:r w:rsidRPr="0033195A" w:rsidDel="00B771D7">
                <w:rPr>
                  <w:highlight w:val="cyan"/>
                </w:rPr>
                <w:delText>[Yes] [No]</w:delText>
              </w:r>
            </w:del>
          </w:p>
        </w:tc>
        <w:tc>
          <w:tcPr>
            <w:tcW w:w="1150" w:type="dxa"/>
            <w:vAlign w:val="center"/>
            <w:tcPrChange w:id="1150" w:author="Frischmann, Sarah" w:date="2024-04-30T10:33:00Z">
              <w:tcPr>
                <w:tcW w:w="1150" w:type="dxa"/>
                <w:vAlign w:val="center"/>
              </w:tcPr>
            </w:tcPrChange>
          </w:tcPr>
          <w:p w14:paraId="630B678E" w14:textId="23197845" w:rsidR="00AD6F25" w:rsidRPr="0033195A" w:rsidDel="00B771D7" w:rsidRDefault="00AD6F25" w:rsidP="00A309E5">
            <w:pPr>
              <w:pStyle w:val="TableData-CenteredHZ"/>
              <w:rPr>
                <w:del w:id="1151" w:author="Frischmann, Sarah" w:date="2024-04-30T10:33:00Z"/>
                <w:highlight w:val="cyan"/>
              </w:rPr>
            </w:pPr>
          </w:p>
        </w:tc>
        <w:tc>
          <w:tcPr>
            <w:tcW w:w="1151" w:type="dxa"/>
            <w:vAlign w:val="center"/>
            <w:tcPrChange w:id="1152" w:author="Frischmann, Sarah" w:date="2024-04-30T10:33:00Z">
              <w:tcPr>
                <w:tcW w:w="1151" w:type="dxa"/>
              </w:tcPr>
            </w:tcPrChange>
          </w:tcPr>
          <w:p w14:paraId="0473774D" w14:textId="2327B3DA" w:rsidR="00AD6F25" w:rsidRPr="0033195A" w:rsidDel="00B771D7" w:rsidRDefault="00AD6F25" w:rsidP="00AD6F25">
            <w:pPr>
              <w:pStyle w:val="TableData-CenteredHZ"/>
              <w:rPr>
                <w:del w:id="1153" w:author="Frischmann, Sarah" w:date="2024-04-30T10:33:00Z"/>
                <w:highlight w:val="cyan"/>
              </w:rPr>
            </w:pPr>
          </w:p>
        </w:tc>
        <w:tc>
          <w:tcPr>
            <w:tcW w:w="1151" w:type="dxa"/>
            <w:vAlign w:val="center"/>
            <w:tcPrChange w:id="1154" w:author="Frischmann, Sarah" w:date="2024-04-30T10:33:00Z">
              <w:tcPr>
                <w:tcW w:w="1151" w:type="dxa"/>
                <w:vAlign w:val="center"/>
              </w:tcPr>
            </w:tcPrChange>
          </w:tcPr>
          <w:p w14:paraId="47908C6D" w14:textId="452B824B" w:rsidR="00AD6F25" w:rsidRPr="0033195A" w:rsidDel="00B771D7" w:rsidRDefault="00AD6F25" w:rsidP="00A309E5">
            <w:pPr>
              <w:pStyle w:val="TableData-CenteredHZ"/>
              <w:rPr>
                <w:del w:id="1155" w:author="Frischmann, Sarah" w:date="2024-04-30T10:33:00Z"/>
                <w:highlight w:val="cyan"/>
              </w:rPr>
            </w:pPr>
          </w:p>
        </w:tc>
        <w:tc>
          <w:tcPr>
            <w:tcW w:w="1151" w:type="dxa"/>
            <w:vAlign w:val="center"/>
            <w:tcPrChange w:id="1156" w:author="Frischmann, Sarah" w:date="2024-04-30T10:33:00Z">
              <w:tcPr>
                <w:tcW w:w="1151" w:type="dxa"/>
                <w:vAlign w:val="center"/>
              </w:tcPr>
            </w:tcPrChange>
          </w:tcPr>
          <w:p w14:paraId="0F681A47" w14:textId="313257C1" w:rsidR="00AD6F25" w:rsidRPr="0033195A" w:rsidDel="00B771D7" w:rsidRDefault="00AD6F25" w:rsidP="00A309E5">
            <w:pPr>
              <w:pStyle w:val="TableData-CenteredHZ"/>
              <w:rPr>
                <w:del w:id="1157" w:author="Frischmann, Sarah" w:date="2024-04-30T10:33:00Z"/>
                <w:highlight w:val="cyan"/>
              </w:rPr>
            </w:pPr>
          </w:p>
        </w:tc>
      </w:tr>
      <w:tr w:rsidR="00AD6F25" w:rsidRPr="002914B9" w:rsidDel="00B771D7" w14:paraId="39195381" w14:textId="0A3B2FAA" w:rsidTr="00B771D7">
        <w:trPr>
          <w:trHeight w:val="360"/>
          <w:del w:id="1158" w:author="Frischmann, Sarah" w:date="2024-04-30T10:33:00Z"/>
          <w:trPrChange w:id="1159" w:author="Frischmann, Sarah" w:date="2024-04-30T10:33:00Z">
            <w:trPr>
              <w:trHeight w:val="360"/>
            </w:trPr>
          </w:trPrChange>
        </w:trPr>
        <w:tc>
          <w:tcPr>
            <w:tcW w:w="1736" w:type="dxa"/>
            <w:shd w:val="clear" w:color="auto" w:fill="auto"/>
            <w:vAlign w:val="center"/>
            <w:tcPrChange w:id="1160" w:author="Frischmann, Sarah" w:date="2024-04-30T10:33:00Z">
              <w:tcPr>
                <w:tcW w:w="1736" w:type="dxa"/>
                <w:shd w:val="clear" w:color="auto" w:fill="auto"/>
                <w:vAlign w:val="center"/>
              </w:tcPr>
            </w:tcPrChange>
          </w:tcPr>
          <w:p w14:paraId="6C313657" w14:textId="1E2BE33A" w:rsidR="00AD6F25" w:rsidRPr="0033195A" w:rsidDel="00B771D7" w:rsidRDefault="00AD6F25" w:rsidP="00A309E5">
            <w:pPr>
              <w:pStyle w:val="TableData-CenteredHZ"/>
              <w:jc w:val="left"/>
              <w:rPr>
                <w:del w:id="1161" w:author="Frischmann, Sarah" w:date="2024-04-30T10:33:00Z"/>
                <w:highlight w:val="cyan"/>
              </w:rPr>
            </w:pPr>
            <w:del w:id="1162" w:author="Frischmann, Sarah" w:date="2024-04-30T10:33:00Z">
              <w:r w:rsidRPr="0033195A" w:rsidDel="00B771D7">
                <w:rPr>
                  <w:highlight w:val="cyan"/>
                </w:rPr>
                <w:delText>Motor Bearing RTDs</w:delText>
              </w:r>
            </w:del>
          </w:p>
        </w:tc>
        <w:tc>
          <w:tcPr>
            <w:tcW w:w="1150" w:type="dxa"/>
            <w:shd w:val="clear" w:color="auto" w:fill="auto"/>
            <w:vAlign w:val="center"/>
            <w:tcPrChange w:id="1163" w:author="Frischmann, Sarah" w:date="2024-04-30T10:33:00Z">
              <w:tcPr>
                <w:tcW w:w="1150" w:type="dxa"/>
                <w:shd w:val="clear" w:color="auto" w:fill="auto"/>
                <w:vAlign w:val="center"/>
              </w:tcPr>
            </w:tcPrChange>
          </w:tcPr>
          <w:p w14:paraId="36FEA184" w14:textId="178B44D4" w:rsidR="00AD6F25" w:rsidRPr="0033195A" w:rsidDel="00B771D7" w:rsidRDefault="00AD6F25" w:rsidP="00A309E5">
            <w:pPr>
              <w:pStyle w:val="TableData-CenteredHZ"/>
              <w:rPr>
                <w:del w:id="1164" w:author="Frischmann, Sarah" w:date="2024-04-30T10:33:00Z"/>
                <w:highlight w:val="cyan"/>
              </w:rPr>
            </w:pPr>
            <w:del w:id="1165" w:author="Frischmann, Sarah" w:date="2024-04-30T09:40:00Z">
              <w:r w:rsidRPr="0033195A" w:rsidDel="005D63FB">
                <w:rPr>
                  <w:highlight w:val="cyan"/>
                </w:rPr>
                <w:delText>[Yes]</w:delText>
              </w:r>
            </w:del>
            <w:del w:id="1166" w:author="Frischmann, Sarah" w:date="2024-04-30T10:33:00Z">
              <w:r w:rsidRPr="0033195A" w:rsidDel="00B771D7">
                <w:rPr>
                  <w:highlight w:val="cyan"/>
                </w:rPr>
                <w:delText xml:space="preserve"> [No]</w:delText>
              </w:r>
            </w:del>
          </w:p>
        </w:tc>
        <w:tc>
          <w:tcPr>
            <w:tcW w:w="1151" w:type="dxa"/>
            <w:shd w:val="clear" w:color="auto" w:fill="auto"/>
            <w:vAlign w:val="center"/>
            <w:tcPrChange w:id="1167" w:author="Frischmann, Sarah" w:date="2024-04-30T10:33:00Z">
              <w:tcPr>
                <w:tcW w:w="1151" w:type="dxa"/>
                <w:shd w:val="clear" w:color="auto" w:fill="auto"/>
                <w:vAlign w:val="center"/>
              </w:tcPr>
            </w:tcPrChange>
          </w:tcPr>
          <w:p w14:paraId="61870CCF" w14:textId="20CB6B1B" w:rsidR="00AD6F25" w:rsidRPr="0033195A" w:rsidDel="00B771D7" w:rsidRDefault="00AD6F25" w:rsidP="00A309E5">
            <w:pPr>
              <w:pStyle w:val="TableData-CenteredHZ"/>
              <w:rPr>
                <w:del w:id="1168" w:author="Frischmann, Sarah" w:date="2024-04-30T10:33:00Z"/>
                <w:highlight w:val="cyan"/>
              </w:rPr>
            </w:pPr>
            <w:del w:id="1169" w:author="Frischmann, Sarah" w:date="2024-04-30T10:33:00Z">
              <w:r w:rsidRPr="0033195A" w:rsidDel="00B771D7">
                <w:rPr>
                  <w:highlight w:val="cyan"/>
                </w:rPr>
                <w:delText>[Yes] [No]</w:delText>
              </w:r>
            </w:del>
          </w:p>
        </w:tc>
        <w:tc>
          <w:tcPr>
            <w:tcW w:w="1151" w:type="dxa"/>
            <w:shd w:val="clear" w:color="auto" w:fill="auto"/>
            <w:vAlign w:val="center"/>
            <w:tcPrChange w:id="1170" w:author="Frischmann, Sarah" w:date="2024-04-30T10:33:00Z">
              <w:tcPr>
                <w:tcW w:w="1151" w:type="dxa"/>
                <w:shd w:val="clear" w:color="auto" w:fill="auto"/>
                <w:vAlign w:val="center"/>
              </w:tcPr>
            </w:tcPrChange>
          </w:tcPr>
          <w:p w14:paraId="15034276" w14:textId="33DA930A" w:rsidR="00AD6F25" w:rsidDel="00B771D7" w:rsidRDefault="00AD6F25" w:rsidP="00A309E5">
            <w:pPr>
              <w:pStyle w:val="TableData-CenteredHZ"/>
              <w:rPr>
                <w:del w:id="1171" w:author="Frischmann, Sarah" w:date="2024-04-30T10:33:00Z"/>
                <w:highlight w:val="yellow"/>
              </w:rPr>
            </w:pPr>
            <w:del w:id="1172" w:author="Frischmann, Sarah" w:date="2024-04-30T10:33:00Z">
              <w:r w:rsidRPr="0033195A" w:rsidDel="00B771D7">
                <w:rPr>
                  <w:highlight w:val="cyan"/>
                </w:rPr>
                <w:delText>[Yes] [No]</w:delText>
              </w:r>
            </w:del>
          </w:p>
        </w:tc>
        <w:tc>
          <w:tcPr>
            <w:tcW w:w="1150" w:type="dxa"/>
            <w:vAlign w:val="center"/>
            <w:tcPrChange w:id="1173" w:author="Frischmann, Sarah" w:date="2024-04-30T10:33:00Z">
              <w:tcPr>
                <w:tcW w:w="1150" w:type="dxa"/>
                <w:vAlign w:val="center"/>
              </w:tcPr>
            </w:tcPrChange>
          </w:tcPr>
          <w:p w14:paraId="57464832" w14:textId="51C11E5D" w:rsidR="00AD6F25" w:rsidRPr="0033195A" w:rsidDel="00B771D7" w:rsidRDefault="00AD6F25" w:rsidP="00A309E5">
            <w:pPr>
              <w:pStyle w:val="TableData-CenteredHZ"/>
              <w:rPr>
                <w:del w:id="1174" w:author="Frischmann, Sarah" w:date="2024-04-30T10:33:00Z"/>
                <w:highlight w:val="cyan"/>
              </w:rPr>
            </w:pPr>
          </w:p>
        </w:tc>
        <w:tc>
          <w:tcPr>
            <w:tcW w:w="1151" w:type="dxa"/>
            <w:vAlign w:val="center"/>
            <w:tcPrChange w:id="1175" w:author="Frischmann, Sarah" w:date="2024-04-30T10:33:00Z">
              <w:tcPr>
                <w:tcW w:w="1151" w:type="dxa"/>
              </w:tcPr>
            </w:tcPrChange>
          </w:tcPr>
          <w:p w14:paraId="37AB7517" w14:textId="78B6ABF3" w:rsidR="00AD6F25" w:rsidRPr="0033195A" w:rsidDel="00B771D7" w:rsidRDefault="00AD6F25" w:rsidP="00AD6F25">
            <w:pPr>
              <w:pStyle w:val="TableData-CenteredHZ"/>
              <w:rPr>
                <w:del w:id="1176" w:author="Frischmann, Sarah" w:date="2024-04-30T10:33:00Z"/>
                <w:highlight w:val="cyan"/>
              </w:rPr>
            </w:pPr>
          </w:p>
        </w:tc>
        <w:tc>
          <w:tcPr>
            <w:tcW w:w="1151" w:type="dxa"/>
            <w:vAlign w:val="center"/>
            <w:tcPrChange w:id="1177" w:author="Frischmann, Sarah" w:date="2024-04-30T10:33:00Z">
              <w:tcPr>
                <w:tcW w:w="1151" w:type="dxa"/>
                <w:vAlign w:val="center"/>
              </w:tcPr>
            </w:tcPrChange>
          </w:tcPr>
          <w:p w14:paraId="3E4C8B2B" w14:textId="12EF8523" w:rsidR="00AD6F25" w:rsidRPr="0033195A" w:rsidDel="00B771D7" w:rsidRDefault="00AD6F25" w:rsidP="00A309E5">
            <w:pPr>
              <w:pStyle w:val="TableData-CenteredHZ"/>
              <w:rPr>
                <w:del w:id="1178" w:author="Frischmann, Sarah" w:date="2024-04-30T10:33:00Z"/>
                <w:highlight w:val="cyan"/>
              </w:rPr>
            </w:pPr>
          </w:p>
        </w:tc>
        <w:tc>
          <w:tcPr>
            <w:tcW w:w="1151" w:type="dxa"/>
            <w:vAlign w:val="center"/>
            <w:tcPrChange w:id="1179" w:author="Frischmann, Sarah" w:date="2024-04-30T10:33:00Z">
              <w:tcPr>
                <w:tcW w:w="1151" w:type="dxa"/>
                <w:vAlign w:val="center"/>
              </w:tcPr>
            </w:tcPrChange>
          </w:tcPr>
          <w:p w14:paraId="1983C4C5" w14:textId="09D34CEF" w:rsidR="00AD6F25" w:rsidRPr="0033195A" w:rsidDel="00B771D7" w:rsidRDefault="00AD6F25" w:rsidP="00A309E5">
            <w:pPr>
              <w:pStyle w:val="TableData-CenteredHZ"/>
              <w:rPr>
                <w:del w:id="1180" w:author="Frischmann, Sarah" w:date="2024-04-30T10:33:00Z"/>
                <w:highlight w:val="cyan"/>
              </w:rPr>
            </w:pPr>
          </w:p>
        </w:tc>
      </w:tr>
      <w:tr w:rsidR="00AD6F25" w:rsidRPr="002914B9" w:rsidDel="00B771D7" w14:paraId="7CBC7B6B" w14:textId="1B10FD2D" w:rsidTr="00B771D7">
        <w:trPr>
          <w:trHeight w:val="360"/>
          <w:del w:id="1181" w:author="Frischmann, Sarah" w:date="2024-04-30T10:33:00Z"/>
          <w:trPrChange w:id="1182" w:author="Frischmann, Sarah" w:date="2024-04-30T10:33:00Z">
            <w:trPr>
              <w:trHeight w:val="360"/>
            </w:trPr>
          </w:trPrChange>
        </w:trPr>
        <w:tc>
          <w:tcPr>
            <w:tcW w:w="1736" w:type="dxa"/>
            <w:shd w:val="clear" w:color="auto" w:fill="auto"/>
            <w:vAlign w:val="center"/>
            <w:tcPrChange w:id="1183" w:author="Frischmann, Sarah" w:date="2024-04-30T10:33:00Z">
              <w:tcPr>
                <w:tcW w:w="1736" w:type="dxa"/>
                <w:shd w:val="clear" w:color="auto" w:fill="auto"/>
                <w:vAlign w:val="center"/>
              </w:tcPr>
            </w:tcPrChange>
          </w:tcPr>
          <w:p w14:paraId="47FA7BD4" w14:textId="6DEF8DEA" w:rsidR="00AD6F25" w:rsidRPr="0033195A" w:rsidDel="00B771D7" w:rsidRDefault="00AD6F25" w:rsidP="00A309E5">
            <w:pPr>
              <w:pStyle w:val="TableData-CenteredHZ"/>
              <w:jc w:val="left"/>
              <w:rPr>
                <w:del w:id="1184" w:author="Frischmann, Sarah" w:date="2024-04-30T10:33:00Z"/>
                <w:highlight w:val="cyan"/>
              </w:rPr>
            </w:pPr>
            <w:del w:id="1185" w:author="Frischmann, Sarah" w:date="2024-04-30T10:33:00Z">
              <w:r w:rsidRPr="0033195A" w:rsidDel="00B771D7">
                <w:rPr>
                  <w:highlight w:val="cyan"/>
                </w:rPr>
                <w:delText>Motor Bearing Vibration</w:delText>
              </w:r>
            </w:del>
          </w:p>
        </w:tc>
        <w:tc>
          <w:tcPr>
            <w:tcW w:w="1150" w:type="dxa"/>
            <w:shd w:val="clear" w:color="auto" w:fill="auto"/>
            <w:vAlign w:val="center"/>
            <w:tcPrChange w:id="1186" w:author="Frischmann, Sarah" w:date="2024-04-30T10:33:00Z">
              <w:tcPr>
                <w:tcW w:w="1150" w:type="dxa"/>
                <w:shd w:val="clear" w:color="auto" w:fill="auto"/>
                <w:vAlign w:val="center"/>
              </w:tcPr>
            </w:tcPrChange>
          </w:tcPr>
          <w:p w14:paraId="6F6D4310" w14:textId="7B851F47" w:rsidR="00AD6F25" w:rsidRPr="0033195A" w:rsidDel="00B771D7" w:rsidRDefault="00AD6F25" w:rsidP="00A309E5">
            <w:pPr>
              <w:pStyle w:val="TableData-CenteredHZ"/>
              <w:rPr>
                <w:del w:id="1187" w:author="Frischmann, Sarah" w:date="2024-04-30T10:33:00Z"/>
                <w:highlight w:val="cyan"/>
              </w:rPr>
            </w:pPr>
            <w:del w:id="1188" w:author="Frischmann, Sarah" w:date="2024-04-30T09:40:00Z">
              <w:r w:rsidRPr="0033195A" w:rsidDel="005D63FB">
                <w:rPr>
                  <w:highlight w:val="cyan"/>
                </w:rPr>
                <w:delText>[Yes]</w:delText>
              </w:r>
            </w:del>
            <w:del w:id="1189" w:author="Frischmann, Sarah" w:date="2024-04-30T10:33:00Z">
              <w:r w:rsidRPr="0033195A" w:rsidDel="00B771D7">
                <w:rPr>
                  <w:highlight w:val="cyan"/>
                </w:rPr>
                <w:delText xml:space="preserve"> [No]</w:delText>
              </w:r>
            </w:del>
          </w:p>
        </w:tc>
        <w:tc>
          <w:tcPr>
            <w:tcW w:w="1151" w:type="dxa"/>
            <w:shd w:val="clear" w:color="auto" w:fill="auto"/>
            <w:vAlign w:val="center"/>
            <w:tcPrChange w:id="1190" w:author="Frischmann, Sarah" w:date="2024-04-30T10:33:00Z">
              <w:tcPr>
                <w:tcW w:w="1151" w:type="dxa"/>
                <w:shd w:val="clear" w:color="auto" w:fill="auto"/>
                <w:vAlign w:val="center"/>
              </w:tcPr>
            </w:tcPrChange>
          </w:tcPr>
          <w:p w14:paraId="4DB2AEDA" w14:textId="57BD0951" w:rsidR="00AD6F25" w:rsidRPr="0033195A" w:rsidDel="00B771D7" w:rsidRDefault="00AD6F25" w:rsidP="00A309E5">
            <w:pPr>
              <w:pStyle w:val="TableData-CenteredHZ"/>
              <w:rPr>
                <w:del w:id="1191" w:author="Frischmann, Sarah" w:date="2024-04-30T10:33:00Z"/>
                <w:highlight w:val="cyan"/>
              </w:rPr>
            </w:pPr>
            <w:del w:id="1192" w:author="Frischmann, Sarah" w:date="2024-04-30T10:33:00Z">
              <w:r w:rsidRPr="0033195A" w:rsidDel="00B771D7">
                <w:rPr>
                  <w:highlight w:val="cyan"/>
                </w:rPr>
                <w:delText>[Yes] [No]</w:delText>
              </w:r>
            </w:del>
          </w:p>
        </w:tc>
        <w:tc>
          <w:tcPr>
            <w:tcW w:w="1151" w:type="dxa"/>
            <w:shd w:val="clear" w:color="auto" w:fill="auto"/>
            <w:vAlign w:val="center"/>
            <w:tcPrChange w:id="1193" w:author="Frischmann, Sarah" w:date="2024-04-30T10:33:00Z">
              <w:tcPr>
                <w:tcW w:w="1151" w:type="dxa"/>
                <w:shd w:val="clear" w:color="auto" w:fill="auto"/>
                <w:vAlign w:val="center"/>
              </w:tcPr>
            </w:tcPrChange>
          </w:tcPr>
          <w:p w14:paraId="5AEACCB7" w14:textId="5744E8C6" w:rsidR="00AD6F25" w:rsidDel="00B771D7" w:rsidRDefault="00AD6F25" w:rsidP="00A309E5">
            <w:pPr>
              <w:pStyle w:val="TableData-CenteredHZ"/>
              <w:rPr>
                <w:del w:id="1194" w:author="Frischmann, Sarah" w:date="2024-04-30T10:33:00Z"/>
                <w:highlight w:val="yellow"/>
              </w:rPr>
            </w:pPr>
            <w:del w:id="1195" w:author="Frischmann, Sarah" w:date="2024-04-30T10:33:00Z">
              <w:r w:rsidRPr="0033195A" w:rsidDel="00B771D7">
                <w:rPr>
                  <w:highlight w:val="cyan"/>
                </w:rPr>
                <w:delText>[Yes] [No]</w:delText>
              </w:r>
            </w:del>
          </w:p>
        </w:tc>
        <w:tc>
          <w:tcPr>
            <w:tcW w:w="1150" w:type="dxa"/>
            <w:vAlign w:val="center"/>
            <w:tcPrChange w:id="1196" w:author="Frischmann, Sarah" w:date="2024-04-30T10:33:00Z">
              <w:tcPr>
                <w:tcW w:w="1150" w:type="dxa"/>
                <w:vAlign w:val="center"/>
              </w:tcPr>
            </w:tcPrChange>
          </w:tcPr>
          <w:p w14:paraId="1D6502DD" w14:textId="4677A7D5" w:rsidR="00AD6F25" w:rsidRPr="0033195A" w:rsidDel="00B771D7" w:rsidRDefault="00AD6F25" w:rsidP="00A309E5">
            <w:pPr>
              <w:pStyle w:val="TableData-CenteredHZ"/>
              <w:rPr>
                <w:del w:id="1197" w:author="Frischmann, Sarah" w:date="2024-04-30T10:33:00Z"/>
                <w:highlight w:val="cyan"/>
              </w:rPr>
            </w:pPr>
          </w:p>
        </w:tc>
        <w:tc>
          <w:tcPr>
            <w:tcW w:w="1151" w:type="dxa"/>
            <w:vAlign w:val="center"/>
            <w:tcPrChange w:id="1198" w:author="Frischmann, Sarah" w:date="2024-04-30T10:33:00Z">
              <w:tcPr>
                <w:tcW w:w="1151" w:type="dxa"/>
              </w:tcPr>
            </w:tcPrChange>
          </w:tcPr>
          <w:p w14:paraId="5B1AC64B" w14:textId="776E7071" w:rsidR="00AD6F25" w:rsidRPr="0033195A" w:rsidDel="00B771D7" w:rsidRDefault="00AD6F25" w:rsidP="00AD6F25">
            <w:pPr>
              <w:pStyle w:val="TableData-CenteredHZ"/>
              <w:rPr>
                <w:del w:id="1199" w:author="Frischmann, Sarah" w:date="2024-04-30T10:33:00Z"/>
                <w:highlight w:val="cyan"/>
              </w:rPr>
            </w:pPr>
          </w:p>
        </w:tc>
        <w:tc>
          <w:tcPr>
            <w:tcW w:w="1151" w:type="dxa"/>
            <w:vAlign w:val="center"/>
            <w:tcPrChange w:id="1200" w:author="Frischmann, Sarah" w:date="2024-04-30T10:33:00Z">
              <w:tcPr>
                <w:tcW w:w="1151" w:type="dxa"/>
                <w:vAlign w:val="center"/>
              </w:tcPr>
            </w:tcPrChange>
          </w:tcPr>
          <w:p w14:paraId="472B993F" w14:textId="62DC85A0" w:rsidR="00AD6F25" w:rsidRPr="0033195A" w:rsidDel="00B771D7" w:rsidRDefault="00AD6F25" w:rsidP="00A309E5">
            <w:pPr>
              <w:pStyle w:val="TableData-CenteredHZ"/>
              <w:rPr>
                <w:del w:id="1201" w:author="Frischmann, Sarah" w:date="2024-04-30T10:33:00Z"/>
                <w:highlight w:val="cyan"/>
              </w:rPr>
            </w:pPr>
          </w:p>
        </w:tc>
        <w:tc>
          <w:tcPr>
            <w:tcW w:w="1151" w:type="dxa"/>
            <w:vAlign w:val="center"/>
            <w:tcPrChange w:id="1202" w:author="Frischmann, Sarah" w:date="2024-04-30T10:33:00Z">
              <w:tcPr>
                <w:tcW w:w="1151" w:type="dxa"/>
                <w:vAlign w:val="center"/>
              </w:tcPr>
            </w:tcPrChange>
          </w:tcPr>
          <w:p w14:paraId="6EA2F23B" w14:textId="40FF3E97" w:rsidR="00AD6F25" w:rsidRPr="0033195A" w:rsidDel="00B771D7" w:rsidRDefault="00AD6F25" w:rsidP="00A309E5">
            <w:pPr>
              <w:pStyle w:val="TableData-CenteredHZ"/>
              <w:rPr>
                <w:del w:id="1203" w:author="Frischmann, Sarah" w:date="2024-04-30T10:33:00Z"/>
                <w:highlight w:val="cyan"/>
              </w:rPr>
            </w:pPr>
          </w:p>
        </w:tc>
      </w:tr>
      <w:tr w:rsidR="00AD6F25" w:rsidRPr="002914B9" w14:paraId="7FA99A22" w14:textId="0B172C44" w:rsidTr="00B771D7">
        <w:trPr>
          <w:trHeight w:val="360"/>
          <w:trPrChange w:id="1204" w:author="Frischmann, Sarah" w:date="2024-04-30T10:33:00Z">
            <w:trPr>
              <w:trHeight w:val="360"/>
            </w:trPr>
          </w:trPrChange>
        </w:trPr>
        <w:tc>
          <w:tcPr>
            <w:tcW w:w="1736" w:type="dxa"/>
            <w:shd w:val="clear" w:color="auto" w:fill="auto"/>
            <w:vAlign w:val="center"/>
            <w:tcPrChange w:id="1205" w:author="Frischmann, Sarah" w:date="2024-04-30T10:33:00Z">
              <w:tcPr>
                <w:tcW w:w="1736" w:type="dxa"/>
                <w:shd w:val="clear" w:color="auto" w:fill="auto"/>
                <w:vAlign w:val="center"/>
              </w:tcPr>
            </w:tcPrChange>
          </w:tcPr>
          <w:p w14:paraId="292E145B" w14:textId="288B162B" w:rsidR="00AD6F25" w:rsidRPr="0033195A" w:rsidRDefault="00AD6F25" w:rsidP="00A309E5">
            <w:pPr>
              <w:pStyle w:val="TableData-CenteredHZ"/>
              <w:jc w:val="left"/>
              <w:rPr>
                <w:highlight w:val="cyan"/>
              </w:rPr>
            </w:pPr>
            <w:r w:rsidRPr="0033195A">
              <w:rPr>
                <w:b/>
                <w:bCs/>
                <w:highlight w:val="cyan"/>
              </w:rPr>
              <w:t>Pump Instrumentation</w:t>
            </w:r>
          </w:p>
        </w:tc>
        <w:tc>
          <w:tcPr>
            <w:tcW w:w="1150" w:type="dxa"/>
            <w:shd w:val="clear" w:color="auto" w:fill="auto"/>
            <w:vAlign w:val="center"/>
            <w:tcPrChange w:id="1206" w:author="Frischmann, Sarah" w:date="2024-04-30T10:33:00Z">
              <w:tcPr>
                <w:tcW w:w="1150" w:type="dxa"/>
                <w:shd w:val="clear" w:color="auto" w:fill="auto"/>
                <w:vAlign w:val="center"/>
              </w:tcPr>
            </w:tcPrChange>
          </w:tcPr>
          <w:p w14:paraId="67CFA70C" w14:textId="77777777" w:rsidR="00AD6F25" w:rsidRPr="0033195A" w:rsidRDefault="00AD6F25" w:rsidP="00A309E5">
            <w:pPr>
              <w:pStyle w:val="TableData-CenteredHZ"/>
              <w:rPr>
                <w:highlight w:val="cyan"/>
              </w:rPr>
            </w:pPr>
          </w:p>
        </w:tc>
        <w:tc>
          <w:tcPr>
            <w:tcW w:w="1151" w:type="dxa"/>
            <w:shd w:val="clear" w:color="auto" w:fill="auto"/>
            <w:vAlign w:val="center"/>
            <w:tcPrChange w:id="1207" w:author="Frischmann, Sarah" w:date="2024-04-30T10:33:00Z">
              <w:tcPr>
                <w:tcW w:w="1151" w:type="dxa"/>
                <w:shd w:val="clear" w:color="auto" w:fill="auto"/>
                <w:vAlign w:val="center"/>
              </w:tcPr>
            </w:tcPrChange>
          </w:tcPr>
          <w:p w14:paraId="244855D9" w14:textId="77777777" w:rsidR="00AD6F25" w:rsidRPr="0033195A" w:rsidRDefault="00AD6F25" w:rsidP="00A309E5">
            <w:pPr>
              <w:pStyle w:val="TableData-CenteredHZ"/>
              <w:rPr>
                <w:highlight w:val="cyan"/>
              </w:rPr>
            </w:pPr>
          </w:p>
        </w:tc>
        <w:tc>
          <w:tcPr>
            <w:tcW w:w="1151" w:type="dxa"/>
            <w:shd w:val="clear" w:color="auto" w:fill="auto"/>
            <w:vAlign w:val="center"/>
            <w:tcPrChange w:id="1208" w:author="Frischmann, Sarah" w:date="2024-04-30T10:33:00Z">
              <w:tcPr>
                <w:tcW w:w="1151" w:type="dxa"/>
                <w:shd w:val="clear" w:color="auto" w:fill="auto"/>
                <w:vAlign w:val="center"/>
              </w:tcPr>
            </w:tcPrChange>
          </w:tcPr>
          <w:p w14:paraId="06121B2F" w14:textId="77777777" w:rsidR="00AD6F25" w:rsidRDefault="00AD6F25" w:rsidP="00A309E5">
            <w:pPr>
              <w:pStyle w:val="TableData-CenteredHZ"/>
              <w:rPr>
                <w:highlight w:val="yellow"/>
              </w:rPr>
            </w:pPr>
          </w:p>
        </w:tc>
        <w:tc>
          <w:tcPr>
            <w:tcW w:w="1150" w:type="dxa"/>
            <w:vAlign w:val="center"/>
            <w:tcPrChange w:id="1209" w:author="Frischmann, Sarah" w:date="2024-04-30T10:33:00Z">
              <w:tcPr>
                <w:tcW w:w="1150" w:type="dxa"/>
                <w:vAlign w:val="center"/>
              </w:tcPr>
            </w:tcPrChange>
          </w:tcPr>
          <w:p w14:paraId="1309E175" w14:textId="77777777" w:rsidR="00AD6F25" w:rsidRDefault="00AD6F25" w:rsidP="00A309E5">
            <w:pPr>
              <w:pStyle w:val="TableData-CenteredHZ"/>
              <w:rPr>
                <w:highlight w:val="yellow"/>
              </w:rPr>
            </w:pPr>
          </w:p>
        </w:tc>
        <w:tc>
          <w:tcPr>
            <w:tcW w:w="1151" w:type="dxa"/>
            <w:vAlign w:val="center"/>
            <w:tcPrChange w:id="1210" w:author="Frischmann, Sarah" w:date="2024-04-30T10:33:00Z">
              <w:tcPr>
                <w:tcW w:w="1151" w:type="dxa"/>
              </w:tcPr>
            </w:tcPrChange>
          </w:tcPr>
          <w:p w14:paraId="2E44CC68" w14:textId="77777777" w:rsidR="00AD6F25" w:rsidRDefault="00AD6F25" w:rsidP="00AD6F25">
            <w:pPr>
              <w:pStyle w:val="TableData-CenteredHZ"/>
              <w:rPr>
                <w:highlight w:val="yellow"/>
              </w:rPr>
            </w:pPr>
          </w:p>
        </w:tc>
        <w:tc>
          <w:tcPr>
            <w:tcW w:w="1151" w:type="dxa"/>
            <w:vAlign w:val="center"/>
            <w:tcPrChange w:id="1211" w:author="Frischmann, Sarah" w:date="2024-04-30T10:33:00Z">
              <w:tcPr>
                <w:tcW w:w="1151" w:type="dxa"/>
                <w:vAlign w:val="center"/>
              </w:tcPr>
            </w:tcPrChange>
          </w:tcPr>
          <w:p w14:paraId="7D1AF42E" w14:textId="77777777" w:rsidR="00AD6F25" w:rsidRDefault="00AD6F25" w:rsidP="00A309E5">
            <w:pPr>
              <w:pStyle w:val="TableData-CenteredHZ"/>
              <w:rPr>
                <w:highlight w:val="yellow"/>
              </w:rPr>
            </w:pPr>
          </w:p>
        </w:tc>
        <w:tc>
          <w:tcPr>
            <w:tcW w:w="1151" w:type="dxa"/>
            <w:vAlign w:val="center"/>
            <w:tcPrChange w:id="1212" w:author="Frischmann, Sarah" w:date="2024-04-30T10:33:00Z">
              <w:tcPr>
                <w:tcW w:w="1151" w:type="dxa"/>
                <w:vAlign w:val="center"/>
              </w:tcPr>
            </w:tcPrChange>
          </w:tcPr>
          <w:p w14:paraId="0E168F23" w14:textId="77777777" w:rsidR="00AD6F25" w:rsidRDefault="00AD6F25" w:rsidP="00A309E5">
            <w:pPr>
              <w:pStyle w:val="TableData-CenteredHZ"/>
              <w:rPr>
                <w:highlight w:val="yellow"/>
              </w:rPr>
            </w:pPr>
          </w:p>
        </w:tc>
      </w:tr>
      <w:tr w:rsidR="00AD6F25" w:rsidRPr="002914B9" w14:paraId="4BA76846" w14:textId="76BD8CC7" w:rsidTr="00B771D7">
        <w:trPr>
          <w:trHeight w:val="360"/>
          <w:trPrChange w:id="1213" w:author="Frischmann, Sarah" w:date="2024-04-30T10:33:00Z">
            <w:trPr>
              <w:trHeight w:val="360"/>
            </w:trPr>
          </w:trPrChange>
        </w:trPr>
        <w:tc>
          <w:tcPr>
            <w:tcW w:w="1736" w:type="dxa"/>
            <w:shd w:val="clear" w:color="auto" w:fill="auto"/>
            <w:vAlign w:val="center"/>
            <w:tcPrChange w:id="1214" w:author="Frischmann, Sarah" w:date="2024-04-30T10:33:00Z">
              <w:tcPr>
                <w:tcW w:w="1736" w:type="dxa"/>
                <w:shd w:val="clear" w:color="auto" w:fill="auto"/>
                <w:vAlign w:val="center"/>
              </w:tcPr>
            </w:tcPrChange>
          </w:tcPr>
          <w:p w14:paraId="7C1207A1" w14:textId="705825C9" w:rsidR="00AD6F25" w:rsidRPr="0033195A" w:rsidRDefault="00AD6F25" w:rsidP="00A309E5">
            <w:pPr>
              <w:pStyle w:val="TableData-CenteredHZ"/>
              <w:jc w:val="left"/>
              <w:rPr>
                <w:b/>
                <w:bCs/>
                <w:highlight w:val="cyan"/>
              </w:rPr>
            </w:pPr>
            <w:r w:rsidRPr="0033195A">
              <w:rPr>
                <w:highlight w:val="cyan"/>
              </w:rPr>
              <w:t>Pump Bearing RTDs</w:t>
            </w:r>
          </w:p>
        </w:tc>
        <w:tc>
          <w:tcPr>
            <w:tcW w:w="1150" w:type="dxa"/>
            <w:shd w:val="clear" w:color="auto" w:fill="auto"/>
            <w:vAlign w:val="center"/>
            <w:tcPrChange w:id="1215" w:author="Frischmann, Sarah" w:date="2024-04-30T10:33:00Z">
              <w:tcPr>
                <w:tcW w:w="1150" w:type="dxa"/>
                <w:shd w:val="clear" w:color="auto" w:fill="auto"/>
                <w:vAlign w:val="center"/>
              </w:tcPr>
            </w:tcPrChange>
          </w:tcPr>
          <w:p w14:paraId="5ABBAE03" w14:textId="36899F9A" w:rsidR="00AD6F25" w:rsidRPr="0033195A" w:rsidRDefault="00AD6F25" w:rsidP="00A309E5">
            <w:pPr>
              <w:pStyle w:val="TableData-CenteredHZ"/>
              <w:rPr>
                <w:highlight w:val="cyan"/>
              </w:rPr>
            </w:pPr>
            <w:del w:id="1216" w:author="Frischmann, Sarah" w:date="2024-04-30T09:39:00Z">
              <w:r w:rsidRPr="0033195A" w:rsidDel="00672268">
                <w:rPr>
                  <w:highlight w:val="cyan"/>
                </w:rPr>
                <w:delText>[Yes]</w:delText>
              </w:r>
            </w:del>
            <w:r w:rsidRPr="0033195A">
              <w:rPr>
                <w:highlight w:val="cyan"/>
              </w:rPr>
              <w:t xml:space="preserve"> [No]</w:t>
            </w:r>
          </w:p>
        </w:tc>
        <w:tc>
          <w:tcPr>
            <w:tcW w:w="1151" w:type="dxa"/>
            <w:shd w:val="clear" w:color="auto" w:fill="auto"/>
            <w:vAlign w:val="center"/>
            <w:tcPrChange w:id="1217" w:author="Frischmann, Sarah" w:date="2024-04-30T10:33:00Z">
              <w:tcPr>
                <w:tcW w:w="1151" w:type="dxa"/>
                <w:shd w:val="clear" w:color="auto" w:fill="auto"/>
                <w:vAlign w:val="center"/>
              </w:tcPr>
            </w:tcPrChange>
          </w:tcPr>
          <w:p w14:paraId="6D0F931C" w14:textId="2AF5E02E" w:rsidR="00AD6F25" w:rsidRPr="0033195A" w:rsidRDefault="00AD6F25" w:rsidP="00A309E5">
            <w:pPr>
              <w:pStyle w:val="TableData-CenteredHZ"/>
              <w:rPr>
                <w:highlight w:val="cyan"/>
              </w:rPr>
            </w:pPr>
            <w:r w:rsidRPr="0033195A">
              <w:rPr>
                <w:highlight w:val="cyan"/>
              </w:rPr>
              <w:t>[</w:t>
            </w:r>
            <w:del w:id="1218" w:author="Frischmann, Sarah" w:date="2024-04-30T09:39:00Z">
              <w:r w:rsidRPr="0033195A" w:rsidDel="00672268">
                <w:rPr>
                  <w:highlight w:val="cyan"/>
                </w:rPr>
                <w:delText>Yes]</w:delText>
              </w:r>
            </w:del>
            <w:r w:rsidRPr="0033195A">
              <w:rPr>
                <w:highlight w:val="cyan"/>
              </w:rPr>
              <w:t xml:space="preserve"> [No]</w:t>
            </w:r>
          </w:p>
        </w:tc>
        <w:tc>
          <w:tcPr>
            <w:tcW w:w="1151" w:type="dxa"/>
            <w:shd w:val="clear" w:color="auto" w:fill="auto"/>
            <w:vAlign w:val="center"/>
            <w:tcPrChange w:id="1219" w:author="Frischmann, Sarah" w:date="2024-04-30T10:33:00Z">
              <w:tcPr>
                <w:tcW w:w="1151" w:type="dxa"/>
                <w:shd w:val="clear" w:color="auto" w:fill="auto"/>
                <w:vAlign w:val="center"/>
              </w:tcPr>
            </w:tcPrChange>
          </w:tcPr>
          <w:p w14:paraId="098B9A34" w14:textId="49AF05D6" w:rsidR="00AD6F25" w:rsidRDefault="00AD6F25" w:rsidP="00A309E5">
            <w:pPr>
              <w:pStyle w:val="TableData-CenteredHZ"/>
              <w:rPr>
                <w:highlight w:val="yellow"/>
              </w:rPr>
            </w:pPr>
            <w:r w:rsidRPr="0033195A">
              <w:rPr>
                <w:highlight w:val="cyan"/>
              </w:rPr>
              <w:t>[</w:t>
            </w:r>
            <w:del w:id="1220" w:author="Frischmann, Sarah" w:date="2024-04-30T09:39:00Z">
              <w:r w:rsidRPr="0033195A" w:rsidDel="00672268">
                <w:rPr>
                  <w:highlight w:val="cyan"/>
                </w:rPr>
                <w:delText>Yes]</w:delText>
              </w:r>
            </w:del>
            <w:r w:rsidRPr="0033195A">
              <w:rPr>
                <w:highlight w:val="cyan"/>
              </w:rPr>
              <w:t xml:space="preserve"> [No]</w:t>
            </w:r>
          </w:p>
        </w:tc>
        <w:tc>
          <w:tcPr>
            <w:tcW w:w="1150" w:type="dxa"/>
            <w:vAlign w:val="center"/>
            <w:tcPrChange w:id="1221" w:author="Frischmann, Sarah" w:date="2024-04-30T10:33:00Z">
              <w:tcPr>
                <w:tcW w:w="1150" w:type="dxa"/>
                <w:vAlign w:val="center"/>
              </w:tcPr>
            </w:tcPrChange>
          </w:tcPr>
          <w:p w14:paraId="60CEAFC5" w14:textId="7927AF52" w:rsidR="00AD6F25" w:rsidRPr="0033195A" w:rsidRDefault="00AD6F25" w:rsidP="00A309E5">
            <w:pPr>
              <w:pStyle w:val="TableData-CenteredHZ"/>
              <w:rPr>
                <w:highlight w:val="cyan"/>
              </w:rPr>
            </w:pPr>
            <w:ins w:id="1222" w:author="Frischmann, Sarah" w:date="2024-04-22T15:12:00Z">
              <w:r w:rsidRPr="0033195A">
                <w:rPr>
                  <w:highlight w:val="cyan"/>
                </w:rPr>
                <w:t>[] [No]</w:t>
              </w:r>
            </w:ins>
          </w:p>
        </w:tc>
        <w:tc>
          <w:tcPr>
            <w:tcW w:w="1151" w:type="dxa"/>
            <w:vAlign w:val="center"/>
            <w:tcPrChange w:id="1223" w:author="Frischmann, Sarah" w:date="2024-04-30T10:33:00Z">
              <w:tcPr>
                <w:tcW w:w="1151" w:type="dxa"/>
              </w:tcPr>
            </w:tcPrChange>
          </w:tcPr>
          <w:p w14:paraId="017E2739" w14:textId="77777777" w:rsidR="00AD6F25" w:rsidRPr="0033195A" w:rsidRDefault="00AD6F25" w:rsidP="00AD6F25">
            <w:pPr>
              <w:pStyle w:val="TableData-CenteredHZ"/>
              <w:rPr>
                <w:highlight w:val="cyan"/>
              </w:rPr>
            </w:pPr>
          </w:p>
        </w:tc>
        <w:tc>
          <w:tcPr>
            <w:tcW w:w="1151" w:type="dxa"/>
            <w:vAlign w:val="center"/>
            <w:tcPrChange w:id="1224" w:author="Frischmann, Sarah" w:date="2024-04-30T10:33:00Z">
              <w:tcPr>
                <w:tcW w:w="1151" w:type="dxa"/>
                <w:vAlign w:val="center"/>
              </w:tcPr>
            </w:tcPrChange>
          </w:tcPr>
          <w:p w14:paraId="743A04AF" w14:textId="77777777" w:rsidR="00AD6F25" w:rsidRPr="0033195A" w:rsidRDefault="00AD6F25" w:rsidP="00A309E5">
            <w:pPr>
              <w:pStyle w:val="TableData-CenteredHZ"/>
              <w:rPr>
                <w:highlight w:val="cyan"/>
              </w:rPr>
            </w:pPr>
          </w:p>
        </w:tc>
        <w:tc>
          <w:tcPr>
            <w:tcW w:w="1151" w:type="dxa"/>
            <w:vAlign w:val="center"/>
            <w:tcPrChange w:id="1225" w:author="Frischmann, Sarah" w:date="2024-04-30T10:33:00Z">
              <w:tcPr>
                <w:tcW w:w="1151" w:type="dxa"/>
                <w:vAlign w:val="center"/>
              </w:tcPr>
            </w:tcPrChange>
          </w:tcPr>
          <w:p w14:paraId="70D2B1E5" w14:textId="77777777" w:rsidR="00AD6F25" w:rsidRPr="0033195A" w:rsidRDefault="00AD6F25" w:rsidP="00A309E5">
            <w:pPr>
              <w:pStyle w:val="TableData-CenteredHZ"/>
              <w:rPr>
                <w:highlight w:val="cyan"/>
              </w:rPr>
            </w:pPr>
          </w:p>
        </w:tc>
      </w:tr>
      <w:tr w:rsidR="00AD6F25" w:rsidRPr="002914B9" w14:paraId="6CA10980" w14:textId="4308074B" w:rsidTr="00B771D7">
        <w:trPr>
          <w:trHeight w:val="360"/>
          <w:trPrChange w:id="1226" w:author="Frischmann, Sarah" w:date="2024-04-30T10:33:00Z">
            <w:trPr>
              <w:trHeight w:val="360"/>
            </w:trPr>
          </w:trPrChange>
        </w:trPr>
        <w:tc>
          <w:tcPr>
            <w:tcW w:w="1736" w:type="dxa"/>
            <w:shd w:val="clear" w:color="auto" w:fill="auto"/>
            <w:vAlign w:val="center"/>
            <w:tcPrChange w:id="1227" w:author="Frischmann, Sarah" w:date="2024-04-30T10:33:00Z">
              <w:tcPr>
                <w:tcW w:w="1736" w:type="dxa"/>
                <w:shd w:val="clear" w:color="auto" w:fill="auto"/>
                <w:vAlign w:val="center"/>
              </w:tcPr>
            </w:tcPrChange>
          </w:tcPr>
          <w:p w14:paraId="37648B56" w14:textId="78F66CF5" w:rsidR="00AD6F25" w:rsidRPr="0033195A" w:rsidRDefault="00AD6F25" w:rsidP="00A309E5">
            <w:pPr>
              <w:pStyle w:val="TableData-CenteredHZ"/>
              <w:jc w:val="left"/>
              <w:rPr>
                <w:highlight w:val="cyan"/>
              </w:rPr>
            </w:pPr>
            <w:commentRangeStart w:id="1228"/>
            <w:r w:rsidRPr="0033195A">
              <w:rPr>
                <w:highlight w:val="cyan"/>
              </w:rPr>
              <w:t>Pump Bearing Vibration</w:t>
            </w:r>
            <w:commentRangeEnd w:id="1228"/>
            <w:r>
              <w:rPr>
                <w:rStyle w:val="CommentReference"/>
                <w:rFonts w:ascii="Calibri" w:eastAsia="Calibri" w:hAnsi="Calibri" w:cs="Times New Roman"/>
              </w:rPr>
              <w:commentReference w:id="1228"/>
            </w:r>
          </w:p>
        </w:tc>
        <w:tc>
          <w:tcPr>
            <w:tcW w:w="1150" w:type="dxa"/>
            <w:shd w:val="clear" w:color="auto" w:fill="auto"/>
            <w:vAlign w:val="center"/>
            <w:tcPrChange w:id="1229" w:author="Frischmann, Sarah" w:date="2024-04-30T10:33:00Z">
              <w:tcPr>
                <w:tcW w:w="1150" w:type="dxa"/>
                <w:shd w:val="clear" w:color="auto" w:fill="auto"/>
                <w:vAlign w:val="center"/>
              </w:tcPr>
            </w:tcPrChange>
          </w:tcPr>
          <w:p w14:paraId="274233C4" w14:textId="272614C9" w:rsidR="00AD6F25" w:rsidRPr="0033195A" w:rsidRDefault="00AD6F25" w:rsidP="00A309E5">
            <w:pPr>
              <w:pStyle w:val="TableData-CenteredHZ"/>
              <w:rPr>
                <w:highlight w:val="cyan"/>
              </w:rPr>
            </w:pPr>
            <w:del w:id="1230" w:author="Frischmann, Sarah" w:date="2024-04-30T09:39:00Z">
              <w:r w:rsidRPr="0033195A" w:rsidDel="000A109B">
                <w:rPr>
                  <w:highlight w:val="cyan"/>
                </w:rPr>
                <w:delText>[Yes]</w:delText>
              </w:r>
            </w:del>
            <w:r w:rsidRPr="0033195A">
              <w:rPr>
                <w:highlight w:val="cyan"/>
              </w:rPr>
              <w:t xml:space="preserve"> [No]</w:t>
            </w:r>
          </w:p>
        </w:tc>
        <w:tc>
          <w:tcPr>
            <w:tcW w:w="1151" w:type="dxa"/>
            <w:shd w:val="clear" w:color="auto" w:fill="auto"/>
            <w:vAlign w:val="center"/>
            <w:tcPrChange w:id="1231" w:author="Frischmann, Sarah" w:date="2024-04-30T10:33:00Z">
              <w:tcPr>
                <w:tcW w:w="1151" w:type="dxa"/>
                <w:shd w:val="clear" w:color="auto" w:fill="auto"/>
                <w:vAlign w:val="center"/>
              </w:tcPr>
            </w:tcPrChange>
          </w:tcPr>
          <w:p w14:paraId="31C8B1A8" w14:textId="35F71BE0" w:rsidR="00AD6F25" w:rsidRPr="0033195A" w:rsidRDefault="00AD6F25" w:rsidP="00A309E5">
            <w:pPr>
              <w:pStyle w:val="TableData-CenteredHZ"/>
              <w:rPr>
                <w:highlight w:val="cyan"/>
              </w:rPr>
            </w:pPr>
            <w:r w:rsidRPr="0033195A">
              <w:rPr>
                <w:highlight w:val="cyan"/>
              </w:rPr>
              <w:t>[</w:t>
            </w:r>
            <w:del w:id="1232" w:author="Frischmann, Sarah" w:date="2024-04-30T09:39:00Z">
              <w:r w:rsidRPr="0033195A" w:rsidDel="000A109B">
                <w:rPr>
                  <w:highlight w:val="cyan"/>
                </w:rPr>
                <w:delText>Yes]</w:delText>
              </w:r>
            </w:del>
            <w:r w:rsidRPr="0033195A">
              <w:rPr>
                <w:highlight w:val="cyan"/>
              </w:rPr>
              <w:t xml:space="preserve"> [No]</w:t>
            </w:r>
          </w:p>
        </w:tc>
        <w:tc>
          <w:tcPr>
            <w:tcW w:w="1151" w:type="dxa"/>
            <w:shd w:val="clear" w:color="auto" w:fill="auto"/>
            <w:vAlign w:val="center"/>
            <w:tcPrChange w:id="1233" w:author="Frischmann, Sarah" w:date="2024-04-30T10:33:00Z">
              <w:tcPr>
                <w:tcW w:w="1151" w:type="dxa"/>
                <w:shd w:val="clear" w:color="auto" w:fill="auto"/>
                <w:vAlign w:val="center"/>
              </w:tcPr>
            </w:tcPrChange>
          </w:tcPr>
          <w:p w14:paraId="7B54507F" w14:textId="0A1801DE" w:rsidR="00AD6F25" w:rsidRDefault="00AD6F25" w:rsidP="00A309E5">
            <w:pPr>
              <w:pStyle w:val="TableData-CenteredHZ"/>
              <w:rPr>
                <w:highlight w:val="yellow"/>
              </w:rPr>
            </w:pPr>
            <w:del w:id="1234" w:author="Frischmann, Sarah" w:date="2024-04-30T09:39:00Z">
              <w:r w:rsidRPr="0033195A" w:rsidDel="000A109B">
                <w:rPr>
                  <w:highlight w:val="cyan"/>
                </w:rPr>
                <w:delText>[Yes]</w:delText>
              </w:r>
            </w:del>
            <w:r w:rsidRPr="0033195A">
              <w:rPr>
                <w:highlight w:val="cyan"/>
              </w:rPr>
              <w:t xml:space="preserve"> [No]</w:t>
            </w:r>
          </w:p>
        </w:tc>
        <w:tc>
          <w:tcPr>
            <w:tcW w:w="1150" w:type="dxa"/>
            <w:vAlign w:val="center"/>
            <w:tcPrChange w:id="1235" w:author="Frischmann, Sarah" w:date="2024-04-30T10:33:00Z">
              <w:tcPr>
                <w:tcW w:w="1150" w:type="dxa"/>
                <w:vAlign w:val="center"/>
              </w:tcPr>
            </w:tcPrChange>
          </w:tcPr>
          <w:p w14:paraId="260C8EC1" w14:textId="4884BA05" w:rsidR="00AD6F25" w:rsidRPr="0033195A" w:rsidRDefault="00AD6F25" w:rsidP="00A309E5">
            <w:pPr>
              <w:pStyle w:val="TableData-CenteredHZ"/>
              <w:rPr>
                <w:highlight w:val="cyan"/>
              </w:rPr>
            </w:pPr>
            <w:ins w:id="1236" w:author="Frischmann, Sarah" w:date="2024-04-22T15:11:00Z">
              <w:r w:rsidRPr="0033195A">
                <w:rPr>
                  <w:highlight w:val="cyan"/>
                </w:rPr>
                <w:t xml:space="preserve"> [No]</w:t>
              </w:r>
            </w:ins>
          </w:p>
        </w:tc>
        <w:tc>
          <w:tcPr>
            <w:tcW w:w="1151" w:type="dxa"/>
            <w:vAlign w:val="center"/>
            <w:tcPrChange w:id="1237" w:author="Frischmann, Sarah" w:date="2024-04-30T10:33:00Z">
              <w:tcPr>
                <w:tcW w:w="1151" w:type="dxa"/>
              </w:tcPr>
            </w:tcPrChange>
          </w:tcPr>
          <w:p w14:paraId="30A544DE" w14:textId="77777777" w:rsidR="00AD6F25" w:rsidRPr="0033195A" w:rsidRDefault="00AD6F25" w:rsidP="00AD6F25">
            <w:pPr>
              <w:pStyle w:val="TableData-CenteredHZ"/>
              <w:rPr>
                <w:highlight w:val="cyan"/>
              </w:rPr>
            </w:pPr>
          </w:p>
        </w:tc>
        <w:tc>
          <w:tcPr>
            <w:tcW w:w="1151" w:type="dxa"/>
            <w:vAlign w:val="center"/>
            <w:tcPrChange w:id="1238" w:author="Frischmann, Sarah" w:date="2024-04-30T10:33:00Z">
              <w:tcPr>
                <w:tcW w:w="1151" w:type="dxa"/>
                <w:vAlign w:val="center"/>
              </w:tcPr>
            </w:tcPrChange>
          </w:tcPr>
          <w:p w14:paraId="4ACD5908" w14:textId="77777777" w:rsidR="00AD6F25" w:rsidRPr="0033195A" w:rsidRDefault="00AD6F25" w:rsidP="00A309E5">
            <w:pPr>
              <w:pStyle w:val="TableData-CenteredHZ"/>
              <w:rPr>
                <w:highlight w:val="cyan"/>
              </w:rPr>
            </w:pPr>
          </w:p>
        </w:tc>
        <w:tc>
          <w:tcPr>
            <w:tcW w:w="1151" w:type="dxa"/>
            <w:vAlign w:val="center"/>
            <w:tcPrChange w:id="1239" w:author="Frischmann, Sarah" w:date="2024-04-30T10:33:00Z">
              <w:tcPr>
                <w:tcW w:w="1151" w:type="dxa"/>
                <w:vAlign w:val="center"/>
              </w:tcPr>
            </w:tcPrChange>
          </w:tcPr>
          <w:p w14:paraId="42DD565B" w14:textId="77777777" w:rsidR="00AD6F25" w:rsidRPr="0033195A" w:rsidRDefault="00AD6F25" w:rsidP="00A309E5">
            <w:pPr>
              <w:pStyle w:val="TableData-CenteredHZ"/>
              <w:rPr>
                <w:highlight w:val="cyan"/>
              </w:rPr>
            </w:pPr>
          </w:p>
        </w:tc>
      </w:tr>
      <w:tr w:rsidR="00AD6F25" w:rsidRPr="002914B9" w14:paraId="5A3EAB08" w14:textId="27FABD83" w:rsidTr="00B771D7">
        <w:trPr>
          <w:trHeight w:val="360"/>
          <w:trPrChange w:id="1240" w:author="Frischmann, Sarah" w:date="2024-04-30T10:33:00Z">
            <w:trPr>
              <w:trHeight w:val="360"/>
            </w:trPr>
          </w:trPrChange>
        </w:trPr>
        <w:tc>
          <w:tcPr>
            <w:tcW w:w="1736" w:type="dxa"/>
            <w:shd w:val="clear" w:color="auto" w:fill="auto"/>
            <w:vAlign w:val="center"/>
            <w:tcPrChange w:id="1241" w:author="Frischmann, Sarah" w:date="2024-04-30T10:33:00Z">
              <w:tcPr>
                <w:tcW w:w="1736" w:type="dxa"/>
                <w:shd w:val="clear" w:color="auto" w:fill="auto"/>
                <w:vAlign w:val="center"/>
              </w:tcPr>
            </w:tcPrChange>
          </w:tcPr>
          <w:p w14:paraId="0D421B24" w14:textId="54B6791D" w:rsidR="00AD6F25" w:rsidRPr="0033195A" w:rsidRDefault="00AD6F25" w:rsidP="00A309E5">
            <w:pPr>
              <w:pStyle w:val="TableData-CenteredHZ"/>
              <w:jc w:val="left"/>
              <w:rPr>
                <w:highlight w:val="cyan"/>
              </w:rPr>
            </w:pPr>
            <w:r w:rsidRPr="00AA388E">
              <w:rPr>
                <w:highlight w:val="cyan"/>
              </w:rPr>
              <w:t>Low Suction Pressure Switch</w:t>
            </w:r>
          </w:p>
        </w:tc>
        <w:tc>
          <w:tcPr>
            <w:tcW w:w="1150" w:type="dxa"/>
            <w:shd w:val="clear" w:color="auto" w:fill="auto"/>
            <w:vAlign w:val="center"/>
            <w:tcPrChange w:id="1242" w:author="Frischmann, Sarah" w:date="2024-04-30T10:33:00Z">
              <w:tcPr>
                <w:tcW w:w="1150" w:type="dxa"/>
                <w:shd w:val="clear" w:color="auto" w:fill="auto"/>
                <w:vAlign w:val="center"/>
              </w:tcPr>
            </w:tcPrChange>
          </w:tcPr>
          <w:p w14:paraId="3C17FCD6" w14:textId="6E9FAAD8" w:rsidR="00AD6F25" w:rsidRPr="00AD6F25" w:rsidRDefault="00AD6F25" w:rsidP="00A309E5">
            <w:pPr>
              <w:pStyle w:val="TableData-CenteredHZ"/>
              <w:rPr>
                <w:rPrChange w:id="1243" w:author="Frischmann, Sarah" w:date="2024-04-25T09:23:00Z">
                  <w:rPr>
                    <w:highlight w:val="cyan"/>
                  </w:rPr>
                </w:rPrChange>
              </w:rPr>
            </w:pPr>
            <w:del w:id="1244" w:author="Frischmann, Sarah" w:date="2024-04-18T11:23:00Z">
              <w:r w:rsidRPr="00AD6F25" w:rsidDel="00EA587A">
                <w:rPr>
                  <w:rPrChange w:id="1245" w:author="Frischmann, Sarah" w:date="2024-04-25T09:23:00Z">
                    <w:rPr>
                      <w:highlight w:val="cyan"/>
                    </w:rPr>
                  </w:rPrChange>
                </w:rPr>
                <w:delText>[Yes]</w:delText>
              </w:r>
            </w:del>
            <w:r w:rsidRPr="00AD6F25">
              <w:rPr>
                <w:rPrChange w:id="1246" w:author="Frischmann, Sarah" w:date="2024-04-25T09:23:00Z">
                  <w:rPr>
                    <w:highlight w:val="cyan"/>
                  </w:rPr>
                </w:rPrChange>
              </w:rPr>
              <w:t xml:space="preserve"> </w:t>
            </w:r>
            <w:del w:id="1247" w:author="Frischmann, Sarah" w:date="2024-04-22T15:12:00Z">
              <w:r w:rsidRPr="00AD6F25" w:rsidDel="00A309E5">
                <w:rPr>
                  <w:rPrChange w:id="1248" w:author="Frischmann, Sarah" w:date="2024-04-25T09:23:00Z">
                    <w:rPr>
                      <w:highlight w:val="cyan"/>
                    </w:rPr>
                  </w:rPrChange>
                </w:rPr>
                <w:delText>[</w:delText>
              </w:r>
            </w:del>
            <w:r w:rsidRPr="00AD6F25">
              <w:rPr>
                <w:rPrChange w:id="1249" w:author="Frischmann, Sarah" w:date="2024-04-25T09:23:00Z">
                  <w:rPr>
                    <w:highlight w:val="cyan"/>
                  </w:rPr>
                </w:rPrChange>
              </w:rPr>
              <w:t>No</w:t>
            </w:r>
            <w:del w:id="1250" w:author="Frischmann, Sarah" w:date="2024-04-22T15:12:00Z">
              <w:r w:rsidRPr="00AD6F25" w:rsidDel="00A309E5">
                <w:rPr>
                  <w:rPrChange w:id="1251" w:author="Frischmann, Sarah" w:date="2024-04-25T09:23:00Z">
                    <w:rPr>
                      <w:highlight w:val="cyan"/>
                    </w:rPr>
                  </w:rPrChange>
                </w:rPr>
                <w:delText>]</w:delText>
              </w:r>
            </w:del>
          </w:p>
        </w:tc>
        <w:tc>
          <w:tcPr>
            <w:tcW w:w="1151" w:type="dxa"/>
            <w:shd w:val="clear" w:color="auto" w:fill="auto"/>
            <w:vAlign w:val="center"/>
            <w:tcPrChange w:id="1252" w:author="Frischmann, Sarah" w:date="2024-04-30T10:33:00Z">
              <w:tcPr>
                <w:tcW w:w="1151" w:type="dxa"/>
                <w:shd w:val="clear" w:color="auto" w:fill="auto"/>
                <w:vAlign w:val="center"/>
              </w:tcPr>
            </w:tcPrChange>
          </w:tcPr>
          <w:p w14:paraId="7F4B5F87" w14:textId="18B89621" w:rsidR="00AD6F25" w:rsidRPr="00AD6F25" w:rsidRDefault="00AD6F25" w:rsidP="00A309E5">
            <w:pPr>
              <w:pStyle w:val="TableData-CenteredHZ"/>
              <w:rPr>
                <w:rPrChange w:id="1253" w:author="Frischmann, Sarah" w:date="2024-04-25T09:23:00Z">
                  <w:rPr>
                    <w:highlight w:val="cyan"/>
                  </w:rPr>
                </w:rPrChange>
              </w:rPr>
            </w:pPr>
            <w:del w:id="1254" w:author="Frischmann, Sarah" w:date="2024-04-18T11:23:00Z">
              <w:r w:rsidRPr="00AD6F25" w:rsidDel="00EA587A">
                <w:rPr>
                  <w:rPrChange w:id="1255" w:author="Frischmann, Sarah" w:date="2024-04-25T09:23:00Z">
                    <w:rPr>
                      <w:highlight w:val="cyan"/>
                    </w:rPr>
                  </w:rPrChange>
                </w:rPr>
                <w:delText>[Yes]</w:delText>
              </w:r>
            </w:del>
            <w:del w:id="1256" w:author="Frischmann, Sarah" w:date="2024-04-22T15:12:00Z">
              <w:r w:rsidRPr="00AD6F25" w:rsidDel="00A309E5">
                <w:rPr>
                  <w:rPrChange w:id="1257" w:author="Frischmann, Sarah" w:date="2024-04-25T09:23:00Z">
                    <w:rPr>
                      <w:highlight w:val="cyan"/>
                    </w:rPr>
                  </w:rPrChange>
                </w:rPr>
                <w:delText xml:space="preserve"> </w:delText>
              </w:r>
            </w:del>
            <w:r w:rsidRPr="00AD6F25">
              <w:rPr>
                <w:rPrChange w:id="1258" w:author="Frischmann, Sarah" w:date="2024-04-25T09:23:00Z">
                  <w:rPr>
                    <w:highlight w:val="cyan"/>
                  </w:rPr>
                </w:rPrChange>
              </w:rPr>
              <w:t>[No</w:t>
            </w:r>
            <w:del w:id="1259" w:author="Frischmann, Sarah" w:date="2024-04-22T15:12:00Z">
              <w:r w:rsidRPr="00AD6F25" w:rsidDel="00A309E5">
                <w:rPr>
                  <w:rPrChange w:id="1260" w:author="Frischmann, Sarah" w:date="2024-04-25T09:23:00Z">
                    <w:rPr>
                      <w:highlight w:val="cyan"/>
                    </w:rPr>
                  </w:rPrChange>
                </w:rPr>
                <w:delText>]</w:delText>
              </w:r>
            </w:del>
          </w:p>
        </w:tc>
        <w:tc>
          <w:tcPr>
            <w:tcW w:w="1151" w:type="dxa"/>
            <w:shd w:val="clear" w:color="auto" w:fill="auto"/>
            <w:vAlign w:val="center"/>
            <w:tcPrChange w:id="1261" w:author="Frischmann, Sarah" w:date="2024-04-30T10:33:00Z">
              <w:tcPr>
                <w:tcW w:w="1151" w:type="dxa"/>
                <w:shd w:val="clear" w:color="auto" w:fill="auto"/>
                <w:vAlign w:val="center"/>
              </w:tcPr>
            </w:tcPrChange>
          </w:tcPr>
          <w:p w14:paraId="099CAA51" w14:textId="190E6145" w:rsidR="00AD6F25" w:rsidRPr="00AD6F25" w:rsidRDefault="00AD6F25" w:rsidP="00A309E5">
            <w:pPr>
              <w:pStyle w:val="TableData-CenteredHZ"/>
              <w:rPr>
                <w:rPrChange w:id="1262" w:author="Frischmann, Sarah" w:date="2024-04-25T09:23:00Z">
                  <w:rPr>
                    <w:highlight w:val="cyan"/>
                  </w:rPr>
                </w:rPrChange>
              </w:rPr>
            </w:pPr>
            <w:del w:id="1263" w:author="Frischmann, Sarah" w:date="2024-04-22T15:11:00Z">
              <w:r w:rsidRPr="00AD6F25" w:rsidDel="00A309E5">
                <w:rPr>
                  <w:rPrChange w:id="1264" w:author="Frischmann, Sarah" w:date="2024-04-25T09:23:00Z">
                    <w:rPr>
                      <w:highlight w:val="cyan"/>
                    </w:rPr>
                  </w:rPrChange>
                </w:rPr>
                <w:delText>[</w:delText>
              </w:r>
            </w:del>
            <w:del w:id="1265" w:author="Frischmann, Sarah" w:date="2024-04-18T11:23:00Z">
              <w:r w:rsidRPr="00AD6F25" w:rsidDel="00EA587A">
                <w:rPr>
                  <w:rPrChange w:id="1266" w:author="Frischmann, Sarah" w:date="2024-04-25T09:23:00Z">
                    <w:rPr>
                      <w:highlight w:val="cyan"/>
                    </w:rPr>
                  </w:rPrChange>
                </w:rPr>
                <w:delText>Yes]</w:delText>
              </w:r>
            </w:del>
            <w:r w:rsidRPr="00AD6F25">
              <w:rPr>
                <w:rPrChange w:id="1267" w:author="Frischmann, Sarah" w:date="2024-04-25T09:23:00Z">
                  <w:rPr>
                    <w:highlight w:val="cyan"/>
                  </w:rPr>
                </w:rPrChange>
              </w:rPr>
              <w:t xml:space="preserve"> </w:t>
            </w:r>
            <w:del w:id="1268" w:author="Frischmann, Sarah" w:date="2024-04-22T15:12:00Z">
              <w:r w:rsidRPr="00AD6F25" w:rsidDel="00A309E5">
                <w:rPr>
                  <w:rPrChange w:id="1269" w:author="Frischmann, Sarah" w:date="2024-04-25T09:23:00Z">
                    <w:rPr>
                      <w:highlight w:val="cyan"/>
                    </w:rPr>
                  </w:rPrChange>
                </w:rPr>
                <w:delText>[</w:delText>
              </w:r>
            </w:del>
            <w:r w:rsidRPr="00AD6F25">
              <w:rPr>
                <w:rPrChange w:id="1270" w:author="Frischmann, Sarah" w:date="2024-04-25T09:23:00Z">
                  <w:rPr>
                    <w:highlight w:val="cyan"/>
                  </w:rPr>
                </w:rPrChange>
              </w:rPr>
              <w:t>No</w:t>
            </w:r>
            <w:del w:id="1271" w:author="Frischmann, Sarah" w:date="2024-04-22T15:12:00Z">
              <w:r w:rsidRPr="00AD6F25" w:rsidDel="00A309E5">
                <w:rPr>
                  <w:rPrChange w:id="1272" w:author="Frischmann, Sarah" w:date="2024-04-25T09:23:00Z">
                    <w:rPr>
                      <w:highlight w:val="cyan"/>
                    </w:rPr>
                  </w:rPrChange>
                </w:rPr>
                <w:delText>]</w:delText>
              </w:r>
            </w:del>
          </w:p>
        </w:tc>
        <w:tc>
          <w:tcPr>
            <w:tcW w:w="1150" w:type="dxa"/>
            <w:vAlign w:val="center"/>
            <w:tcPrChange w:id="1273" w:author="Frischmann, Sarah" w:date="2024-04-30T10:33:00Z">
              <w:tcPr>
                <w:tcW w:w="1150" w:type="dxa"/>
                <w:vAlign w:val="center"/>
              </w:tcPr>
            </w:tcPrChange>
          </w:tcPr>
          <w:p w14:paraId="5945148B" w14:textId="02FE09E1" w:rsidR="00AD6F25" w:rsidRPr="00AD6F25" w:rsidRDefault="00AD6F25" w:rsidP="00A309E5">
            <w:pPr>
              <w:pStyle w:val="TableData-CenteredHZ"/>
              <w:rPr>
                <w:rPrChange w:id="1274" w:author="Frischmann, Sarah" w:date="2024-04-25T09:23:00Z">
                  <w:rPr>
                    <w:highlight w:val="cyan"/>
                  </w:rPr>
                </w:rPrChange>
              </w:rPr>
            </w:pPr>
            <w:ins w:id="1275" w:author="Frischmann, Sarah" w:date="2024-04-22T15:11:00Z">
              <w:r w:rsidRPr="00AD6F25">
                <w:rPr>
                  <w:rPrChange w:id="1276" w:author="Frischmann, Sarah" w:date="2024-04-25T09:23:00Z">
                    <w:rPr>
                      <w:highlight w:val="cyan"/>
                    </w:rPr>
                  </w:rPrChange>
                </w:rPr>
                <w:t>No</w:t>
              </w:r>
            </w:ins>
          </w:p>
        </w:tc>
        <w:tc>
          <w:tcPr>
            <w:tcW w:w="1151" w:type="dxa"/>
            <w:vAlign w:val="center"/>
            <w:tcPrChange w:id="1277" w:author="Frischmann, Sarah" w:date="2024-04-30T10:33:00Z">
              <w:tcPr>
                <w:tcW w:w="1151" w:type="dxa"/>
              </w:tcPr>
            </w:tcPrChange>
          </w:tcPr>
          <w:p w14:paraId="6AD40DC6" w14:textId="77777777" w:rsidR="00AD6F25" w:rsidRPr="0033195A" w:rsidRDefault="00AD6F25" w:rsidP="00AD6F25">
            <w:pPr>
              <w:pStyle w:val="TableData-CenteredHZ"/>
              <w:rPr>
                <w:highlight w:val="cyan"/>
              </w:rPr>
            </w:pPr>
          </w:p>
        </w:tc>
        <w:tc>
          <w:tcPr>
            <w:tcW w:w="1151" w:type="dxa"/>
            <w:vAlign w:val="center"/>
            <w:tcPrChange w:id="1278" w:author="Frischmann, Sarah" w:date="2024-04-30T10:33:00Z">
              <w:tcPr>
                <w:tcW w:w="1151" w:type="dxa"/>
                <w:vAlign w:val="center"/>
              </w:tcPr>
            </w:tcPrChange>
          </w:tcPr>
          <w:p w14:paraId="4A31FD0D" w14:textId="77777777" w:rsidR="00AD6F25" w:rsidRPr="0033195A" w:rsidRDefault="00AD6F25" w:rsidP="00A309E5">
            <w:pPr>
              <w:pStyle w:val="TableData-CenteredHZ"/>
              <w:rPr>
                <w:highlight w:val="cyan"/>
              </w:rPr>
            </w:pPr>
          </w:p>
        </w:tc>
        <w:tc>
          <w:tcPr>
            <w:tcW w:w="1151" w:type="dxa"/>
            <w:vAlign w:val="center"/>
            <w:tcPrChange w:id="1279" w:author="Frischmann, Sarah" w:date="2024-04-30T10:33:00Z">
              <w:tcPr>
                <w:tcW w:w="1151" w:type="dxa"/>
                <w:vAlign w:val="center"/>
              </w:tcPr>
            </w:tcPrChange>
          </w:tcPr>
          <w:p w14:paraId="7AC5AC6B" w14:textId="5C950F9D" w:rsidR="00AD6F25" w:rsidRPr="0033195A" w:rsidRDefault="00D21F41" w:rsidP="00A309E5">
            <w:pPr>
              <w:pStyle w:val="TableData-CenteredHZ"/>
              <w:rPr>
                <w:highlight w:val="cyan"/>
              </w:rPr>
            </w:pPr>
            <w:ins w:id="1280" w:author="Ghadimi, Shahrouz" w:date="2024-05-07T09:33:00Z" w16du:dateUtc="2024-05-07T15:33:00Z">
              <w:r>
                <w:rPr>
                  <w:highlight w:val="cyan"/>
                </w:rPr>
                <w:t>Yes</w:t>
              </w:r>
            </w:ins>
          </w:p>
        </w:tc>
      </w:tr>
      <w:tr w:rsidR="00AD6F25" w:rsidRPr="002914B9" w14:paraId="4DF2CEF1" w14:textId="05340EAE" w:rsidTr="00B771D7">
        <w:trPr>
          <w:trHeight w:val="360"/>
          <w:trPrChange w:id="1281" w:author="Frischmann, Sarah" w:date="2024-04-30T10:33:00Z">
            <w:trPr>
              <w:trHeight w:val="360"/>
            </w:trPr>
          </w:trPrChange>
        </w:trPr>
        <w:tc>
          <w:tcPr>
            <w:tcW w:w="1736" w:type="dxa"/>
            <w:shd w:val="clear" w:color="auto" w:fill="auto"/>
            <w:vAlign w:val="center"/>
            <w:tcPrChange w:id="1282" w:author="Frischmann, Sarah" w:date="2024-04-30T10:33:00Z">
              <w:tcPr>
                <w:tcW w:w="1736" w:type="dxa"/>
                <w:shd w:val="clear" w:color="auto" w:fill="auto"/>
                <w:vAlign w:val="center"/>
              </w:tcPr>
            </w:tcPrChange>
          </w:tcPr>
          <w:p w14:paraId="7D56A6FD" w14:textId="76F9D70D" w:rsidR="00AD6F25" w:rsidRPr="00AA388E" w:rsidRDefault="00AD6F25" w:rsidP="00A309E5">
            <w:pPr>
              <w:pStyle w:val="TableData-CenteredHZ"/>
              <w:jc w:val="left"/>
              <w:rPr>
                <w:highlight w:val="cyan"/>
              </w:rPr>
            </w:pPr>
            <w:commentRangeStart w:id="1283"/>
            <w:r w:rsidRPr="00AA388E">
              <w:rPr>
                <w:highlight w:val="cyan"/>
              </w:rPr>
              <w:t>High Discharge Pressure Switch</w:t>
            </w:r>
            <w:commentRangeEnd w:id="1283"/>
            <w:r>
              <w:rPr>
                <w:rStyle w:val="CommentReference"/>
                <w:rFonts w:ascii="Calibri" w:eastAsia="Calibri" w:hAnsi="Calibri" w:cs="Times New Roman"/>
              </w:rPr>
              <w:commentReference w:id="1283"/>
            </w:r>
          </w:p>
        </w:tc>
        <w:tc>
          <w:tcPr>
            <w:tcW w:w="1150" w:type="dxa"/>
            <w:shd w:val="clear" w:color="auto" w:fill="auto"/>
            <w:vAlign w:val="center"/>
            <w:tcPrChange w:id="1284" w:author="Frischmann, Sarah" w:date="2024-04-30T10:33:00Z">
              <w:tcPr>
                <w:tcW w:w="1150" w:type="dxa"/>
                <w:shd w:val="clear" w:color="auto" w:fill="auto"/>
                <w:vAlign w:val="center"/>
              </w:tcPr>
            </w:tcPrChange>
          </w:tcPr>
          <w:p w14:paraId="00513857" w14:textId="0E7F9422" w:rsidR="00AD6F25" w:rsidRPr="00AD6F25" w:rsidRDefault="00AD6F25" w:rsidP="00A309E5">
            <w:pPr>
              <w:pStyle w:val="TableData-CenteredHZ"/>
              <w:rPr>
                <w:rPrChange w:id="1285" w:author="Frischmann, Sarah" w:date="2024-04-25T09:23:00Z">
                  <w:rPr>
                    <w:highlight w:val="cyan"/>
                  </w:rPr>
                </w:rPrChange>
              </w:rPr>
            </w:pPr>
            <w:del w:id="1286" w:author="Frischmann, Sarah" w:date="2024-04-22T15:04:00Z">
              <w:r w:rsidRPr="00AD6F25" w:rsidDel="007C78E6">
                <w:rPr>
                  <w:rPrChange w:id="1287" w:author="Frischmann, Sarah" w:date="2024-04-25T09:23:00Z">
                    <w:rPr>
                      <w:highlight w:val="cyan"/>
                    </w:rPr>
                  </w:rPrChange>
                </w:rPr>
                <w:delText>[</w:delText>
              </w:r>
            </w:del>
            <w:r w:rsidRPr="00AD6F25">
              <w:rPr>
                <w:rPrChange w:id="1288" w:author="Frischmann, Sarah" w:date="2024-04-25T09:23:00Z">
                  <w:rPr>
                    <w:highlight w:val="cyan"/>
                  </w:rPr>
                </w:rPrChange>
              </w:rPr>
              <w:t>Yes</w:t>
            </w:r>
            <w:del w:id="1289" w:author="Frischmann, Sarah" w:date="2024-04-22T15:04:00Z">
              <w:r w:rsidRPr="00AD6F25" w:rsidDel="007C78E6">
                <w:rPr>
                  <w:rPrChange w:id="1290" w:author="Frischmann, Sarah" w:date="2024-04-25T09:23:00Z">
                    <w:rPr>
                      <w:highlight w:val="cyan"/>
                    </w:rPr>
                  </w:rPrChange>
                </w:rPr>
                <w:delText>] [No]</w:delText>
              </w:r>
            </w:del>
          </w:p>
        </w:tc>
        <w:tc>
          <w:tcPr>
            <w:tcW w:w="1151" w:type="dxa"/>
            <w:shd w:val="clear" w:color="auto" w:fill="auto"/>
            <w:vAlign w:val="center"/>
            <w:tcPrChange w:id="1291" w:author="Frischmann, Sarah" w:date="2024-04-30T10:33:00Z">
              <w:tcPr>
                <w:tcW w:w="1151" w:type="dxa"/>
                <w:shd w:val="clear" w:color="auto" w:fill="auto"/>
                <w:vAlign w:val="center"/>
              </w:tcPr>
            </w:tcPrChange>
          </w:tcPr>
          <w:p w14:paraId="46EB21F8" w14:textId="3B21ABD6" w:rsidR="00AD6F25" w:rsidRPr="00AD6F25" w:rsidRDefault="00AD6F25" w:rsidP="00A309E5">
            <w:pPr>
              <w:pStyle w:val="TableData-CenteredHZ"/>
              <w:rPr>
                <w:rPrChange w:id="1292" w:author="Frischmann, Sarah" w:date="2024-04-25T09:23:00Z">
                  <w:rPr>
                    <w:highlight w:val="cyan"/>
                  </w:rPr>
                </w:rPrChange>
              </w:rPr>
            </w:pPr>
            <w:del w:id="1293" w:author="Frischmann, Sarah" w:date="2024-04-22T15:04:00Z">
              <w:r w:rsidRPr="00AD6F25" w:rsidDel="007C78E6">
                <w:rPr>
                  <w:rPrChange w:id="1294" w:author="Frischmann, Sarah" w:date="2024-04-25T09:23:00Z">
                    <w:rPr>
                      <w:highlight w:val="cyan"/>
                    </w:rPr>
                  </w:rPrChange>
                </w:rPr>
                <w:delText>[</w:delText>
              </w:r>
            </w:del>
            <w:r w:rsidRPr="00AD6F25">
              <w:rPr>
                <w:rPrChange w:id="1295" w:author="Frischmann, Sarah" w:date="2024-04-25T09:23:00Z">
                  <w:rPr>
                    <w:highlight w:val="cyan"/>
                  </w:rPr>
                </w:rPrChange>
              </w:rPr>
              <w:t>Yes</w:t>
            </w:r>
            <w:del w:id="1296" w:author="Frischmann, Sarah" w:date="2024-04-22T15:04:00Z">
              <w:r w:rsidRPr="00AD6F25" w:rsidDel="007C78E6">
                <w:rPr>
                  <w:rPrChange w:id="1297" w:author="Frischmann, Sarah" w:date="2024-04-25T09:23:00Z">
                    <w:rPr>
                      <w:highlight w:val="cyan"/>
                    </w:rPr>
                  </w:rPrChange>
                </w:rPr>
                <w:delText>] [No]</w:delText>
              </w:r>
            </w:del>
          </w:p>
        </w:tc>
        <w:tc>
          <w:tcPr>
            <w:tcW w:w="1151" w:type="dxa"/>
            <w:shd w:val="clear" w:color="auto" w:fill="auto"/>
            <w:vAlign w:val="center"/>
            <w:tcPrChange w:id="1298" w:author="Frischmann, Sarah" w:date="2024-04-30T10:33:00Z">
              <w:tcPr>
                <w:tcW w:w="1151" w:type="dxa"/>
                <w:shd w:val="clear" w:color="auto" w:fill="auto"/>
                <w:vAlign w:val="center"/>
              </w:tcPr>
            </w:tcPrChange>
          </w:tcPr>
          <w:p w14:paraId="4583020F" w14:textId="20F9F8A2" w:rsidR="00AD6F25" w:rsidRPr="00AD6F25" w:rsidRDefault="00AD6F25" w:rsidP="00A309E5">
            <w:pPr>
              <w:pStyle w:val="TableData-CenteredHZ"/>
              <w:rPr>
                <w:rPrChange w:id="1299" w:author="Frischmann, Sarah" w:date="2024-04-25T09:23:00Z">
                  <w:rPr>
                    <w:highlight w:val="cyan"/>
                  </w:rPr>
                </w:rPrChange>
              </w:rPr>
            </w:pPr>
            <w:del w:id="1300" w:author="Frischmann, Sarah" w:date="2024-04-22T15:04:00Z">
              <w:r w:rsidRPr="00AD6F25" w:rsidDel="007C78E6">
                <w:rPr>
                  <w:rPrChange w:id="1301" w:author="Frischmann, Sarah" w:date="2024-04-25T09:23:00Z">
                    <w:rPr>
                      <w:highlight w:val="cyan"/>
                    </w:rPr>
                  </w:rPrChange>
                </w:rPr>
                <w:delText>[</w:delText>
              </w:r>
            </w:del>
            <w:r w:rsidRPr="00AD6F25">
              <w:rPr>
                <w:rPrChange w:id="1302" w:author="Frischmann, Sarah" w:date="2024-04-25T09:23:00Z">
                  <w:rPr>
                    <w:highlight w:val="cyan"/>
                  </w:rPr>
                </w:rPrChange>
              </w:rPr>
              <w:t>Yes</w:t>
            </w:r>
            <w:del w:id="1303" w:author="Frischmann, Sarah" w:date="2024-04-22T15:04:00Z">
              <w:r w:rsidRPr="00AD6F25" w:rsidDel="007C78E6">
                <w:rPr>
                  <w:rPrChange w:id="1304" w:author="Frischmann, Sarah" w:date="2024-04-25T09:23:00Z">
                    <w:rPr>
                      <w:highlight w:val="cyan"/>
                    </w:rPr>
                  </w:rPrChange>
                </w:rPr>
                <w:delText>] [No]</w:delText>
              </w:r>
            </w:del>
          </w:p>
        </w:tc>
        <w:tc>
          <w:tcPr>
            <w:tcW w:w="1150" w:type="dxa"/>
            <w:vAlign w:val="center"/>
            <w:tcPrChange w:id="1305" w:author="Frischmann, Sarah" w:date="2024-04-30T10:33:00Z">
              <w:tcPr>
                <w:tcW w:w="1150" w:type="dxa"/>
                <w:vAlign w:val="center"/>
              </w:tcPr>
            </w:tcPrChange>
          </w:tcPr>
          <w:p w14:paraId="3923D665" w14:textId="438C81FD" w:rsidR="00AD6F25" w:rsidRPr="00AD6F25" w:rsidRDefault="00AD6F25" w:rsidP="00A309E5">
            <w:pPr>
              <w:pStyle w:val="TableData-CenteredHZ"/>
              <w:rPr>
                <w:rPrChange w:id="1306" w:author="Frischmann, Sarah" w:date="2024-04-25T09:23:00Z">
                  <w:rPr>
                    <w:highlight w:val="cyan"/>
                  </w:rPr>
                </w:rPrChange>
              </w:rPr>
            </w:pPr>
            <w:ins w:id="1307" w:author="Frischmann, Sarah" w:date="2024-04-22T15:11:00Z">
              <w:r w:rsidRPr="00AD6F25">
                <w:rPr>
                  <w:rPrChange w:id="1308" w:author="Frischmann, Sarah" w:date="2024-04-25T09:23:00Z">
                    <w:rPr>
                      <w:highlight w:val="cyan"/>
                    </w:rPr>
                  </w:rPrChange>
                </w:rPr>
                <w:t>Yes</w:t>
              </w:r>
            </w:ins>
          </w:p>
        </w:tc>
        <w:tc>
          <w:tcPr>
            <w:tcW w:w="1151" w:type="dxa"/>
            <w:vAlign w:val="center"/>
            <w:tcPrChange w:id="1309" w:author="Frischmann, Sarah" w:date="2024-04-30T10:33:00Z">
              <w:tcPr>
                <w:tcW w:w="1151" w:type="dxa"/>
              </w:tcPr>
            </w:tcPrChange>
          </w:tcPr>
          <w:p w14:paraId="1024B097" w14:textId="77777777" w:rsidR="00AD6F25" w:rsidRPr="0033195A" w:rsidRDefault="00AD6F25" w:rsidP="00AD6F25">
            <w:pPr>
              <w:pStyle w:val="TableData-CenteredHZ"/>
              <w:rPr>
                <w:highlight w:val="cyan"/>
              </w:rPr>
            </w:pPr>
          </w:p>
        </w:tc>
        <w:tc>
          <w:tcPr>
            <w:tcW w:w="1151" w:type="dxa"/>
            <w:vAlign w:val="center"/>
            <w:tcPrChange w:id="1310" w:author="Frischmann, Sarah" w:date="2024-04-30T10:33:00Z">
              <w:tcPr>
                <w:tcW w:w="1151" w:type="dxa"/>
                <w:vAlign w:val="center"/>
              </w:tcPr>
            </w:tcPrChange>
          </w:tcPr>
          <w:p w14:paraId="2EE4A879" w14:textId="77777777" w:rsidR="00AD6F25" w:rsidRPr="0033195A" w:rsidRDefault="00AD6F25" w:rsidP="00A309E5">
            <w:pPr>
              <w:pStyle w:val="TableData-CenteredHZ"/>
              <w:rPr>
                <w:highlight w:val="cyan"/>
              </w:rPr>
            </w:pPr>
          </w:p>
        </w:tc>
        <w:tc>
          <w:tcPr>
            <w:tcW w:w="1151" w:type="dxa"/>
            <w:vAlign w:val="center"/>
            <w:tcPrChange w:id="1311" w:author="Frischmann, Sarah" w:date="2024-04-30T10:33:00Z">
              <w:tcPr>
                <w:tcW w:w="1151" w:type="dxa"/>
                <w:vAlign w:val="center"/>
              </w:tcPr>
            </w:tcPrChange>
          </w:tcPr>
          <w:p w14:paraId="15200440" w14:textId="73D2135F" w:rsidR="00AD6F25" w:rsidRPr="0033195A" w:rsidRDefault="00D21F41" w:rsidP="00A309E5">
            <w:pPr>
              <w:pStyle w:val="TableData-CenteredHZ"/>
              <w:rPr>
                <w:highlight w:val="cyan"/>
              </w:rPr>
            </w:pPr>
            <w:ins w:id="1312" w:author="Ghadimi, Shahrouz" w:date="2024-05-07T09:33:00Z" w16du:dateUtc="2024-05-07T15:33:00Z">
              <w:r>
                <w:rPr>
                  <w:highlight w:val="cyan"/>
                </w:rPr>
                <w:t>Yes</w:t>
              </w:r>
            </w:ins>
          </w:p>
        </w:tc>
      </w:tr>
      <w:tr w:rsidR="00AD6F25" w:rsidRPr="002914B9" w14:paraId="553F4863" w14:textId="07B28FCE" w:rsidTr="00B771D7">
        <w:trPr>
          <w:trHeight w:val="360"/>
          <w:trPrChange w:id="1313" w:author="Frischmann, Sarah" w:date="2024-04-30T10:33:00Z">
            <w:trPr>
              <w:trHeight w:val="360"/>
            </w:trPr>
          </w:trPrChange>
        </w:trPr>
        <w:tc>
          <w:tcPr>
            <w:tcW w:w="1736" w:type="dxa"/>
            <w:shd w:val="clear" w:color="auto" w:fill="auto"/>
            <w:vAlign w:val="center"/>
            <w:tcPrChange w:id="1314" w:author="Frischmann, Sarah" w:date="2024-04-30T10:33:00Z">
              <w:tcPr>
                <w:tcW w:w="1736" w:type="dxa"/>
                <w:shd w:val="clear" w:color="auto" w:fill="auto"/>
                <w:vAlign w:val="center"/>
              </w:tcPr>
            </w:tcPrChange>
          </w:tcPr>
          <w:p w14:paraId="293A3A37" w14:textId="77C8E3F1" w:rsidR="00AD6F25" w:rsidRPr="00AA388E" w:rsidRDefault="00AD6F25" w:rsidP="00A309E5">
            <w:pPr>
              <w:pStyle w:val="TableData-CenteredHZ"/>
              <w:jc w:val="left"/>
              <w:rPr>
                <w:highlight w:val="cyan"/>
              </w:rPr>
            </w:pPr>
            <w:r w:rsidRPr="00AA388E">
              <w:rPr>
                <w:highlight w:val="cyan"/>
              </w:rPr>
              <w:t>Flow Switch</w:t>
            </w:r>
          </w:p>
        </w:tc>
        <w:tc>
          <w:tcPr>
            <w:tcW w:w="1150" w:type="dxa"/>
            <w:shd w:val="clear" w:color="auto" w:fill="auto"/>
            <w:vAlign w:val="center"/>
            <w:tcPrChange w:id="1315" w:author="Frischmann, Sarah" w:date="2024-04-30T10:33:00Z">
              <w:tcPr>
                <w:tcW w:w="1150" w:type="dxa"/>
                <w:shd w:val="clear" w:color="auto" w:fill="auto"/>
                <w:vAlign w:val="center"/>
              </w:tcPr>
            </w:tcPrChange>
          </w:tcPr>
          <w:p w14:paraId="39D8167D" w14:textId="410CB4F9" w:rsidR="00AD6F25" w:rsidRPr="00AD6F25" w:rsidRDefault="00AD6F25" w:rsidP="00A309E5">
            <w:pPr>
              <w:pStyle w:val="TableData-CenteredHZ"/>
              <w:rPr>
                <w:rPrChange w:id="1316" w:author="Frischmann, Sarah" w:date="2024-04-25T09:23:00Z">
                  <w:rPr>
                    <w:highlight w:val="cyan"/>
                  </w:rPr>
                </w:rPrChange>
              </w:rPr>
            </w:pPr>
            <w:commentRangeStart w:id="1317"/>
            <w:del w:id="1318" w:author="Frischmann, Sarah" w:date="2024-04-22T15:11:00Z">
              <w:r w:rsidRPr="00AD6F25" w:rsidDel="00A309E5">
                <w:rPr>
                  <w:rPrChange w:id="1319" w:author="Frischmann, Sarah" w:date="2024-04-25T09:23:00Z">
                    <w:rPr>
                      <w:highlight w:val="cyan"/>
                    </w:rPr>
                  </w:rPrChange>
                </w:rPr>
                <w:delText>[</w:delText>
              </w:r>
            </w:del>
            <w:del w:id="1320" w:author="Frischmann, Sarah" w:date="2024-04-18T11:23:00Z">
              <w:r w:rsidRPr="00AD6F25" w:rsidDel="00EA587A">
                <w:rPr>
                  <w:rPrChange w:id="1321" w:author="Frischmann, Sarah" w:date="2024-04-25T09:23:00Z">
                    <w:rPr>
                      <w:highlight w:val="cyan"/>
                    </w:rPr>
                  </w:rPrChange>
                </w:rPr>
                <w:delText>Yes]</w:delText>
              </w:r>
            </w:del>
            <w:del w:id="1322" w:author="Frischmann, Sarah" w:date="2024-04-22T15:11:00Z">
              <w:r w:rsidRPr="00AD6F25" w:rsidDel="00A309E5">
                <w:rPr>
                  <w:rPrChange w:id="1323" w:author="Frischmann, Sarah" w:date="2024-04-25T09:23:00Z">
                    <w:rPr>
                      <w:highlight w:val="cyan"/>
                    </w:rPr>
                  </w:rPrChange>
                </w:rPr>
                <w:delText xml:space="preserve"> [</w:delText>
              </w:r>
            </w:del>
            <w:r w:rsidRPr="00AD6F25">
              <w:rPr>
                <w:rPrChange w:id="1324" w:author="Frischmann, Sarah" w:date="2024-04-25T09:23:00Z">
                  <w:rPr>
                    <w:highlight w:val="cyan"/>
                  </w:rPr>
                </w:rPrChange>
              </w:rPr>
              <w:t>No</w:t>
            </w:r>
            <w:commentRangeEnd w:id="1317"/>
            <w:r w:rsidR="008A0D38">
              <w:rPr>
                <w:rStyle w:val="CommentReference"/>
                <w:rFonts w:ascii="Calibri" w:eastAsia="Calibri" w:hAnsi="Calibri" w:cs="Times New Roman"/>
              </w:rPr>
              <w:commentReference w:id="1317"/>
            </w:r>
            <w:del w:id="1325" w:author="Frischmann, Sarah" w:date="2024-04-22T15:12:00Z">
              <w:r w:rsidRPr="00AD6F25" w:rsidDel="00A309E5">
                <w:rPr>
                  <w:rPrChange w:id="1326" w:author="Frischmann, Sarah" w:date="2024-04-25T09:23:00Z">
                    <w:rPr>
                      <w:highlight w:val="cyan"/>
                    </w:rPr>
                  </w:rPrChange>
                </w:rPr>
                <w:delText>]</w:delText>
              </w:r>
            </w:del>
          </w:p>
        </w:tc>
        <w:tc>
          <w:tcPr>
            <w:tcW w:w="1151" w:type="dxa"/>
            <w:shd w:val="clear" w:color="auto" w:fill="auto"/>
            <w:vAlign w:val="center"/>
            <w:tcPrChange w:id="1327" w:author="Frischmann, Sarah" w:date="2024-04-30T10:33:00Z">
              <w:tcPr>
                <w:tcW w:w="1151" w:type="dxa"/>
                <w:shd w:val="clear" w:color="auto" w:fill="auto"/>
                <w:vAlign w:val="center"/>
              </w:tcPr>
            </w:tcPrChange>
          </w:tcPr>
          <w:p w14:paraId="31E39054" w14:textId="6BDC4D7C" w:rsidR="00AD6F25" w:rsidRPr="00AD6F25" w:rsidRDefault="00AD6F25" w:rsidP="00A309E5">
            <w:pPr>
              <w:pStyle w:val="TableData-CenteredHZ"/>
              <w:rPr>
                <w:rPrChange w:id="1328" w:author="Frischmann, Sarah" w:date="2024-04-25T09:23:00Z">
                  <w:rPr>
                    <w:highlight w:val="cyan"/>
                  </w:rPr>
                </w:rPrChange>
              </w:rPr>
            </w:pPr>
            <w:del w:id="1329" w:author="Frischmann, Sarah" w:date="2024-04-18T11:23:00Z">
              <w:r w:rsidRPr="00AD6F25" w:rsidDel="00EA587A">
                <w:rPr>
                  <w:rPrChange w:id="1330" w:author="Frischmann, Sarah" w:date="2024-04-25T09:23:00Z">
                    <w:rPr>
                      <w:highlight w:val="cyan"/>
                    </w:rPr>
                  </w:rPrChange>
                </w:rPr>
                <w:delText>[Yes]</w:delText>
              </w:r>
            </w:del>
            <w:r w:rsidRPr="00AD6F25">
              <w:rPr>
                <w:rPrChange w:id="1331" w:author="Frischmann, Sarah" w:date="2024-04-25T09:23:00Z">
                  <w:rPr>
                    <w:highlight w:val="cyan"/>
                  </w:rPr>
                </w:rPrChange>
              </w:rPr>
              <w:t xml:space="preserve"> </w:t>
            </w:r>
            <w:del w:id="1332" w:author="Frischmann, Sarah" w:date="2024-04-22T15:12:00Z">
              <w:r w:rsidRPr="00AD6F25" w:rsidDel="00A309E5">
                <w:rPr>
                  <w:rPrChange w:id="1333" w:author="Frischmann, Sarah" w:date="2024-04-25T09:23:00Z">
                    <w:rPr>
                      <w:highlight w:val="cyan"/>
                    </w:rPr>
                  </w:rPrChange>
                </w:rPr>
                <w:delText>[</w:delText>
              </w:r>
            </w:del>
            <w:r w:rsidRPr="00AD6F25">
              <w:rPr>
                <w:rPrChange w:id="1334" w:author="Frischmann, Sarah" w:date="2024-04-25T09:23:00Z">
                  <w:rPr>
                    <w:highlight w:val="cyan"/>
                  </w:rPr>
                </w:rPrChange>
              </w:rPr>
              <w:t>No</w:t>
            </w:r>
            <w:del w:id="1335" w:author="Frischmann, Sarah" w:date="2024-04-22T15:12:00Z">
              <w:r w:rsidRPr="00AD6F25" w:rsidDel="00A309E5">
                <w:rPr>
                  <w:rPrChange w:id="1336" w:author="Frischmann, Sarah" w:date="2024-04-25T09:23:00Z">
                    <w:rPr>
                      <w:highlight w:val="cyan"/>
                    </w:rPr>
                  </w:rPrChange>
                </w:rPr>
                <w:delText>]</w:delText>
              </w:r>
            </w:del>
          </w:p>
        </w:tc>
        <w:tc>
          <w:tcPr>
            <w:tcW w:w="1151" w:type="dxa"/>
            <w:shd w:val="clear" w:color="auto" w:fill="auto"/>
            <w:vAlign w:val="center"/>
            <w:tcPrChange w:id="1337" w:author="Frischmann, Sarah" w:date="2024-04-30T10:33:00Z">
              <w:tcPr>
                <w:tcW w:w="1151" w:type="dxa"/>
                <w:shd w:val="clear" w:color="auto" w:fill="auto"/>
                <w:vAlign w:val="center"/>
              </w:tcPr>
            </w:tcPrChange>
          </w:tcPr>
          <w:p w14:paraId="0224B4F8" w14:textId="3A125328" w:rsidR="00AD6F25" w:rsidRPr="00AD6F25" w:rsidRDefault="00AD6F25" w:rsidP="00A309E5">
            <w:pPr>
              <w:pStyle w:val="TableData-CenteredHZ"/>
              <w:rPr>
                <w:rPrChange w:id="1338" w:author="Frischmann, Sarah" w:date="2024-04-25T09:23:00Z">
                  <w:rPr>
                    <w:highlight w:val="cyan"/>
                  </w:rPr>
                </w:rPrChange>
              </w:rPr>
            </w:pPr>
            <w:del w:id="1339" w:author="Frischmann, Sarah" w:date="2024-04-18T11:23:00Z">
              <w:r w:rsidRPr="00AD6F25" w:rsidDel="00EA587A">
                <w:rPr>
                  <w:rPrChange w:id="1340" w:author="Frischmann, Sarah" w:date="2024-04-25T09:23:00Z">
                    <w:rPr>
                      <w:highlight w:val="cyan"/>
                    </w:rPr>
                  </w:rPrChange>
                </w:rPr>
                <w:delText>[Yes]</w:delText>
              </w:r>
            </w:del>
            <w:r w:rsidRPr="00AD6F25">
              <w:rPr>
                <w:rPrChange w:id="1341" w:author="Frischmann, Sarah" w:date="2024-04-25T09:23:00Z">
                  <w:rPr>
                    <w:highlight w:val="cyan"/>
                  </w:rPr>
                </w:rPrChange>
              </w:rPr>
              <w:t xml:space="preserve"> </w:t>
            </w:r>
            <w:del w:id="1342" w:author="Frischmann, Sarah" w:date="2024-04-22T15:12:00Z">
              <w:r w:rsidRPr="00AD6F25" w:rsidDel="00A309E5">
                <w:rPr>
                  <w:rPrChange w:id="1343" w:author="Frischmann, Sarah" w:date="2024-04-25T09:23:00Z">
                    <w:rPr>
                      <w:highlight w:val="cyan"/>
                    </w:rPr>
                  </w:rPrChange>
                </w:rPr>
                <w:delText>[</w:delText>
              </w:r>
            </w:del>
            <w:r w:rsidRPr="00AD6F25">
              <w:rPr>
                <w:rPrChange w:id="1344" w:author="Frischmann, Sarah" w:date="2024-04-25T09:23:00Z">
                  <w:rPr>
                    <w:highlight w:val="cyan"/>
                  </w:rPr>
                </w:rPrChange>
              </w:rPr>
              <w:t>No</w:t>
            </w:r>
            <w:del w:id="1345" w:author="Frischmann, Sarah" w:date="2024-04-22T15:12:00Z">
              <w:r w:rsidRPr="00AD6F25" w:rsidDel="00A309E5">
                <w:rPr>
                  <w:rPrChange w:id="1346" w:author="Frischmann, Sarah" w:date="2024-04-25T09:23:00Z">
                    <w:rPr>
                      <w:highlight w:val="cyan"/>
                    </w:rPr>
                  </w:rPrChange>
                </w:rPr>
                <w:delText>]</w:delText>
              </w:r>
            </w:del>
          </w:p>
        </w:tc>
        <w:tc>
          <w:tcPr>
            <w:tcW w:w="1150" w:type="dxa"/>
            <w:vAlign w:val="center"/>
            <w:tcPrChange w:id="1347" w:author="Frischmann, Sarah" w:date="2024-04-30T10:33:00Z">
              <w:tcPr>
                <w:tcW w:w="1150" w:type="dxa"/>
                <w:vAlign w:val="center"/>
              </w:tcPr>
            </w:tcPrChange>
          </w:tcPr>
          <w:p w14:paraId="6843889B" w14:textId="4DC8B4C1" w:rsidR="00AD6F25" w:rsidRPr="00AD6F25" w:rsidDel="00EA587A" w:rsidRDefault="00AD6F25" w:rsidP="00A309E5">
            <w:pPr>
              <w:pStyle w:val="TableData-CenteredHZ"/>
              <w:rPr>
                <w:rPrChange w:id="1348" w:author="Frischmann, Sarah" w:date="2024-04-25T09:23:00Z">
                  <w:rPr>
                    <w:highlight w:val="cyan"/>
                  </w:rPr>
                </w:rPrChange>
              </w:rPr>
            </w:pPr>
            <w:ins w:id="1349" w:author="Frischmann, Sarah" w:date="2024-04-22T15:11:00Z">
              <w:r w:rsidRPr="00AD6F25">
                <w:rPr>
                  <w:rPrChange w:id="1350" w:author="Frischmann, Sarah" w:date="2024-04-25T09:23:00Z">
                    <w:rPr>
                      <w:highlight w:val="cyan"/>
                    </w:rPr>
                  </w:rPrChange>
                </w:rPr>
                <w:t xml:space="preserve"> No</w:t>
              </w:r>
            </w:ins>
          </w:p>
        </w:tc>
        <w:tc>
          <w:tcPr>
            <w:tcW w:w="1151" w:type="dxa"/>
            <w:vAlign w:val="center"/>
            <w:tcPrChange w:id="1351" w:author="Frischmann, Sarah" w:date="2024-04-30T10:33:00Z">
              <w:tcPr>
                <w:tcW w:w="1151" w:type="dxa"/>
              </w:tcPr>
            </w:tcPrChange>
          </w:tcPr>
          <w:p w14:paraId="46D8470C" w14:textId="77777777" w:rsidR="00AD6F25" w:rsidRPr="0033195A" w:rsidDel="00EA587A" w:rsidRDefault="00AD6F25" w:rsidP="00AD6F25">
            <w:pPr>
              <w:pStyle w:val="TableData-CenteredHZ"/>
              <w:rPr>
                <w:highlight w:val="cyan"/>
              </w:rPr>
            </w:pPr>
          </w:p>
        </w:tc>
        <w:tc>
          <w:tcPr>
            <w:tcW w:w="1151" w:type="dxa"/>
            <w:vAlign w:val="center"/>
            <w:tcPrChange w:id="1352" w:author="Frischmann, Sarah" w:date="2024-04-30T10:33:00Z">
              <w:tcPr>
                <w:tcW w:w="1151" w:type="dxa"/>
                <w:vAlign w:val="center"/>
              </w:tcPr>
            </w:tcPrChange>
          </w:tcPr>
          <w:p w14:paraId="01DC9A0C" w14:textId="77777777" w:rsidR="00AD6F25" w:rsidRPr="0033195A" w:rsidDel="00EA587A" w:rsidRDefault="00AD6F25" w:rsidP="00A309E5">
            <w:pPr>
              <w:pStyle w:val="TableData-CenteredHZ"/>
              <w:rPr>
                <w:highlight w:val="cyan"/>
              </w:rPr>
            </w:pPr>
          </w:p>
        </w:tc>
        <w:tc>
          <w:tcPr>
            <w:tcW w:w="1151" w:type="dxa"/>
            <w:vAlign w:val="center"/>
            <w:tcPrChange w:id="1353" w:author="Frischmann, Sarah" w:date="2024-04-30T10:33:00Z">
              <w:tcPr>
                <w:tcW w:w="1151" w:type="dxa"/>
                <w:vAlign w:val="center"/>
              </w:tcPr>
            </w:tcPrChange>
          </w:tcPr>
          <w:p w14:paraId="070E7BE1" w14:textId="77777777" w:rsidR="00AD6F25" w:rsidRPr="0033195A" w:rsidDel="00EA587A" w:rsidRDefault="00AD6F25" w:rsidP="00A309E5">
            <w:pPr>
              <w:pStyle w:val="TableData-CenteredHZ"/>
              <w:rPr>
                <w:highlight w:val="cyan"/>
              </w:rPr>
            </w:pPr>
          </w:p>
        </w:tc>
      </w:tr>
      <w:tr w:rsidR="00AD6F25" w:rsidRPr="002914B9" w14:paraId="58E955A9" w14:textId="5B2ABC3C" w:rsidTr="00B771D7">
        <w:trPr>
          <w:trHeight w:val="360"/>
          <w:trPrChange w:id="1354" w:author="Frischmann, Sarah" w:date="2024-04-30T10:33:00Z">
            <w:trPr>
              <w:trHeight w:val="360"/>
            </w:trPr>
          </w:trPrChange>
        </w:trPr>
        <w:tc>
          <w:tcPr>
            <w:tcW w:w="1736" w:type="dxa"/>
            <w:shd w:val="clear" w:color="auto" w:fill="auto"/>
            <w:vAlign w:val="center"/>
            <w:tcPrChange w:id="1355" w:author="Frischmann, Sarah" w:date="2024-04-30T10:33:00Z">
              <w:tcPr>
                <w:tcW w:w="1736" w:type="dxa"/>
                <w:shd w:val="clear" w:color="auto" w:fill="auto"/>
                <w:vAlign w:val="center"/>
              </w:tcPr>
            </w:tcPrChange>
          </w:tcPr>
          <w:p w14:paraId="71F93DE1" w14:textId="0A8816EE" w:rsidR="00AD6F25" w:rsidRPr="00AA388E" w:rsidRDefault="00AD6F25" w:rsidP="00A309E5">
            <w:pPr>
              <w:pStyle w:val="TableData-CenteredHZ"/>
              <w:jc w:val="left"/>
              <w:rPr>
                <w:highlight w:val="cyan"/>
              </w:rPr>
            </w:pPr>
            <w:r w:rsidRPr="00AA388E">
              <w:rPr>
                <w:highlight w:val="cyan"/>
              </w:rPr>
              <w:t>Pump Stator Temperature Switch</w:t>
            </w:r>
          </w:p>
        </w:tc>
        <w:tc>
          <w:tcPr>
            <w:tcW w:w="1150" w:type="dxa"/>
            <w:shd w:val="clear" w:color="auto" w:fill="auto"/>
            <w:vAlign w:val="center"/>
            <w:tcPrChange w:id="1356" w:author="Frischmann, Sarah" w:date="2024-04-30T10:33:00Z">
              <w:tcPr>
                <w:tcW w:w="1150" w:type="dxa"/>
                <w:shd w:val="clear" w:color="auto" w:fill="auto"/>
                <w:vAlign w:val="center"/>
              </w:tcPr>
            </w:tcPrChange>
          </w:tcPr>
          <w:p w14:paraId="01C7C213" w14:textId="6FD8974B" w:rsidR="00AD6F25" w:rsidRPr="00AD6F25" w:rsidRDefault="00AD6F25" w:rsidP="00A309E5">
            <w:pPr>
              <w:pStyle w:val="TableData-CenteredHZ"/>
              <w:rPr>
                <w:rPrChange w:id="1357" w:author="Frischmann, Sarah" w:date="2024-04-25T09:23:00Z">
                  <w:rPr>
                    <w:highlight w:val="cyan"/>
                  </w:rPr>
                </w:rPrChange>
              </w:rPr>
            </w:pPr>
            <w:del w:id="1358" w:author="Frischmann, Sarah" w:date="2024-04-22T15:11:00Z">
              <w:r w:rsidRPr="00AD6F25" w:rsidDel="00A309E5">
                <w:rPr>
                  <w:rPrChange w:id="1359" w:author="Frischmann, Sarah" w:date="2024-04-25T09:23:00Z">
                    <w:rPr>
                      <w:highlight w:val="cyan"/>
                    </w:rPr>
                  </w:rPrChange>
                </w:rPr>
                <w:delText>[</w:delText>
              </w:r>
            </w:del>
            <w:r w:rsidRPr="00AD6F25">
              <w:rPr>
                <w:rPrChange w:id="1360" w:author="Frischmann, Sarah" w:date="2024-04-25T09:23:00Z">
                  <w:rPr>
                    <w:highlight w:val="cyan"/>
                  </w:rPr>
                </w:rPrChange>
              </w:rPr>
              <w:t>Yes</w:t>
            </w:r>
            <w:del w:id="1361" w:author="Frischmann, Sarah" w:date="2024-04-22T15:11:00Z">
              <w:r w:rsidRPr="00AD6F25" w:rsidDel="00A309E5">
                <w:rPr>
                  <w:rPrChange w:id="1362" w:author="Frischmann, Sarah" w:date="2024-04-25T09:23:00Z">
                    <w:rPr>
                      <w:highlight w:val="cyan"/>
                    </w:rPr>
                  </w:rPrChange>
                </w:rPr>
                <w:delText>]</w:delText>
              </w:r>
            </w:del>
            <w:r w:rsidRPr="00AD6F25">
              <w:rPr>
                <w:rPrChange w:id="1363" w:author="Frischmann, Sarah" w:date="2024-04-25T09:23:00Z">
                  <w:rPr>
                    <w:highlight w:val="cyan"/>
                  </w:rPr>
                </w:rPrChange>
              </w:rPr>
              <w:t xml:space="preserve"> </w:t>
            </w:r>
            <w:del w:id="1364" w:author="Frischmann, Sarah" w:date="2024-04-18T11:23:00Z">
              <w:r w:rsidRPr="00AD6F25" w:rsidDel="00D1597A">
                <w:rPr>
                  <w:rPrChange w:id="1365" w:author="Frischmann, Sarah" w:date="2024-04-25T09:23:00Z">
                    <w:rPr>
                      <w:highlight w:val="cyan"/>
                    </w:rPr>
                  </w:rPrChange>
                </w:rPr>
                <w:delText>[No]</w:delText>
              </w:r>
            </w:del>
          </w:p>
        </w:tc>
        <w:tc>
          <w:tcPr>
            <w:tcW w:w="1151" w:type="dxa"/>
            <w:shd w:val="clear" w:color="auto" w:fill="auto"/>
            <w:vAlign w:val="center"/>
            <w:tcPrChange w:id="1366" w:author="Frischmann, Sarah" w:date="2024-04-30T10:33:00Z">
              <w:tcPr>
                <w:tcW w:w="1151" w:type="dxa"/>
                <w:shd w:val="clear" w:color="auto" w:fill="auto"/>
                <w:vAlign w:val="center"/>
              </w:tcPr>
            </w:tcPrChange>
          </w:tcPr>
          <w:p w14:paraId="676D0494" w14:textId="6175CA36" w:rsidR="00AD6F25" w:rsidRPr="00AD6F25" w:rsidRDefault="00AD6F25" w:rsidP="00A309E5">
            <w:pPr>
              <w:pStyle w:val="TableData-CenteredHZ"/>
              <w:rPr>
                <w:rPrChange w:id="1367" w:author="Frischmann, Sarah" w:date="2024-04-25T09:23:00Z">
                  <w:rPr>
                    <w:highlight w:val="cyan"/>
                  </w:rPr>
                </w:rPrChange>
              </w:rPr>
            </w:pPr>
            <w:r w:rsidRPr="00AD6F25">
              <w:rPr>
                <w:rPrChange w:id="1368" w:author="Frischmann, Sarah" w:date="2024-04-25T09:23:00Z">
                  <w:rPr>
                    <w:highlight w:val="cyan"/>
                  </w:rPr>
                </w:rPrChange>
              </w:rPr>
              <w:t xml:space="preserve">[Yes] </w:t>
            </w:r>
            <w:del w:id="1369" w:author="Frischmann, Sarah" w:date="2024-04-18T11:23:00Z">
              <w:r w:rsidRPr="00AD6F25" w:rsidDel="00D1597A">
                <w:rPr>
                  <w:rPrChange w:id="1370" w:author="Frischmann, Sarah" w:date="2024-04-25T09:23:00Z">
                    <w:rPr>
                      <w:highlight w:val="cyan"/>
                    </w:rPr>
                  </w:rPrChange>
                </w:rPr>
                <w:delText>[No]</w:delText>
              </w:r>
            </w:del>
          </w:p>
        </w:tc>
        <w:tc>
          <w:tcPr>
            <w:tcW w:w="1151" w:type="dxa"/>
            <w:shd w:val="clear" w:color="auto" w:fill="auto"/>
            <w:vAlign w:val="center"/>
            <w:tcPrChange w:id="1371" w:author="Frischmann, Sarah" w:date="2024-04-30T10:33:00Z">
              <w:tcPr>
                <w:tcW w:w="1151" w:type="dxa"/>
                <w:shd w:val="clear" w:color="auto" w:fill="auto"/>
                <w:vAlign w:val="center"/>
              </w:tcPr>
            </w:tcPrChange>
          </w:tcPr>
          <w:p w14:paraId="5C558C04" w14:textId="5634AA0F" w:rsidR="00AD6F25" w:rsidRPr="00AD6F25" w:rsidRDefault="00AD6F25" w:rsidP="00A309E5">
            <w:pPr>
              <w:pStyle w:val="TableData-CenteredHZ"/>
              <w:rPr>
                <w:rPrChange w:id="1372" w:author="Frischmann, Sarah" w:date="2024-04-25T09:23:00Z">
                  <w:rPr>
                    <w:highlight w:val="cyan"/>
                  </w:rPr>
                </w:rPrChange>
              </w:rPr>
            </w:pPr>
            <w:r w:rsidRPr="00AD6F25">
              <w:rPr>
                <w:rPrChange w:id="1373" w:author="Frischmann, Sarah" w:date="2024-04-25T09:23:00Z">
                  <w:rPr>
                    <w:highlight w:val="cyan"/>
                  </w:rPr>
                </w:rPrChange>
              </w:rPr>
              <w:t xml:space="preserve">[Yes] </w:t>
            </w:r>
            <w:del w:id="1374" w:author="Frischmann, Sarah" w:date="2024-04-18T11:23:00Z">
              <w:r w:rsidRPr="00AD6F25" w:rsidDel="00D1597A">
                <w:rPr>
                  <w:rPrChange w:id="1375" w:author="Frischmann, Sarah" w:date="2024-04-25T09:23:00Z">
                    <w:rPr>
                      <w:highlight w:val="cyan"/>
                    </w:rPr>
                  </w:rPrChange>
                </w:rPr>
                <w:delText>[No]</w:delText>
              </w:r>
            </w:del>
          </w:p>
        </w:tc>
        <w:tc>
          <w:tcPr>
            <w:tcW w:w="1150" w:type="dxa"/>
            <w:vAlign w:val="center"/>
            <w:tcPrChange w:id="1376" w:author="Frischmann, Sarah" w:date="2024-04-30T10:33:00Z">
              <w:tcPr>
                <w:tcW w:w="1150" w:type="dxa"/>
                <w:vAlign w:val="center"/>
              </w:tcPr>
            </w:tcPrChange>
          </w:tcPr>
          <w:p w14:paraId="11842F1A" w14:textId="63446F98" w:rsidR="00AD6F25" w:rsidRPr="00AD6F25" w:rsidRDefault="00AD6F25" w:rsidP="00A309E5">
            <w:pPr>
              <w:pStyle w:val="TableData-CenteredHZ"/>
              <w:rPr>
                <w:rPrChange w:id="1377" w:author="Frischmann, Sarah" w:date="2024-04-25T09:23:00Z">
                  <w:rPr>
                    <w:highlight w:val="cyan"/>
                  </w:rPr>
                </w:rPrChange>
              </w:rPr>
            </w:pPr>
            <w:ins w:id="1378" w:author="Frischmann, Sarah" w:date="2024-04-22T15:11:00Z">
              <w:r w:rsidRPr="00AD6F25">
                <w:rPr>
                  <w:rPrChange w:id="1379" w:author="Frischmann, Sarah" w:date="2024-04-25T09:23:00Z">
                    <w:rPr>
                      <w:highlight w:val="cyan"/>
                    </w:rPr>
                  </w:rPrChange>
                </w:rPr>
                <w:t xml:space="preserve">Yes </w:t>
              </w:r>
            </w:ins>
          </w:p>
        </w:tc>
        <w:tc>
          <w:tcPr>
            <w:tcW w:w="1151" w:type="dxa"/>
            <w:vAlign w:val="center"/>
            <w:tcPrChange w:id="1380" w:author="Frischmann, Sarah" w:date="2024-04-30T10:33:00Z">
              <w:tcPr>
                <w:tcW w:w="1151" w:type="dxa"/>
              </w:tcPr>
            </w:tcPrChange>
          </w:tcPr>
          <w:p w14:paraId="7E1EB1E3" w14:textId="77777777" w:rsidR="00AD6F25" w:rsidRPr="0033195A" w:rsidRDefault="00AD6F25" w:rsidP="00AD6F25">
            <w:pPr>
              <w:pStyle w:val="TableData-CenteredHZ"/>
              <w:rPr>
                <w:highlight w:val="cyan"/>
              </w:rPr>
            </w:pPr>
          </w:p>
        </w:tc>
        <w:tc>
          <w:tcPr>
            <w:tcW w:w="1151" w:type="dxa"/>
            <w:vAlign w:val="center"/>
            <w:tcPrChange w:id="1381" w:author="Frischmann, Sarah" w:date="2024-04-30T10:33:00Z">
              <w:tcPr>
                <w:tcW w:w="1151" w:type="dxa"/>
                <w:vAlign w:val="center"/>
              </w:tcPr>
            </w:tcPrChange>
          </w:tcPr>
          <w:p w14:paraId="170FC21A" w14:textId="77777777" w:rsidR="00AD6F25" w:rsidRPr="0033195A" w:rsidRDefault="00AD6F25" w:rsidP="00A309E5">
            <w:pPr>
              <w:pStyle w:val="TableData-CenteredHZ"/>
              <w:rPr>
                <w:highlight w:val="cyan"/>
              </w:rPr>
            </w:pPr>
          </w:p>
        </w:tc>
        <w:tc>
          <w:tcPr>
            <w:tcW w:w="1151" w:type="dxa"/>
            <w:vAlign w:val="center"/>
            <w:tcPrChange w:id="1382" w:author="Frischmann, Sarah" w:date="2024-04-30T10:33:00Z">
              <w:tcPr>
                <w:tcW w:w="1151" w:type="dxa"/>
                <w:vAlign w:val="center"/>
              </w:tcPr>
            </w:tcPrChange>
          </w:tcPr>
          <w:p w14:paraId="52962820" w14:textId="77777777" w:rsidR="00AD6F25" w:rsidRPr="0033195A" w:rsidRDefault="00AD6F25" w:rsidP="00A309E5">
            <w:pPr>
              <w:pStyle w:val="TableData-CenteredHZ"/>
              <w:rPr>
                <w:highlight w:val="cyan"/>
              </w:rPr>
            </w:pPr>
          </w:p>
        </w:tc>
      </w:tr>
      <w:tr w:rsidR="00AD6F25" w:rsidRPr="002914B9" w14:paraId="5968B3C8" w14:textId="7FC4A397" w:rsidTr="00B771D7">
        <w:trPr>
          <w:trHeight w:val="360"/>
          <w:trPrChange w:id="1383" w:author="Frischmann, Sarah" w:date="2024-04-30T10:33:00Z">
            <w:trPr>
              <w:trHeight w:val="360"/>
            </w:trPr>
          </w:trPrChange>
        </w:trPr>
        <w:tc>
          <w:tcPr>
            <w:tcW w:w="1736" w:type="dxa"/>
            <w:shd w:val="clear" w:color="auto" w:fill="auto"/>
            <w:vAlign w:val="center"/>
            <w:tcPrChange w:id="1384" w:author="Frischmann, Sarah" w:date="2024-04-30T10:33:00Z">
              <w:tcPr>
                <w:tcW w:w="1736" w:type="dxa"/>
                <w:shd w:val="clear" w:color="auto" w:fill="auto"/>
                <w:vAlign w:val="center"/>
              </w:tcPr>
            </w:tcPrChange>
          </w:tcPr>
          <w:p w14:paraId="0B78621C" w14:textId="79EEDC3E" w:rsidR="00AD6F25" w:rsidRPr="00AA388E" w:rsidRDefault="00AD6F25" w:rsidP="00A309E5">
            <w:pPr>
              <w:pStyle w:val="TableData-CenteredHZ"/>
              <w:jc w:val="left"/>
              <w:rPr>
                <w:highlight w:val="cyan"/>
              </w:rPr>
            </w:pPr>
            <w:commentRangeStart w:id="1385"/>
            <w:r>
              <w:rPr>
                <w:highlight w:val="cyan"/>
              </w:rPr>
              <w:t>[Full line-size isolating ring seals]</w:t>
            </w:r>
            <w:commentRangeEnd w:id="1385"/>
            <w:r>
              <w:rPr>
                <w:rStyle w:val="CommentReference"/>
                <w:rFonts w:ascii="Calibri" w:eastAsia="Calibri" w:hAnsi="Calibri" w:cs="Times New Roman"/>
              </w:rPr>
              <w:commentReference w:id="1385"/>
            </w:r>
          </w:p>
        </w:tc>
        <w:tc>
          <w:tcPr>
            <w:tcW w:w="1150" w:type="dxa"/>
            <w:shd w:val="clear" w:color="auto" w:fill="auto"/>
            <w:vAlign w:val="center"/>
            <w:tcPrChange w:id="1386" w:author="Frischmann, Sarah" w:date="2024-04-30T10:33:00Z">
              <w:tcPr>
                <w:tcW w:w="1150" w:type="dxa"/>
                <w:shd w:val="clear" w:color="auto" w:fill="auto"/>
                <w:vAlign w:val="center"/>
              </w:tcPr>
            </w:tcPrChange>
          </w:tcPr>
          <w:p w14:paraId="24589501" w14:textId="04DE9C3C" w:rsidR="00AD6F25" w:rsidRPr="00AD6F25" w:rsidRDefault="00AD6F25" w:rsidP="00A309E5">
            <w:pPr>
              <w:pStyle w:val="TableData-CenteredHZ"/>
              <w:rPr>
                <w:rPrChange w:id="1387" w:author="Frischmann, Sarah" w:date="2024-04-25T09:23:00Z">
                  <w:rPr>
                    <w:highlight w:val="cyan"/>
                  </w:rPr>
                </w:rPrChange>
              </w:rPr>
            </w:pPr>
            <w:del w:id="1388" w:author="Frischmann, Sarah" w:date="2024-04-22T15:10:00Z">
              <w:r w:rsidRPr="00AD6F25" w:rsidDel="00440715">
                <w:rPr>
                  <w:rPrChange w:id="1389" w:author="Frischmann, Sarah" w:date="2024-04-25T09:23:00Z">
                    <w:rPr>
                      <w:highlight w:val="cyan"/>
                    </w:rPr>
                  </w:rPrChange>
                </w:rPr>
                <w:delText>[</w:delText>
              </w:r>
            </w:del>
            <w:r w:rsidRPr="00AD6F25">
              <w:rPr>
                <w:rPrChange w:id="1390" w:author="Frischmann, Sarah" w:date="2024-04-25T09:23:00Z">
                  <w:rPr>
                    <w:highlight w:val="cyan"/>
                  </w:rPr>
                </w:rPrChange>
              </w:rPr>
              <w:t>Yes</w:t>
            </w:r>
            <w:del w:id="1391" w:author="Frischmann, Sarah" w:date="2024-04-22T15:10:00Z">
              <w:r w:rsidRPr="00AD6F25" w:rsidDel="00440715">
                <w:rPr>
                  <w:rPrChange w:id="1392" w:author="Frischmann, Sarah" w:date="2024-04-25T09:23:00Z">
                    <w:rPr>
                      <w:highlight w:val="cyan"/>
                    </w:rPr>
                  </w:rPrChange>
                </w:rPr>
                <w:delText>] [No]</w:delText>
              </w:r>
            </w:del>
          </w:p>
        </w:tc>
        <w:tc>
          <w:tcPr>
            <w:tcW w:w="1151" w:type="dxa"/>
            <w:shd w:val="clear" w:color="auto" w:fill="auto"/>
            <w:vAlign w:val="center"/>
            <w:tcPrChange w:id="1393" w:author="Frischmann, Sarah" w:date="2024-04-30T10:33:00Z">
              <w:tcPr>
                <w:tcW w:w="1151" w:type="dxa"/>
                <w:shd w:val="clear" w:color="auto" w:fill="auto"/>
                <w:vAlign w:val="center"/>
              </w:tcPr>
            </w:tcPrChange>
          </w:tcPr>
          <w:p w14:paraId="7559101E" w14:textId="575EA0A5" w:rsidR="00AD6F25" w:rsidRPr="00AD6F25" w:rsidRDefault="00AD6F25" w:rsidP="00A309E5">
            <w:pPr>
              <w:pStyle w:val="TableData-CenteredHZ"/>
              <w:rPr>
                <w:rPrChange w:id="1394" w:author="Frischmann, Sarah" w:date="2024-04-25T09:23:00Z">
                  <w:rPr>
                    <w:highlight w:val="cyan"/>
                  </w:rPr>
                </w:rPrChange>
              </w:rPr>
            </w:pPr>
            <w:del w:id="1395" w:author="Frischmann, Sarah" w:date="2024-04-22T15:10:00Z">
              <w:r w:rsidRPr="00AD6F25" w:rsidDel="00440715">
                <w:rPr>
                  <w:rPrChange w:id="1396" w:author="Frischmann, Sarah" w:date="2024-04-25T09:23:00Z">
                    <w:rPr>
                      <w:highlight w:val="cyan"/>
                    </w:rPr>
                  </w:rPrChange>
                </w:rPr>
                <w:delText>[</w:delText>
              </w:r>
            </w:del>
            <w:r w:rsidRPr="00AD6F25">
              <w:rPr>
                <w:rPrChange w:id="1397" w:author="Frischmann, Sarah" w:date="2024-04-25T09:23:00Z">
                  <w:rPr>
                    <w:highlight w:val="cyan"/>
                  </w:rPr>
                </w:rPrChange>
              </w:rPr>
              <w:t>Yes</w:t>
            </w:r>
            <w:del w:id="1398" w:author="Frischmann, Sarah" w:date="2024-04-22T15:10:00Z">
              <w:r w:rsidRPr="00AD6F25" w:rsidDel="00440715">
                <w:rPr>
                  <w:rPrChange w:id="1399" w:author="Frischmann, Sarah" w:date="2024-04-25T09:23:00Z">
                    <w:rPr>
                      <w:highlight w:val="cyan"/>
                    </w:rPr>
                  </w:rPrChange>
                </w:rPr>
                <w:delText>] [No]</w:delText>
              </w:r>
            </w:del>
          </w:p>
        </w:tc>
        <w:tc>
          <w:tcPr>
            <w:tcW w:w="1151" w:type="dxa"/>
            <w:shd w:val="clear" w:color="auto" w:fill="auto"/>
            <w:vAlign w:val="center"/>
            <w:tcPrChange w:id="1400" w:author="Frischmann, Sarah" w:date="2024-04-30T10:33:00Z">
              <w:tcPr>
                <w:tcW w:w="1151" w:type="dxa"/>
                <w:shd w:val="clear" w:color="auto" w:fill="auto"/>
                <w:vAlign w:val="center"/>
              </w:tcPr>
            </w:tcPrChange>
          </w:tcPr>
          <w:p w14:paraId="74CC370C" w14:textId="2D2A8E2B" w:rsidR="00AD6F25" w:rsidRPr="00AD6F25" w:rsidRDefault="00AD6F25" w:rsidP="00A309E5">
            <w:pPr>
              <w:pStyle w:val="TableData-CenteredHZ"/>
              <w:rPr>
                <w:rPrChange w:id="1401" w:author="Frischmann, Sarah" w:date="2024-04-25T09:23:00Z">
                  <w:rPr>
                    <w:highlight w:val="cyan"/>
                  </w:rPr>
                </w:rPrChange>
              </w:rPr>
            </w:pPr>
            <w:del w:id="1402" w:author="Frischmann, Sarah" w:date="2024-04-22T15:10:00Z">
              <w:r w:rsidRPr="00AD6F25" w:rsidDel="00440715">
                <w:rPr>
                  <w:rPrChange w:id="1403" w:author="Frischmann, Sarah" w:date="2024-04-25T09:23:00Z">
                    <w:rPr>
                      <w:highlight w:val="cyan"/>
                    </w:rPr>
                  </w:rPrChange>
                </w:rPr>
                <w:delText>[</w:delText>
              </w:r>
            </w:del>
            <w:r w:rsidRPr="00AD6F25">
              <w:rPr>
                <w:rPrChange w:id="1404" w:author="Frischmann, Sarah" w:date="2024-04-25T09:23:00Z">
                  <w:rPr>
                    <w:highlight w:val="cyan"/>
                  </w:rPr>
                </w:rPrChange>
              </w:rPr>
              <w:t>Yes</w:t>
            </w:r>
            <w:del w:id="1405" w:author="Frischmann, Sarah" w:date="2024-04-22T15:10:00Z">
              <w:r w:rsidRPr="00AD6F25" w:rsidDel="00440715">
                <w:rPr>
                  <w:rPrChange w:id="1406" w:author="Frischmann, Sarah" w:date="2024-04-25T09:23:00Z">
                    <w:rPr>
                      <w:highlight w:val="cyan"/>
                    </w:rPr>
                  </w:rPrChange>
                </w:rPr>
                <w:delText>] [No]</w:delText>
              </w:r>
            </w:del>
          </w:p>
        </w:tc>
        <w:tc>
          <w:tcPr>
            <w:tcW w:w="1150" w:type="dxa"/>
            <w:vAlign w:val="center"/>
            <w:tcPrChange w:id="1407" w:author="Frischmann, Sarah" w:date="2024-04-30T10:33:00Z">
              <w:tcPr>
                <w:tcW w:w="1150" w:type="dxa"/>
                <w:vAlign w:val="center"/>
              </w:tcPr>
            </w:tcPrChange>
          </w:tcPr>
          <w:p w14:paraId="35C4CACC" w14:textId="08D80983" w:rsidR="00AD6F25" w:rsidRPr="00AD6F25" w:rsidRDefault="00AD6F25" w:rsidP="00A309E5">
            <w:pPr>
              <w:pStyle w:val="TableData-CenteredHZ"/>
              <w:rPr>
                <w:rPrChange w:id="1408" w:author="Frischmann, Sarah" w:date="2024-04-25T09:23:00Z">
                  <w:rPr>
                    <w:highlight w:val="cyan"/>
                  </w:rPr>
                </w:rPrChange>
              </w:rPr>
            </w:pPr>
            <w:ins w:id="1409" w:author="Frischmann, Sarah" w:date="2024-04-22T15:11:00Z">
              <w:r w:rsidRPr="00AD6F25">
                <w:rPr>
                  <w:rPrChange w:id="1410" w:author="Frischmann, Sarah" w:date="2024-04-25T09:23:00Z">
                    <w:rPr>
                      <w:highlight w:val="cyan"/>
                    </w:rPr>
                  </w:rPrChange>
                </w:rPr>
                <w:t>Yes</w:t>
              </w:r>
            </w:ins>
          </w:p>
        </w:tc>
        <w:tc>
          <w:tcPr>
            <w:tcW w:w="1151" w:type="dxa"/>
            <w:vAlign w:val="center"/>
            <w:tcPrChange w:id="1411" w:author="Frischmann, Sarah" w:date="2024-04-30T10:33:00Z">
              <w:tcPr>
                <w:tcW w:w="1151" w:type="dxa"/>
              </w:tcPr>
            </w:tcPrChange>
          </w:tcPr>
          <w:p w14:paraId="382F1BC9" w14:textId="77777777" w:rsidR="00AD6F25" w:rsidRPr="0033195A" w:rsidRDefault="00AD6F25" w:rsidP="00AD6F25">
            <w:pPr>
              <w:pStyle w:val="TableData-CenteredHZ"/>
              <w:rPr>
                <w:highlight w:val="cyan"/>
              </w:rPr>
            </w:pPr>
          </w:p>
        </w:tc>
        <w:tc>
          <w:tcPr>
            <w:tcW w:w="1151" w:type="dxa"/>
            <w:vAlign w:val="center"/>
            <w:tcPrChange w:id="1412" w:author="Frischmann, Sarah" w:date="2024-04-30T10:33:00Z">
              <w:tcPr>
                <w:tcW w:w="1151" w:type="dxa"/>
                <w:vAlign w:val="center"/>
              </w:tcPr>
            </w:tcPrChange>
          </w:tcPr>
          <w:p w14:paraId="59A4C029" w14:textId="77777777" w:rsidR="00AD6F25" w:rsidRPr="0033195A" w:rsidRDefault="00AD6F25" w:rsidP="00A309E5">
            <w:pPr>
              <w:pStyle w:val="TableData-CenteredHZ"/>
              <w:rPr>
                <w:highlight w:val="cyan"/>
              </w:rPr>
            </w:pPr>
          </w:p>
        </w:tc>
        <w:tc>
          <w:tcPr>
            <w:tcW w:w="1151" w:type="dxa"/>
            <w:vAlign w:val="center"/>
            <w:tcPrChange w:id="1413" w:author="Frischmann, Sarah" w:date="2024-04-30T10:33:00Z">
              <w:tcPr>
                <w:tcW w:w="1151" w:type="dxa"/>
                <w:vAlign w:val="center"/>
              </w:tcPr>
            </w:tcPrChange>
          </w:tcPr>
          <w:p w14:paraId="206CCCBF" w14:textId="77777777" w:rsidR="00AD6F25" w:rsidRPr="0033195A" w:rsidRDefault="00AD6F25" w:rsidP="00A309E5">
            <w:pPr>
              <w:pStyle w:val="TableData-CenteredHZ"/>
              <w:rPr>
                <w:highlight w:val="cyan"/>
              </w:rPr>
            </w:pPr>
          </w:p>
        </w:tc>
      </w:tr>
      <w:tr w:rsidR="00AD6F25" w:rsidRPr="002914B9" w14:paraId="107E43E3" w14:textId="5B026B30" w:rsidTr="00B771D7">
        <w:trPr>
          <w:trHeight w:val="360"/>
          <w:trPrChange w:id="1414" w:author="Frischmann, Sarah" w:date="2024-04-30T10:33:00Z">
            <w:trPr>
              <w:trHeight w:val="360"/>
            </w:trPr>
          </w:trPrChange>
        </w:trPr>
        <w:tc>
          <w:tcPr>
            <w:tcW w:w="1736" w:type="dxa"/>
            <w:shd w:val="clear" w:color="auto" w:fill="auto"/>
            <w:vAlign w:val="center"/>
            <w:tcPrChange w:id="1415" w:author="Frischmann, Sarah" w:date="2024-04-30T10:33:00Z">
              <w:tcPr>
                <w:tcW w:w="1736" w:type="dxa"/>
                <w:shd w:val="clear" w:color="auto" w:fill="auto"/>
                <w:vAlign w:val="center"/>
              </w:tcPr>
            </w:tcPrChange>
          </w:tcPr>
          <w:p w14:paraId="6B286410" w14:textId="5DC614C0" w:rsidR="00AD6F25" w:rsidRDefault="00AD6F25" w:rsidP="00A309E5">
            <w:pPr>
              <w:pStyle w:val="TableData-CenteredHZ"/>
              <w:jc w:val="left"/>
              <w:rPr>
                <w:highlight w:val="cyan"/>
              </w:rPr>
            </w:pPr>
            <w:r>
              <w:rPr>
                <w:highlight w:val="cyan"/>
              </w:rPr>
              <w:t>[ ]</w:t>
            </w:r>
          </w:p>
        </w:tc>
        <w:tc>
          <w:tcPr>
            <w:tcW w:w="1150" w:type="dxa"/>
            <w:shd w:val="clear" w:color="auto" w:fill="auto"/>
            <w:vAlign w:val="center"/>
            <w:tcPrChange w:id="1416" w:author="Frischmann, Sarah" w:date="2024-04-30T10:33:00Z">
              <w:tcPr>
                <w:tcW w:w="1150" w:type="dxa"/>
                <w:shd w:val="clear" w:color="auto" w:fill="auto"/>
                <w:vAlign w:val="center"/>
              </w:tcPr>
            </w:tcPrChange>
          </w:tcPr>
          <w:p w14:paraId="0793ACD5" w14:textId="1316FD11" w:rsidR="00AD6F25" w:rsidRPr="0033195A" w:rsidRDefault="00AD6F25" w:rsidP="00A309E5">
            <w:pPr>
              <w:pStyle w:val="TableData-CenteredHZ"/>
              <w:rPr>
                <w:highlight w:val="cyan"/>
              </w:rPr>
            </w:pPr>
            <w:r w:rsidRPr="0033195A">
              <w:rPr>
                <w:highlight w:val="cyan"/>
              </w:rPr>
              <w:t>[Yes] [No]</w:t>
            </w:r>
          </w:p>
        </w:tc>
        <w:tc>
          <w:tcPr>
            <w:tcW w:w="1151" w:type="dxa"/>
            <w:shd w:val="clear" w:color="auto" w:fill="auto"/>
            <w:vAlign w:val="center"/>
            <w:tcPrChange w:id="1417" w:author="Frischmann, Sarah" w:date="2024-04-30T10:33:00Z">
              <w:tcPr>
                <w:tcW w:w="1151" w:type="dxa"/>
                <w:shd w:val="clear" w:color="auto" w:fill="auto"/>
                <w:vAlign w:val="center"/>
              </w:tcPr>
            </w:tcPrChange>
          </w:tcPr>
          <w:p w14:paraId="475A13F6" w14:textId="73F73D8E" w:rsidR="00AD6F25" w:rsidRPr="0033195A" w:rsidRDefault="00AD6F25" w:rsidP="00A309E5">
            <w:pPr>
              <w:pStyle w:val="TableData-CenteredHZ"/>
              <w:rPr>
                <w:highlight w:val="cyan"/>
              </w:rPr>
            </w:pPr>
            <w:r w:rsidRPr="0033195A">
              <w:rPr>
                <w:highlight w:val="cyan"/>
              </w:rPr>
              <w:t>[Yes] [No]</w:t>
            </w:r>
          </w:p>
        </w:tc>
        <w:tc>
          <w:tcPr>
            <w:tcW w:w="1151" w:type="dxa"/>
            <w:shd w:val="clear" w:color="auto" w:fill="auto"/>
            <w:vAlign w:val="center"/>
            <w:tcPrChange w:id="1418" w:author="Frischmann, Sarah" w:date="2024-04-30T10:33:00Z">
              <w:tcPr>
                <w:tcW w:w="1151" w:type="dxa"/>
                <w:shd w:val="clear" w:color="auto" w:fill="auto"/>
                <w:vAlign w:val="center"/>
              </w:tcPr>
            </w:tcPrChange>
          </w:tcPr>
          <w:p w14:paraId="65BCA120" w14:textId="6F015C41" w:rsidR="00AD6F25" w:rsidRPr="0033195A" w:rsidRDefault="00AD6F25" w:rsidP="00A309E5">
            <w:pPr>
              <w:pStyle w:val="TableData-CenteredHZ"/>
              <w:rPr>
                <w:highlight w:val="cyan"/>
              </w:rPr>
            </w:pPr>
            <w:r w:rsidRPr="0033195A">
              <w:rPr>
                <w:highlight w:val="cyan"/>
              </w:rPr>
              <w:t>[Yes] [No]</w:t>
            </w:r>
          </w:p>
        </w:tc>
        <w:tc>
          <w:tcPr>
            <w:tcW w:w="1150" w:type="dxa"/>
            <w:vAlign w:val="center"/>
            <w:tcPrChange w:id="1419" w:author="Frischmann, Sarah" w:date="2024-04-30T10:33:00Z">
              <w:tcPr>
                <w:tcW w:w="1150" w:type="dxa"/>
                <w:vAlign w:val="center"/>
              </w:tcPr>
            </w:tcPrChange>
          </w:tcPr>
          <w:p w14:paraId="06D6FC30" w14:textId="62F18A04" w:rsidR="00AD6F25" w:rsidRPr="0033195A" w:rsidRDefault="00AD6F25" w:rsidP="00A309E5">
            <w:pPr>
              <w:pStyle w:val="TableData-CenteredHZ"/>
              <w:rPr>
                <w:highlight w:val="cyan"/>
              </w:rPr>
            </w:pPr>
            <w:ins w:id="1420" w:author="Frischmann, Sarah" w:date="2024-04-22T15:11:00Z">
              <w:r w:rsidRPr="0033195A">
                <w:rPr>
                  <w:highlight w:val="cyan"/>
                </w:rPr>
                <w:t>[Yes] [No]</w:t>
              </w:r>
            </w:ins>
          </w:p>
        </w:tc>
        <w:tc>
          <w:tcPr>
            <w:tcW w:w="1151" w:type="dxa"/>
            <w:vAlign w:val="center"/>
            <w:tcPrChange w:id="1421" w:author="Frischmann, Sarah" w:date="2024-04-30T10:33:00Z">
              <w:tcPr>
                <w:tcW w:w="1151" w:type="dxa"/>
              </w:tcPr>
            </w:tcPrChange>
          </w:tcPr>
          <w:p w14:paraId="1EB30331" w14:textId="77777777" w:rsidR="00AD6F25" w:rsidRPr="0033195A" w:rsidRDefault="00AD6F25" w:rsidP="00AD6F25">
            <w:pPr>
              <w:pStyle w:val="TableData-CenteredHZ"/>
              <w:rPr>
                <w:highlight w:val="cyan"/>
              </w:rPr>
            </w:pPr>
          </w:p>
        </w:tc>
        <w:tc>
          <w:tcPr>
            <w:tcW w:w="1151" w:type="dxa"/>
            <w:vAlign w:val="center"/>
            <w:tcPrChange w:id="1422" w:author="Frischmann, Sarah" w:date="2024-04-30T10:33:00Z">
              <w:tcPr>
                <w:tcW w:w="1151" w:type="dxa"/>
                <w:vAlign w:val="center"/>
              </w:tcPr>
            </w:tcPrChange>
          </w:tcPr>
          <w:p w14:paraId="0095788F" w14:textId="77777777" w:rsidR="00AD6F25" w:rsidRPr="0033195A" w:rsidRDefault="00AD6F25" w:rsidP="00A309E5">
            <w:pPr>
              <w:pStyle w:val="TableData-CenteredHZ"/>
              <w:rPr>
                <w:highlight w:val="cyan"/>
              </w:rPr>
            </w:pPr>
          </w:p>
        </w:tc>
        <w:tc>
          <w:tcPr>
            <w:tcW w:w="1151" w:type="dxa"/>
            <w:vAlign w:val="center"/>
            <w:tcPrChange w:id="1423" w:author="Frischmann, Sarah" w:date="2024-04-30T10:33:00Z">
              <w:tcPr>
                <w:tcW w:w="1151" w:type="dxa"/>
                <w:vAlign w:val="center"/>
              </w:tcPr>
            </w:tcPrChange>
          </w:tcPr>
          <w:p w14:paraId="013EC57E" w14:textId="77777777" w:rsidR="00AD6F25" w:rsidRPr="0033195A" w:rsidRDefault="00AD6F25" w:rsidP="00A309E5">
            <w:pPr>
              <w:pStyle w:val="TableData-CenteredHZ"/>
              <w:rPr>
                <w:highlight w:val="cyan"/>
              </w:rPr>
            </w:pPr>
          </w:p>
        </w:tc>
      </w:tr>
    </w:tbl>
    <w:p w14:paraId="120D8025" w14:textId="000D9366" w:rsidR="000F5A9F" w:rsidRPr="00B41DD1" w:rsidRDefault="00D10EB9" w:rsidP="005B5CCC">
      <w:pPr>
        <w:pStyle w:val="NotetoSpecifierHZ"/>
        <w:tabs>
          <w:tab w:val="left" w:pos="6662"/>
        </w:tabs>
      </w:pPr>
      <w:r w:rsidRPr="00B41DD1">
        <w:tab/>
      </w:r>
      <w:r w:rsidR="003C1C44" w:rsidRPr="00B41DD1">
        <w:br/>
      </w:r>
      <w:r w:rsidR="0036499A" w:rsidRPr="00B41DD1">
        <w:t xml:space="preserve">SEE PROCESS MECHANINCAL DESIGN GUIDELINE FOR PUMP/MOTOR MONITORING &amp; PROTECTION REQUIREMENTS.  COORDINATE WITH PUMP MFR AND I&amp;C GROUP. </w:t>
      </w:r>
    </w:p>
    <w:p w14:paraId="71A27ACA" w14:textId="4BBF4E4A" w:rsidR="00DE6361" w:rsidRDefault="0094407E" w:rsidP="00DE6361">
      <w:pPr>
        <w:pStyle w:val="NotetoSpecifierHZ"/>
      </w:pPr>
      <w:r w:rsidRPr="00617417">
        <w:t xml:space="preserve">include any other motor control devices that need to be furnished by the equipment supplier, e.g. current monitors, zero speed switches, limit switches, etc. Coordinate w/ electrical </w:t>
      </w:r>
      <w:r w:rsidRPr="00E90170">
        <w:t xml:space="preserve">group. </w:t>
      </w:r>
      <w:r w:rsidR="00DE6361" w:rsidRPr="005B5CCC">
        <w:t>If a local control panel must be provided by the manufacturer, include a separate paragraph 2.xx entitled “Insert Equipment Name Control Panel”</w:t>
      </w:r>
    </w:p>
    <w:p w14:paraId="3CAD606F" w14:textId="6B587994" w:rsidR="002B24A1" w:rsidRPr="00D635E7" w:rsidRDefault="002B24A1" w:rsidP="002B24A1">
      <w:pPr>
        <w:pStyle w:val="pf0"/>
        <w:rPr>
          <w:rStyle w:val="cf01"/>
          <w:rFonts w:ascii="Arial" w:hAnsi="Arial" w:cs="Arial"/>
          <w:sz w:val="22"/>
          <w:szCs w:val="22"/>
        </w:rPr>
      </w:pPr>
      <w:r w:rsidRPr="005B5CCC">
        <w:rPr>
          <w:rStyle w:val="cf01"/>
          <w:rFonts w:ascii="Arial" w:hAnsi="Arial" w:cs="Arial"/>
          <w:sz w:val="22"/>
          <w:szCs w:val="22"/>
        </w:rPr>
        <w:t xml:space="preserve">CONSIDER INCLUDING INSTRUMENTATION TO FACILITATE </w:t>
      </w:r>
      <w:r w:rsidR="006D7628" w:rsidRPr="005B5CCC">
        <w:rPr>
          <w:rStyle w:val="cf01"/>
          <w:rFonts w:ascii="Arial" w:hAnsi="Arial" w:cs="Arial"/>
          <w:sz w:val="22"/>
          <w:szCs w:val="22"/>
        </w:rPr>
        <w:t>FIELD TESTING</w:t>
      </w:r>
      <w:r w:rsidR="00C34C58" w:rsidRPr="005B5CCC">
        <w:rPr>
          <w:rStyle w:val="cf01"/>
          <w:rFonts w:ascii="Arial" w:hAnsi="Arial" w:cs="Arial"/>
          <w:sz w:val="22"/>
          <w:szCs w:val="22"/>
        </w:rPr>
        <w:t>:</w:t>
      </w:r>
    </w:p>
    <w:p w14:paraId="375FC2D8" w14:textId="0720B517" w:rsidR="006D7628" w:rsidRPr="00D635E7" w:rsidRDefault="00C34C58" w:rsidP="006D7628">
      <w:pPr>
        <w:pStyle w:val="pf0"/>
        <w:numPr>
          <w:ilvl w:val="0"/>
          <w:numId w:val="20"/>
        </w:numPr>
        <w:rPr>
          <w:rFonts w:ascii="Arial" w:hAnsi="Arial" w:cs="Arial"/>
          <w:b/>
          <w:bCs/>
          <w:i/>
          <w:iCs/>
          <w:color w:val="FF0000"/>
          <w:sz w:val="22"/>
          <w:szCs w:val="22"/>
        </w:rPr>
      </w:pPr>
      <w:r w:rsidRPr="00D635E7">
        <w:rPr>
          <w:rFonts w:ascii="Arial" w:hAnsi="Arial" w:cs="Arial"/>
          <w:b/>
          <w:bCs/>
          <w:i/>
          <w:iCs/>
          <w:color w:val="FF0000"/>
          <w:sz w:val="22"/>
          <w:szCs w:val="22"/>
        </w:rPr>
        <w:t>FLOW MEASUREMENT</w:t>
      </w:r>
    </w:p>
    <w:p w14:paraId="113EAD87" w14:textId="587387F2" w:rsidR="00C34C58" w:rsidRPr="00D635E7" w:rsidRDefault="00C34C58" w:rsidP="006D7628">
      <w:pPr>
        <w:pStyle w:val="pf0"/>
        <w:numPr>
          <w:ilvl w:val="0"/>
          <w:numId w:val="20"/>
        </w:numPr>
        <w:rPr>
          <w:rFonts w:ascii="Arial" w:hAnsi="Arial" w:cs="Arial"/>
          <w:b/>
          <w:bCs/>
          <w:i/>
          <w:iCs/>
          <w:color w:val="FF0000"/>
          <w:sz w:val="22"/>
          <w:szCs w:val="22"/>
        </w:rPr>
      </w:pPr>
      <w:r w:rsidRPr="00D635E7">
        <w:rPr>
          <w:rFonts w:ascii="Arial" w:hAnsi="Arial" w:cs="Arial"/>
          <w:b/>
          <w:bCs/>
          <w:i/>
          <w:iCs/>
          <w:color w:val="FF0000"/>
          <w:sz w:val="22"/>
          <w:szCs w:val="22"/>
        </w:rPr>
        <w:t>INLET/OUTLET PRESSURE</w:t>
      </w:r>
      <w:r w:rsidR="00B6111E">
        <w:rPr>
          <w:rFonts w:ascii="Arial" w:hAnsi="Arial" w:cs="Arial"/>
          <w:b/>
          <w:bCs/>
          <w:i/>
          <w:iCs/>
          <w:color w:val="FF0000"/>
          <w:sz w:val="22"/>
          <w:szCs w:val="22"/>
        </w:rPr>
        <w:t xml:space="preserve"> </w:t>
      </w:r>
      <w:r w:rsidR="00651443">
        <w:rPr>
          <w:rFonts w:ascii="Arial" w:hAnsi="Arial" w:cs="Arial"/>
          <w:b/>
          <w:bCs/>
          <w:i/>
          <w:iCs/>
          <w:color w:val="FF0000"/>
          <w:sz w:val="22"/>
          <w:szCs w:val="22"/>
        </w:rPr>
        <w:t>(4-20mA PIT)</w:t>
      </w:r>
    </w:p>
    <w:p w14:paraId="2643F1F4" w14:textId="62097CE4" w:rsidR="00C34C58" w:rsidRPr="00D635E7" w:rsidRDefault="00C34C58" w:rsidP="006D7628">
      <w:pPr>
        <w:pStyle w:val="pf0"/>
        <w:numPr>
          <w:ilvl w:val="0"/>
          <w:numId w:val="20"/>
        </w:numPr>
        <w:rPr>
          <w:rFonts w:ascii="Arial" w:hAnsi="Arial" w:cs="Arial"/>
          <w:b/>
          <w:bCs/>
          <w:i/>
          <w:iCs/>
          <w:color w:val="FF0000"/>
          <w:sz w:val="22"/>
          <w:szCs w:val="22"/>
        </w:rPr>
      </w:pPr>
      <w:r w:rsidRPr="00D635E7">
        <w:rPr>
          <w:rFonts w:ascii="Arial" w:hAnsi="Arial" w:cs="Arial"/>
          <w:b/>
          <w:bCs/>
          <w:i/>
          <w:iCs/>
          <w:color w:val="FF0000"/>
          <w:sz w:val="22"/>
          <w:szCs w:val="22"/>
        </w:rPr>
        <w:t>SPEED (FROM VFD)</w:t>
      </w:r>
    </w:p>
    <w:p w14:paraId="4AC1A479" w14:textId="48B9680C" w:rsidR="002B24A1" w:rsidRPr="00A071A3" w:rsidRDefault="00C34C58" w:rsidP="00D635E7">
      <w:pPr>
        <w:pStyle w:val="pf0"/>
        <w:numPr>
          <w:ilvl w:val="0"/>
          <w:numId w:val="20"/>
        </w:numPr>
        <w:rPr>
          <w:bCs/>
          <w:iCs/>
        </w:rPr>
      </w:pPr>
      <w:r w:rsidRPr="00D635E7">
        <w:rPr>
          <w:rFonts w:ascii="Arial" w:hAnsi="Arial" w:cs="Arial"/>
          <w:b/>
          <w:bCs/>
          <w:i/>
          <w:iCs/>
          <w:color w:val="FF0000"/>
          <w:sz w:val="22"/>
          <w:szCs w:val="22"/>
        </w:rPr>
        <w:t>POWER (FROM VFD)</w:t>
      </w:r>
    </w:p>
    <w:p w14:paraId="3F2FC8D8" w14:textId="49A55A40" w:rsidR="007D625C" w:rsidRPr="007C761D" w:rsidRDefault="007C761D" w:rsidP="003B1C9C">
      <w:pPr>
        <w:pStyle w:val="Heading3"/>
        <w:spacing w:before="480"/>
      </w:pPr>
      <w:r w:rsidRPr="00D635E7">
        <w:lastRenderedPageBreak/>
        <w:t>The motor provided shall be capable of running across the full range of operations continuously and shall be self-cooling under all conditions.</w:t>
      </w:r>
    </w:p>
    <w:p w14:paraId="40383420" w14:textId="58934886" w:rsidR="002914B9" w:rsidRPr="00AD6F25" w:rsidRDefault="003B1C9C" w:rsidP="003B1C9C">
      <w:pPr>
        <w:pStyle w:val="Heading3"/>
        <w:spacing w:before="480"/>
        <w:rPr>
          <w:rPrChange w:id="1424" w:author="Frischmann, Sarah" w:date="2024-04-25T09:24:00Z">
            <w:rPr>
              <w:highlight w:val="yellow"/>
            </w:rPr>
          </w:rPrChange>
        </w:rPr>
      </w:pPr>
      <w:r w:rsidRPr="00AD6F25">
        <w:t xml:space="preserve">High discharge and low suction pressure switches and associated full line size isolated ring seals shall be furnished and installed on the suction and discharge piping for each pump. </w:t>
      </w:r>
      <w:r w:rsidR="00E45AB6" w:rsidRPr="00AD6F25">
        <w:t>Where specified, p</w:t>
      </w:r>
      <w:r w:rsidR="006E4568" w:rsidRPr="00AD6F25">
        <w:t xml:space="preserve">ressure switches and isolated ring seals </w:t>
      </w:r>
      <w:r w:rsidR="00F974C1" w:rsidRPr="00AD6F25">
        <w:t>shall be furnished</w:t>
      </w:r>
      <w:r w:rsidR="00034860" w:rsidRPr="00AD6F25">
        <w:t xml:space="preserve"> under </w:t>
      </w:r>
      <w:r w:rsidR="00034860" w:rsidRPr="00AD6F25">
        <w:rPr>
          <w:rPrChange w:id="1425" w:author="Frischmann, Sarah" w:date="2024-04-25T09:24:00Z">
            <w:rPr>
              <w:highlight w:val="yellow"/>
            </w:rPr>
          </w:rPrChange>
        </w:rPr>
        <w:t xml:space="preserve">Division </w:t>
      </w:r>
      <w:r w:rsidR="00EE4A75" w:rsidRPr="00AD6F25">
        <w:rPr>
          <w:rPrChange w:id="1426" w:author="Frischmann, Sarah" w:date="2024-04-25T09:24:00Z">
            <w:rPr>
              <w:highlight w:val="yellow"/>
            </w:rPr>
          </w:rPrChange>
        </w:rPr>
        <w:t>40</w:t>
      </w:r>
      <w:r w:rsidR="00034860" w:rsidRPr="00AD6F25">
        <w:rPr>
          <w:rPrChange w:id="1427" w:author="Frischmann, Sarah" w:date="2024-04-25T09:24:00Z">
            <w:rPr>
              <w:highlight w:val="yellow"/>
            </w:rPr>
          </w:rPrChange>
        </w:rPr>
        <w:t>.</w:t>
      </w:r>
    </w:p>
    <w:p w14:paraId="14DA9E97" w14:textId="77777777" w:rsidR="00C40163" w:rsidRDefault="00C40163" w:rsidP="00C40163">
      <w:pPr>
        <w:pStyle w:val="Heading3"/>
      </w:pPr>
      <w:r>
        <w:t xml:space="preserve">Run Dry Protection System </w:t>
      </w:r>
    </w:p>
    <w:p w14:paraId="2202CD71" w14:textId="77777777" w:rsidR="00C40163" w:rsidRDefault="00C40163" w:rsidP="00C40163">
      <w:pPr>
        <w:pStyle w:val="Heading4"/>
      </w:pPr>
      <w:r>
        <w:t>A thermal run dry protection system shall be provided on each pump where specified.  The system shall be designed to protect pumps from damage caused by an absence of liquid in the pump.  Each thermal run dry protection system shall include an RTD temperature sensor, a remote 120 VAC 60 Hz powered digital temperature controller, and interconnecting cable.</w:t>
      </w:r>
    </w:p>
    <w:p w14:paraId="60901F92" w14:textId="77777777" w:rsidR="00C40163" w:rsidRDefault="00C40163" w:rsidP="00C40163">
      <w:pPr>
        <w:pStyle w:val="Heading4"/>
      </w:pPr>
      <w:r>
        <w:t xml:space="preserve">Each pump shall be furnished with a stainless steel thermal run dry protection probe.  The probe shall be installed between front cover and front protection plate of each pump. The probe shall not come in contact with the pumped fluid.  </w:t>
      </w:r>
    </w:p>
    <w:p w14:paraId="141814BC" w14:textId="77777777" w:rsidR="00C40163" w:rsidRDefault="00C40163" w:rsidP="00C40163">
      <w:pPr>
        <w:pStyle w:val="Heading4"/>
      </w:pPr>
      <w:r>
        <w:t xml:space="preserve">The temperature controller shall be </w:t>
      </w:r>
      <w:r w:rsidRPr="00AD6F25">
        <w:t xml:space="preserve">mounted in a type 316 stainless steel NEMA 4X panel with viewing window.  Refer to </w:t>
      </w:r>
      <w:r w:rsidRPr="00AD6F25">
        <w:rPr>
          <w:rPrChange w:id="1428" w:author="Frischmann, Sarah" w:date="2024-04-25T09:24:00Z">
            <w:rPr>
              <w:highlight w:val="yellow"/>
            </w:rPr>
          </w:rPrChange>
        </w:rPr>
        <w:t>Division 40</w:t>
      </w:r>
      <w:r w:rsidRPr="00AD6F25">
        <w:t xml:space="preserve"> for</w:t>
      </w:r>
      <w:r>
        <w:t xml:space="preserve"> additional requirements for the panel and associated components.  The controller shall be furnished with a fail-safe relay which shall be de-energized to alarm in the event of a malfunction or power loss.  Ambient temperature limits of the electronic controller shall be -40 to 140 deg F.  Outputs shall be DPDT contacts rated 10A at 120 VAC.</w:t>
      </w:r>
    </w:p>
    <w:p w14:paraId="7AE02AF6" w14:textId="77777777" w:rsidR="00C40163" w:rsidRDefault="00C40163" w:rsidP="00C40163">
      <w:pPr>
        <w:pStyle w:val="Heading4"/>
      </w:pPr>
      <w:r>
        <w:t>The cable connecting the temperature sensor and the electronic unit shall be teflon-insulated 2-conductor driven shield type and shall be used to connect the sensing element to the electronic unit.  The manufacturer and Contractor shall examine the Drawings to determine the required cable length.</w:t>
      </w:r>
    </w:p>
    <w:p w14:paraId="04DD2831" w14:textId="77777777" w:rsidR="00C40163" w:rsidRDefault="00C40163" w:rsidP="00C40163">
      <w:pPr>
        <w:pStyle w:val="Heading4"/>
      </w:pPr>
      <w:r>
        <w:t>The thermal run dry system shall be calibrated and adjusted in the field by the pump supplier.</w:t>
      </w:r>
    </w:p>
    <w:p w14:paraId="145EF6CD" w14:textId="1690C125" w:rsidR="00C40163" w:rsidRDefault="00C40163" w:rsidP="004D3D5C">
      <w:pPr>
        <w:pStyle w:val="Heading4"/>
      </w:pPr>
      <w:r>
        <w:t>Th</w:t>
      </w:r>
      <w:r w:rsidRPr="005F296A">
        <w:t xml:space="preserve">e </w:t>
      </w:r>
      <w:r>
        <w:t>thermal run-dry</w:t>
      </w:r>
      <w:r w:rsidRPr="005F296A">
        <w:t xml:space="preserve"> </w:t>
      </w:r>
      <w:r>
        <w:t xml:space="preserve">protection </w:t>
      </w:r>
      <w:r w:rsidRPr="005F296A">
        <w:t xml:space="preserve">system shall be </w:t>
      </w:r>
      <w:commentRangeStart w:id="1429"/>
      <w:r w:rsidRPr="00091508">
        <w:rPr>
          <w:highlight w:val="yellow"/>
        </w:rPr>
        <w:t>WIKA Model CS4S - 3AR/M HBB</w:t>
      </w:r>
      <w:r>
        <w:t xml:space="preserve"> </w:t>
      </w:r>
      <w:commentRangeEnd w:id="1429"/>
      <w:r w:rsidR="001E202C">
        <w:rPr>
          <w:rStyle w:val="CommentReference"/>
          <w:rFonts w:ascii="Calibri" w:hAnsi="Calibri" w:cs="Times New Roman"/>
        </w:rPr>
        <w:commentReference w:id="1429"/>
      </w:r>
      <w:r>
        <w:t xml:space="preserve">temperature controller </w:t>
      </w:r>
      <w:r w:rsidRPr="005F296A">
        <w:t>or equal</w:t>
      </w:r>
      <w:r>
        <w:t xml:space="preserve"> with Pt 100 RTD sensing element.</w:t>
      </w:r>
    </w:p>
    <w:p w14:paraId="24C58258" w14:textId="4CE19571" w:rsidR="002914B9" w:rsidRPr="002914B9" w:rsidRDefault="0025487D" w:rsidP="001A4E1C">
      <w:pPr>
        <w:pStyle w:val="NotetoSpecifierHZ"/>
      </w:pPr>
      <w:r>
        <w:br/>
      </w:r>
      <w:r w:rsidR="008D28AC" w:rsidRPr="001A4E1C">
        <w:t>include any other motor control devices that need to be furnished by the equipment supplier</w:t>
      </w:r>
      <w:r w:rsidR="003B3BAF" w:rsidRPr="001A4E1C">
        <w:t>.</w:t>
      </w:r>
      <w:r w:rsidR="002914B9" w:rsidRPr="001A4E1C">
        <w:t xml:space="preserve"> </w:t>
      </w:r>
      <w:r w:rsidR="008D28AC" w:rsidRPr="001A4E1C">
        <w:t>Coordinate w/ electrical group.</w:t>
      </w:r>
      <w:r w:rsidR="002914B9" w:rsidRPr="001A4E1C">
        <w:t xml:space="preserve"> </w:t>
      </w:r>
      <w:r w:rsidR="008D28AC" w:rsidRPr="001A4E1C">
        <w:t>If a local control panel must be provided by the manufacturer, include a separate paragraph 2.xx entitled “Insert Equipment Name Control Panel”</w:t>
      </w:r>
      <w:r w:rsidR="003E1643">
        <w:t>.</w:t>
      </w:r>
    </w:p>
    <w:p w14:paraId="5D70203E" w14:textId="1EA484ED" w:rsidR="00FA1DC2" w:rsidRPr="00542774" w:rsidRDefault="00FA1DC2" w:rsidP="00FA1DC2">
      <w:pPr>
        <w:pStyle w:val="Heading2"/>
        <w:spacing w:before="360"/>
      </w:pPr>
      <w:r w:rsidRPr="00542774">
        <w:lastRenderedPageBreak/>
        <w:t>SPARE PARTS</w:t>
      </w:r>
      <w:r w:rsidR="00EE66EF" w:rsidRPr="00542774">
        <w:t xml:space="preserve"> and special tools</w:t>
      </w:r>
    </w:p>
    <w:p w14:paraId="21B8457A" w14:textId="77777777" w:rsidR="00F4574B" w:rsidRPr="00AD6F25" w:rsidRDefault="00F4574B" w:rsidP="00F4574B">
      <w:pPr>
        <w:pStyle w:val="Heading3"/>
      </w:pPr>
      <w:r w:rsidRPr="00AD6F25">
        <w:t xml:space="preserve">Comply with </w:t>
      </w:r>
      <w:r w:rsidRPr="00AD6F25">
        <w:rPr>
          <w:rPrChange w:id="1430" w:author="Frischmann, Sarah" w:date="2024-04-25T09:24:00Z">
            <w:rPr>
              <w:highlight w:val="yellow"/>
            </w:rPr>
          </w:rPrChange>
        </w:rPr>
        <w:t>Section 43 20 00 – Pumps General</w:t>
      </w:r>
      <w:r w:rsidRPr="00AD6F25">
        <w:t xml:space="preserve">. </w:t>
      </w:r>
    </w:p>
    <w:p w14:paraId="3191C44A" w14:textId="0069784A" w:rsidR="00FA1DC2" w:rsidRPr="00AD6F25" w:rsidRDefault="00FA1DC2" w:rsidP="00FA1DC2">
      <w:pPr>
        <w:pStyle w:val="Heading3"/>
      </w:pPr>
      <w:r w:rsidRPr="00AD6F25">
        <w:t xml:space="preserve">Spare parts shall be provided in accordance with </w:t>
      </w:r>
      <w:r w:rsidRPr="00AD6F25">
        <w:rPr>
          <w:rPrChange w:id="1431" w:author="Frischmann, Sarah" w:date="2024-04-25T09:24:00Z">
            <w:rPr>
              <w:highlight w:val="yellow"/>
            </w:rPr>
          </w:rPrChange>
        </w:rPr>
        <w:t>Section 46 00 00 – Equipment General Provisions</w:t>
      </w:r>
      <w:r w:rsidRPr="00AD6F25">
        <w:t xml:space="preserve"> and shall include the following for each series of pumps.</w:t>
      </w:r>
      <w:r w:rsidRPr="00AD6F25">
        <w:br/>
      </w:r>
    </w:p>
    <w:p w14:paraId="69385F0F" w14:textId="217ADFEE" w:rsidR="003C1C44" w:rsidRPr="00542774" w:rsidRDefault="003C1C44" w:rsidP="003C1C44">
      <w:pPr>
        <w:pStyle w:val="TableFigureTitleHZ"/>
      </w:pPr>
      <w:r w:rsidRPr="00542774">
        <w:t xml:space="preserve">Spare Parts Schedule: 43 23 57 </w:t>
      </w:r>
      <w:r w:rsidR="00237BCB" w:rsidRPr="00542774">
        <w:t>–</w:t>
      </w:r>
      <w:r w:rsidRPr="00542774">
        <w:t xml:space="preserve"> 06</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Change w:id="1432" w:author="Frischmann, Sarah" w:date="2024-04-25T09:24:00Z">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PrChange>
      </w:tblPr>
      <w:tblGrid>
        <w:gridCol w:w="1942"/>
        <w:gridCol w:w="1059"/>
        <w:gridCol w:w="40"/>
        <w:gridCol w:w="1020"/>
        <w:gridCol w:w="1060"/>
        <w:gridCol w:w="1059"/>
        <w:gridCol w:w="1060"/>
        <w:gridCol w:w="1060"/>
        <w:gridCol w:w="129"/>
        <w:gridCol w:w="931"/>
        <w:tblGridChange w:id="1433">
          <w:tblGrid>
            <w:gridCol w:w="1942"/>
            <w:gridCol w:w="351"/>
            <w:gridCol w:w="708"/>
            <w:gridCol w:w="40"/>
            <w:gridCol w:w="429"/>
            <w:gridCol w:w="1"/>
            <w:gridCol w:w="590"/>
            <w:gridCol w:w="587"/>
            <w:gridCol w:w="473"/>
            <w:gridCol w:w="705"/>
            <w:gridCol w:w="354"/>
            <w:gridCol w:w="824"/>
            <w:gridCol w:w="236"/>
            <w:gridCol w:w="942"/>
            <w:gridCol w:w="118"/>
            <w:gridCol w:w="129"/>
            <w:gridCol w:w="931"/>
            <w:gridCol w:w="183"/>
            <w:gridCol w:w="995"/>
          </w:tblGrid>
        </w:tblGridChange>
      </w:tblGrid>
      <w:tr w:rsidR="00AD6F25" w:rsidRPr="001F6FCE" w14:paraId="60C96936" w14:textId="5B3339AE" w:rsidTr="00AD6F25">
        <w:trPr>
          <w:trHeight w:val="360"/>
          <w:tblHeader/>
          <w:jc w:val="center"/>
          <w:trPrChange w:id="1434" w:author="Frischmann, Sarah" w:date="2024-04-25T09:24:00Z">
            <w:trPr>
              <w:trHeight w:val="360"/>
              <w:tblHeader/>
              <w:jc w:val="center"/>
            </w:trPr>
          </w:trPrChange>
        </w:trPr>
        <w:tc>
          <w:tcPr>
            <w:tcW w:w="1942" w:type="dxa"/>
            <w:tcPrChange w:id="1435" w:author="Frischmann, Sarah" w:date="2024-04-25T09:24:00Z">
              <w:tcPr>
                <w:tcW w:w="2293" w:type="dxa"/>
                <w:gridSpan w:val="2"/>
              </w:tcPr>
            </w:tcPrChange>
          </w:tcPr>
          <w:p w14:paraId="40241596" w14:textId="77777777" w:rsidR="00AD6F25" w:rsidRPr="00542774" w:rsidRDefault="00AD6F25">
            <w:pPr>
              <w:pStyle w:val="TableCategoryCenteredHZ"/>
              <w:rPr>
                <w:b w:val="0"/>
              </w:rPr>
            </w:pPr>
          </w:p>
        </w:tc>
        <w:tc>
          <w:tcPr>
            <w:tcW w:w="1099" w:type="dxa"/>
            <w:gridSpan w:val="2"/>
            <w:tcPrChange w:id="1436" w:author="Frischmann, Sarah" w:date="2024-04-25T09:24:00Z">
              <w:tcPr>
                <w:tcW w:w="1178" w:type="dxa"/>
                <w:gridSpan w:val="4"/>
              </w:tcPr>
            </w:tcPrChange>
          </w:tcPr>
          <w:p w14:paraId="30C66F22" w14:textId="77777777" w:rsidR="00AD6F25" w:rsidRPr="00542774" w:rsidRDefault="00AD6F25">
            <w:pPr>
              <w:pStyle w:val="TableData-CenteredHZ"/>
              <w:rPr>
                <w:b/>
                <w:bCs/>
              </w:rPr>
            </w:pPr>
          </w:p>
        </w:tc>
        <w:tc>
          <w:tcPr>
            <w:tcW w:w="5388" w:type="dxa"/>
            <w:gridSpan w:val="6"/>
            <w:vAlign w:val="center"/>
            <w:tcPrChange w:id="1437" w:author="Frischmann, Sarah" w:date="2024-04-25T09:24:00Z">
              <w:tcPr>
                <w:tcW w:w="6072" w:type="dxa"/>
                <w:gridSpan w:val="12"/>
                <w:vAlign w:val="center"/>
              </w:tcPr>
            </w:tcPrChange>
          </w:tcPr>
          <w:p w14:paraId="12A32D88" w14:textId="546CCC6A" w:rsidR="00AD6F25" w:rsidRPr="00542774" w:rsidRDefault="00AD6F25">
            <w:pPr>
              <w:pStyle w:val="TableData-CenteredHZ"/>
              <w:rPr>
                <w:b/>
                <w:bCs/>
              </w:rPr>
            </w:pPr>
            <w:r w:rsidRPr="00542774">
              <w:rPr>
                <w:b/>
                <w:bCs/>
              </w:rPr>
              <w:t>Quantity</w:t>
            </w:r>
          </w:p>
        </w:tc>
        <w:tc>
          <w:tcPr>
            <w:tcW w:w="931" w:type="dxa"/>
            <w:tcPrChange w:id="1438" w:author="Frischmann, Sarah" w:date="2024-04-25T09:24:00Z">
              <w:tcPr>
                <w:tcW w:w="995" w:type="dxa"/>
              </w:tcPr>
            </w:tcPrChange>
          </w:tcPr>
          <w:p w14:paraId="5738B694" w14:textId="77777777" w:rsidR="00AD6F25" w:rsidRPr="00542774" w:rsidRDefault="00AD6F25">
            <w:pPr>
              <w:pStyle w:val="TableData-CenteredHZ"/>
              <w:rPr>
                <w:b/>
                <w:bCs/>
              </w:rPr>
            </w:pPr>
          </w:p>
        </w:tc>
      </w:tr>
      <w:tr w:rsidR="00AD6F25" w:rsidRPr="001F6FCE" w14:paraId="2EEE4F1D" w14:textId="7D476569" w:rsidTr="00AD6F25">
        <w:trPr>
          <w:trHeight w:val="360"/>
          <w:tblHeader/>
          <w:jc w:val="center"/>
          <w:trPrChange w:id="1439" w:author="Frischmann, Sarah" w:date="2024-04-25T09:24:00Z">
            <w:trPr>
              <w:trHeight w:val="360"/>
              <w:tblHeader/>
              <w:jc w:val="center"/>
            </w:trPr>
          </w:trPrChange>
        </w:trPr>
        <w:tc>
          <w:tcPr>
            <w:tcW w:w="1942" w:type="dxa"/>
            <w:vAlign w:val="center"/>
            <w:tcPrChange w:id="1440" w:author="Frischmann, Sarah" w:date="2024-04-25T09:24:00Z">
              <w:tcPr>
                <w:tcW w:w="2293" w:type="dxa"/>
                <w:gridSpan w:val="2"/>
                <w:vAlign w:val="center"/>
              </w:tcPr>
            </w:tcPrChange>
          </w:tcPr>
          <w:p w14:paraId="29D63242" w14:textId="77777777" w:rsidR="00AD6F25" w:rsidRPr="00891319" w:rsidRDefault="00AD6F25">
            <w:pPr>
              <w:pStyle w:val="TableCategoryCenteredHZ"/>
              <w:jc w:val="left"/>
              <w:rPr>
                <w:bCs/>
              </w:rPr>
            </w:pPr>
            <w:r w:rsidRPr="00891319">
              <w:rPr>
                <w:bCs/>
              </w:rPr>
              <w:t>Component</w:t>
            </w:r>
          </w:p>
        </w:tc>
        <w:tc>
          <w:tcPr>
            <w:tcW w:w="1059" w:type="dxa"/>
            <w:vAlign w:val="center"/>
            <w:tcPrChange w:id="1441" w:author="Frischmann, Sarah" w:date="2024-04-25T09:24:00Z">
              <w:tcPr>
                <w:tcW w:w="1177" w:type="dxa"/>
                <w:gridSpan w:val="3"/>
                <w:vAlign w:val="center"/>
              </w:tcPr>
            </w:tcPrChange>
          </w:tcPr>
          <w:p w14:paraId="1952C833" w14:textId="1F93FF64" w:rsidR="00AD6F25" w:rsidRPr="00891319" w:rsidRDefault="00AD6F25" w:rsidP="00A502E0">
            <w:pPr>
              <w:pStyle w:val="TableCategoryCenteredHZ"/>
              <w:rPr>
                <w:bCs/>
              </w:rPr>
            </w:pPr>
            <w:r>
              <w:rPr>
                <w:bCs/>
              </w:rPr>
              <w:t>D</w:t>
            </w:r>
            <w:del w:id="1442" w:author="Frischmann, Sarah" w:date="2024-05-02T13:30:00Z" w16du:dateUtc="2024-05-02T17:30:00Z">
              <w:r w:rsidDel="007B2316">
                <w:rPr>
                  <w:bCs/>
                </w:rPr>
                <w:delText>P</w:delText>
              </w:r>
            </w:del>
            <w:r>
              <w:rPr>
                <w:bCs/>
              </w:rPr>
              <w:t>S</w:t>
            </w:r>
            <w:ins w:id="1443" w:author="Frischmann, Sarah" w:date="2024-04-22T15:18:00Z">
              <w:r>
                <w:rPr>
                  <w:bCs/>
                </w:rPr>
                <w:t xml:space="preserve"> Transfer Pumps</w:t>
              </w:r>
            </w:ins>
          </w:p>
        </w:tc>
        <w:tc>
          <w:tcPr>
            <w:tcW w:w="1060" w:type="dxa"/>
            <w:gridSpan w:val="2"/>
            <w:vAlign w:val="center"/>
            <w:tcPrChange w:id="1444" w:author="Frischmann, Sarah" w:date="2024-04-25T09:24:00Z">
              <w:tcPr>
                <w:tcW w:w="1178" w:type="dxa"/>
                <w:gridSpan w:val="3"/>
                <w:vAlign w:val="center"/>
              </w:tcPr>
            </w:tcPrChange>
          </w:tcPr>
          <w:p w14:paraId="17D7052D" w14:textId="51E2E06F" w:rsidR="00AD6F25" w:rsidRPr="00891319" w:rsidRDefault="00AD6F25" w:rsidP="00A502E0">
            <w:pPr>
              <w:pStyle w:val="TableData-CenteredHZ"/>
              <w:rPr>
                <w:b/>
                <w:bCs/>
              </w:rPr>
            </w:pPr>
            <w:r>
              <w:rPr>
                <w:b/>
                <w:bCs/>
              </w:rPr>
              <w:t>TWAS</w:t>
            </w:r>
            <w:ins w:id="1445" w:author="Frischmann, Sarah" w:date="2024-04-22T15:18:00Z">
              <w:r>
                <w:rPr>
                  <w:b/>
                  <w:bCs/>
                </w:rPr>
                <w:t xml:space="preserve"> Transfer Pumps</w:t>
              </w:r>
            </w:ins>
          </w:p>
        </w:tc>
        <w:tc>
          <w:tcPr>
            <w:tcW w:w="1060" w:type="dxa"/>
            <w:vAlign w:val="center"/>
            <w:tcPrChange w:id="1446" w:author="Frischmann, Sarah" w:date="2024-04-25T09:24:00Z">
              <w:tcPr>
                <w:tcW w:w="1178" w:type="dxa"/>
                <w:gridSpan w:val="2"/>
                <w:vAlign w:val="center"/>
              </w:tcPr>
            </w:tcPrChange>
          </w:tcPr>
          <w:p w14:paraId="23E17ED3" w14:textId="69FF498B" w:rsidR="00AD6F25" w:rsidRDefault="00AD6F25" w:rsidP="00A502E0">
            <w:pPr>
              <w:pStyle w:val="TableData-CenteredHZ"/>
              <w:rPr>
                <w:b/>
                <w:bCs/>
              </w:rPr>
            </w:pPr>
            <w:r>
              <w:rPr>
                <w:b/>
                <w:bCs/>
              </w:rPr>
              <w:t>DCEN</w:t>
            </w:r>
            <w:ins w:id="1447" w:author="Frischmann, Sarah" w:date="2024-04-22T15:18:00Z">
              <w:r>
                <w:rPr>
                  <w:b/>
                  <w:bCs/>
                </w:rPr>
                <w:t xml:space="preserve"> Feed Pumps</w:t>
              </w:r>
            </w:ins>
          </w:p>
        </w:tc>
        <w:tc>
          <w:tcPr>
            <w:tcW w:w="1059" w:type="dxa"/>
            <w:vAlign w:val="center"/>
            <w:tcPrChange w:id="1448" w:author="Frischmann, Sarah" w:date="2024-04-25T09:24:00Z">
              <w:tcPr>
                <w:tcW w:w="1178" w:type="dxa"/>
                <w:gridSpan w:val="2"/>
                <w:vAlign w:val="center"/>
              </w:tcPr>
            </w:tcPrChange>
          </w:tcPr>
          <w:p w14:paraId="1CCB1FA0" w14:textId="7027F4F5" w:rsidR="00AD6F25" w:rsidRDefault="00AD6F25" w:rsidP="00A502E0">
            <w:pPr>
              <w:pStyle w:val="TableData-CenteredHZ"/>
              <w:rPr>
                <w:b/>
                <w:bCs/>
              </w:rPr>
            </w:pPr>
            <w:r>
              <w:rPr>
                <w:b/>
                <w:bCs/>
              </w:rPr>
              <w:t>Polymer</w:t>
            </w:r>
            <w:ins w:id="1449" w:author="Frischmann, Sarah" w:date="2024-04-22T15:18:00Z">
              <w:r>
                <w:rPr>
                  <w:b/>
                  <w:bCs/>
                </w:rPr>
                <w:t xml:space="preserve"> Feed Pumps</w:t>
              </w:r>
            </w:ins>
          </w:p>
        </w:tc>
        <w:tc>
          <w:tcPr>
            <w:tcW w:w="1060" w:type="dxa"/>
            <w:vAlign w:val="center"/>
            <w:tcPrChange w:id="1450" w:author="Frischmann, Sarah" w:date="2024-04-25T09:24:00Z">
              <w:tcPr>
                <w:tcW w:w="1178" w:type="dxa"/>
                <w:gridSpan w:val="2"/>
              </w:tcPr>
            </w:tcPrChange>
          </w:tcPr>
          <w:p w14:paraId="33B98461" w14:textId="75A0D432" w:rsidR="00AD6F25" w:rsidRDefault="00AD6F25" w:rsidP="00AD6F25">
            <w:pPr>
              <w:pStyle w:val="TableData-CenteredHZ"/>
              <w:rPr>
                <w:b/>
                <w:bCs/>
              </w:rPr>
            </w:pPr>
            <w:ins w:id="1451" w:author="Frischmann, Sarah" w:date="2024-04-25T09:24:00Z">
              <w:r>
                <w:rPr>
                  <w:b/>
                  <w:bCs/>
                </w:rPr>
                <w:t>Polymer Recirc Pumps</w:t>
              </w:r>
            </w:ins>
          </w:p>
        </w:tc>
        <w:tc>
          <w:tcPr>
            <w:tcW w:w="1060" w:type="dxa"/>
            <w:vAlign w:val="center"/>
            <w:tcPrChange w:id="1452" w:author="Frischmann, Sarah" w:date="2024-04-25T09:24:00Z">
              <w:tcPr>
                <w:tcW w:w="1178" w:type="dxa"/>
                <w:gridSpan w:val="3"/>
                <w:vAlign w:val="center"/>
              </w:tcPr>
            </w:tcPrChange>
          </w:tcPr>
          <w:p w14:paraId="5D7DD58C" w14:textId="08E69166" w:rsidR="00AD6F25" w:rsidRDefault="00AD6F25" w:rsidP="00A502E0">
            <w:pPr>
              <w:pStyle w:val="TableData-CenteredHZ"/>
              <w:rPr>
                <w:b/>
                <w:bCs/>
              </w:rPr>
            </w:pPr>
            <w:r>
              <w:rPr>
                <w:b/>
                <w:bCs/>
              </w:rPr>
              <w:t>WAS</w:t>
            </w:r>
            <w:ins w:id="1453" w:author="Frischmann, Sarah" w:date="2024-04-22T15:18:00Z">
              <w:r>
                <w:rPr>
                  <w:b/>
                  <w:bCs/>
                </w:rPr>
                <w:t xml:space="preserve"> Tra</w:t>
              </w:r>
            </w:ins>
            <w:ins w:id="1454" w:author="Frischmann, Sarah" w:date="2024-04-22T15:19:00Z">
              <w:r>
                <w:rPr>
                  <w:b/>
                  <w:bCs/>
                </w:rPr>
                <w:t>nsfer Pumps</w:t>
              </w:r>
            </w:ins>
          </w:p>
        </w:tc>
        <w:tc>
          <w:tcPr>
            <w:tcW w:w="1060" w:type="dxa"/>
            <w:gridSpan w:val="2"/>
            <w:vAlign w:val="center"/>
            <w:tcPrChange w:id="1455" w:author="Frischmann, Sarah" w:date="2024-04-25T09:24:00Z">
              <w:tcPr>
                <w:tcW w:w="1178" w:type="dxa"/>
                <w:gridSpan w:val="2"/>
                <w:vAlign w:val="center"/>
              </w:tcPr>
            </w:tcPrChange>
          </w:tcPr>
          <w:p w14:paraId="370A596B" w14:textId="18F944C4" w:rsidR="00AD6F25" w:rsidRDefault="00AD6F25" w:rsidP="00A502E0">
            <w:pPr>
              <w:pStyle w:val="TableData-CenteredHZ"/>
              <w:rPr>
                <w:b/>
                <w:bCs/>
              </w:rPr>
            </w:pPr>
            <w:ins w:id="1456" w:author="Frischmann, Sarah" w:date="2024-04-22T15:19:00Z">
              <w:r>
                <w:rPr>
                  <w:b/>
                  <w:bCs/>
                </w:rPr>
                <w:t>DS Transfer Pumps</w:t>
              </w:r>
            </w:ins>
          </w:p>
        </w:tc>
      </w:tr>
      <w:tr w:rsidR="00AD6F25" w:rsidRPr="001F6FCE" w14:paraId="18A5BA7A" w14:textId="5C24FA4B" w:rsidTr="00AD6F25">
        <w:trPr>
          <w:trHeight w:val="360"/>
          <w:jc w:val="center"/>
          <w:trPrChange w:id="1457" w:author="Frischmann, Sarah" w:date="2024-04-25T09:24:00Z">
            <w:trPr>
              <w:trHeight w:val="360"/>
              <w:jc w:val="center"/>
            </w:trPr>
          </w:trPrChange>
        </w:trPr>
        <w:tc>
          <w:tcPr>
            <w:tcW w:w="1942" w:type="dxa"/>
            <w:vAlign w:val="center"/>
            <w:tcPrChange w:id="1458" w:author="Frischmann, Sarah" w:date="2024-04-25T09:24:00Z">
              <w:tcPr>
                <w:tcW w:w="2293" w:type="dxa"/>
                <w:gridSpan w:val="2"/>
                <w:vAlign w:val="center"/>
              </w:tcPr>
            </w:tcPrChange>
          </w:tcPr>
          <w:p w14:paraId="075DD51E" w14:textId="5CCC67D2" w:rsidR="00AD6F25" w:rsidRPr="00891319" w:rsidRDefault="00AD6F25">
            <w:pPr>
              <w:pStyle w:val="TableCategoryCenteredHZ"/>
              <w:jc w:val="left"/>
              <w:rPr>
                <w:b w:val="0"/>
                <w:bCs/>
              </w:rPr>
            </w:pPr>
            <w:r w:rsidRPr="00891319">
              <w:rPr>
                <w:b w:val="0"/>
                <w:bCs/>
              </w:rPr>
              <w:t>Set of motor and pump bearings</w:t>
            </w:r>
          </w:p>
        </w:tc>
        <w:tc>
          <w:tcPr>
            <w:tcW w:w="1059" w:type="dxa"/>
            <w:vAlign w:val="center"/>
            <w:tcPrChange w:id="1459" w:author="Frischmann, Sarah" w:date="2024-04-25T09:24:00Z">
              <w:tcPr>
                <w:tcW w:w="1177" w:type="dxa"/>
                <w:gridSpan w:val="3"/>
                <w:vAlign w:val="center"/>
              </w:tcPr>
            </w:tcPrChange>
          </w:tcPr>
          <w:p w14:paraId="35C5A19D" w14:textId="66FD92DC" w:rsidR="00AD6F25" w:rsidRPr="00891319" w:rsidRDefault="00AD6F25" w:rsidP="00A502E0">
            <w:pPr>
              <w:pStyle w:val="TableCategoryCenteredHZ"/>
              <w:rPr>
                <w:b w:val="0"/>
              </w:rPr>
            </w:pPr>
            <w:r w:rsidRPr="00891319">
              <w:rPr>
                <w:b w:val="0"/>
              </w:rPr>
              <w:t>1</w:t>
            </w:r>
          </w:p>
        </w:tc>
        <w:tc>
          <w:tcPr>
            <w:tcW w:w="1060" w:type="dxa"/>
            <w:gridSpan w:val="2"/>
            <w:vAlign w:val="center"/>
            <w:tcPrChange w:id="1460" w:author="Frischmann, Sarah" w:date="2024-04-25T09:24:00Z">
              <w:tcPr>
                <w:tcW w:w="1178" w:type="dxa"/>
                <w:gridSpan w:val="3"/>
                <w:vAlign w:val="center"/>
              </w:tcPr>
            </w:tcPrChange>
          </w:tcPr>
          <w:p w14:paraId="79D5C2F9" w14:textId="77777777" w:rsidR="00AD6F25" w:rsidRPr="00891319" w:rsidRDefault="00AD6F25" w:rsidP="00A502E0">
            <w:pPr>
              <w:pStyle w:val="TableData-CenteredHZ"/>
            </w:pPr>
            <w:r w:rsidRPr="00891319">
              <w:t>1</w:t>
            </w:r>
          </w:p>
        </w:tc>
        <w:tc>
          <w:tcPr>
            <w:tcW w:w="1060" w:type="dxa"/>
            <w:vAlign w:val="center"/>
            <w:tcPrChange w:id="1461" w:author="Frischmann, Sarah" w:date="2024-04-25T09:24:00Z">
              <w:tcPr>
                <w:tcW w:w="1178" w:type="dxa"/>
                <w:gridSpan w:val="2"/>
                <w:vAlign w:val="center"/>
              </w:tcPr>
            </w:tcPrChange>
          </w:tcPr>
          <w:p w14:paraId="1C4C698B" w14:textId="071FFF13" w:rsidR="00AD6F25" w:rsidRPr="00891319" w:rsidRDefault="00AD6F25" w:rsidP="00A502E0">
            <w:pPr>
              <w:pStyle w:val="TableData-CenteredHZ"/>
            </w:pPr>
            <w:ins w:id="1462" w:author="Frischmann, Sarah" w:date="2024-04-22T15:19:00Z">
              <w:r>
                <w:t>1</w:t>
              </w:r>
            </w:ins>
          </w:p>
        </w:tc>
        <w:tc>
          <w:tcPr>
            <w:tcW w:w="1059" w:type="dxa"/>
            <w:vAlign w:val="center"/>
            <w:tcPrChange w:id="1463" w:author="Frischmann, Sarah" w:date="2024-04-25T09:24:00Z">
              <w:tcPr>
                <w:tcW w:w="1178" w:type="dxa"/>
                <w:gridSpan w:val="2"/>
                <w:vAlign w:val="center"/>
              </w:tcPr>
            </w:tcPrChange>
          </w:tcPr>
          <w:p w14:paraId="3A79AA33" w14:textId="4F753751" w:rsidR="00AD6F25" w:rsidRPr="00891319" w:rsidRDefault="00AD6F25" w:rsidP="00A502E0">
            <w:pPr>
              <w:pStyle w:val="TableData-CenteredHZ"/>
            </w:pPr>
            <w:ins w:id="1464" w:author="Frischmann, Sarah" w:date="2024-04-22T15:19:00Z">
              <w:r>
                <w:t>1</w:t>
              </w:r>
            </w:ins>
          </w:p>
        </w:tc>
        <w:tc>
          <w:tcPr>
            <w:tcW w:w="1060" w:type="dxa"/>
            <w:vAlign w:val="center"/>
            <w:tcPrChange w:id="1465" w:author="Frischmann, Sarah" w:date="2024-04-25T09:24:00Z">
              <w:tcPr>
                <w:tcW w:w="1178" w:type="dxa"/>
                <w:gridSpan w:val="2"/>
              </w:tcPr>
            </w:tcPrChange>
          </w:tcPr>
          <w:p w14:paraId="1673DD43" w14:textId="0D4B8CEB" w:rsidR="00AD6F25" w:rsidRDefault="00AD6F25" w:rsidP="00AD6F25">
            <w:pPr>
              <w:pStyle w:val="TableData-CenteredHZ"/>
            </w:pPr>
            <w:ins w:id="1466" w:author="Frischmann, Sarah" w:date="2024-04-25T09:24:00Z">
              <w:r>
                <w:t>1</w:t>
              </w:r>
            </w:ins>
          </w:p>
        </w:tc>
        <w:tc>
          <w:tcPr>
            <w:tcW w:w="1060" w:type="dxa"/>
            <w:vAlign w:val="center"/>
            <w:tcPrChange w:id="1467" w:author="Frischmann, Sarah" w:date="2024-04-25T09:24:00Z">
              <w:tcPr>
                <w:tcW w:w="1178" w:type="dxa"/>
                <w:gridSpan w:val="3"/>
                <w:vAlign w:val="center"/>
              </w:tcPr>
            </w:tcPrChange>
          </w:tcPr>
          <w:p w14:paraId="12623EF5" w14:textId="60AA3893" w:rsidR="00AD6F25" w:rsidRPr="00891319" w:rsidRDefault="00AD6F25" w:rsidP="00A502E0">
            <w:pPr>
              <w:pStyle w:val="TableData-CenteredHZ"/>
            </w:pPr>
            <w:ins w:id="1468" w:author="Frischmann, Sarah" w:date="2024-04-22T15:19:00Z">
              <w:r>
                <w:t>1</w:t>
              </w:r>
            </w:ins>
          </w:p>
        </w:tc>
        <w:tc>
          <w:tcPr>
            <w:tcW w:w="1060" w:type="dxa"/>
            <w:gridSpan w:val="2"/>
            <w:vAlign w:val="center"/>
            <w:tcPrChange w:id="1469" w:author="Frischmann, Sarah" w:date="2024-04-25T09:24:00Z">
              <w:tcPr>
                <w:tcW w:w="1178" w:type="dxa"/>
                <w:gridSpan w:val="2"/>
                <w:vAlign w:val="center"/>
              </w:tcPr>
            </w:tcPrChange>
          </w:tcPr>
          <w:p w14:paraId="11A2EB7C" w14:textId="7D5A77A9" w:rsidR="00AD6F25" w:rsidRPr="00891319" w:rsidRDefault="00AD6F25" w:rsidP="00A502E0">
            <w:pPr>
              <w:pStyle w:val="TableData-CenteredHZ"/>
            </w:pPr>
            <w:ins w:id="1470" w:author="Frischmann, Sarah" w:date="2024-04-22T15:19:00Z">
              <w:r>
                <w:t>1</w:t>
              </w:r>
            </w:ins>
          </w:p>
        </w:tc>
      </w:tr>
      <w:tr w:rsidR="00AD6F25" w:rsidRPr="001F6FCE" w14:paraId="616F5A2B" w14:textId="0320FF86" w:rsidTr="00AD6F25">
        <w:trPr>
          <w:trHeight w:val="360"/>
          <w:jc w:val="center"/>
          <w:trPrChange w:id="1471" w:author="Frischmann, Sarah" w:date="2024-04-25T09:24:00Z">
            <w:trPr>
              <w:trHeight w:val="360"/>
              <w:jc w:val="center"/>
            </w:trPr>
          </w:trPrChange>
        </w:trPr>
        <w:tc>
          <w:tcPr>
            <w:tcW w:w="1942" w:type="dxa"/>
            <w:vAlign w:val="center"/>
            <w:tcPrChange w:id="1472" w:author="Frischmann, Sarah" w:date="2024-04-25T09:24:00Z">
              <w:tcPr>
                <w:tcW w:w="2293" w:type="dxa"/>
                <w:gridSpan w:val="2"/>
                <w:vAlign w:val="center"/>
              </w:tcPr>
            </w:tcPrChange>
          </w:tcPr>
          <w:p w14:paraId="28EFA314" w14:textId="28B7C645" w:rsidR="00AD6F25" w:rsidRPr="00891319" w:rsidRDefault="00AD6F25">
            <w:pPr>
              <w:pStyle w:val="TableCategoryCenteredHZ"/>
              <w:jc w:val="left"/>
              <w:rPr>
                <w:b w:val="0"/>
                <w:bCs/>
              </w:rPr>
            </w:pPr>
            <w:commentRangeStart w:id="1473"/>
            <w:r w:rsidRPr="00891319">
              <w:rPr>
                <w:b w:val="0"/>
                <w:bCs/>
              </w:rPr>
              <w:t>Set of gaskets and O-ring seals</w:t>
            </w:r>
            <w:commentRangeEnd w:id="1473"/>
            <w:r>
              <w:rPr>
                <w:rStyle w:val="CommentReference"/>
                <w:rFonts w:ascii="Calibri" w:eastAsia="Calibri" w:hAnsi="Calibri" w:cs="Times New Roman"/>
                <w:b w:val="0"/>
              </w:rPr>
              <w:commentReference w:id="1473"/>
            </w:r>
          </w:p>
        </w:tc>
        <w:tc>
          <w:tcPr>
            <w:tcW w:w="1059" w:type="dxa"/>
            <w:vAlign w:val="center"/>
            <w:tcPrChange w:id="1474" w:author="Frischmann, Sarah" w:date="2024-04-25T09:24:00Z">
              <w:tcPr>
                <w:tcW w:w="1177" w:type="dxa"/>
                <w:gridSpan w:val="3"/>
                <w:vAlign w:val="center"/>
              </w:tcPr>
            </w:tcPrChange>
          </w:tcPr>
          <w:p w14:paraId="0C4FF80E" w14:textId="2D3E1CE2" w:rsidR="00AD6F25" w:rsidRPr="00891319" w:rsidRDefault="00AD6F25" w:rsidP="00A502E0">
            <w:pPr>
              <w:pStyle w:val="TableCategoryCenteredHZ"/>
              <w:rPr>
                <w:b w:val="0"/>
              </w:rPr>
            </w:pPr>
            <w:r w:rsidRPr="00891319">
              <w:rPr>
                <w:b w:val="0"/>
              </w:rPr>
              <w:t>2</w:t>
            </w:r>
          </w:p>
        </w:tc>
        <w:tc>
          <w:tcPr>
            <w:tcW w:w="1060" w:type="dxa"/>
            <w:gridSpan w:val="2"/>
            <w:vAlign w:val="center"/>
            <w:tcPrChange w:id="1475" w:author="Frischmann, Sarah" w:date="2024-04-25T09:24:00Z">
              <w:tcPr>
                <w:tcW w:w="1178" w:type="dxa"/>
                <w:gridSpan w:val="3"/>
                <w:vAlign w:val="center"/>
              </w:tcPr>
            </w:tcPrChange>
          </w:tcPr>
          <w:p w14:paraId="72EBF6FE" w14:textId="42E6DF72" w:rsidR="00AD6F25" w:rsidRPr="00891319" w:rsidRDefault="00AD6F25" w:rsidP="00A502E0">
            <w:pPr>
              <w:pStyle w:val="TableData-CenteredHZ"/>
            </w:pPr>
            <w:r w:rsidRPr="00891319">
              <w:t>2</w:t>
            </w:r>
          </w:p>
        </w:tc>
        <w:tc>
          <w:tcPr>
            <w:tcW w:w="1060" w:type="dxa"/>
            <w:vAlign w:val="center"/>
            <w:tcPrChange w:id="1476" w:author="Frischmann, Sarah" w:date="2024-04-25T09:24:00Z">
              <w:tcPr>
                <w:tcW w:w="1178" w:type="dxa"/>
                <w:gridSpan w:val="2"/>
                <w:vAlign w:val="center"/>
              </w:tcPr>
            </w:tcPrChange>
          </w:tcPr>
          <w:p w14:paraId="50A39454" w14:textId="251793E2" w:rsidR="00AD6F25" w:rsidRPr="00891319" w:rsidRDefault="00AD6F25" w:rsidP="00A502E0">
            <w:pPr>
              <w:pStyle w:val="TableData-CenteredHZ"/>
            </w:pPr>
            <w:ins w:id="1477" w:author="Frischmann, Sarah" w:date="2024-04-22T15:19:00Z">
              <w:r>
                <w:t>2</w:t>
              </w:r>
            </w:ins>
          </w:p>
        </w:tc>
        <w:tc>
          <w:tcPr>
            <w:tcW w:w="1059" w:type="dxa"/>
            <w:vAlign w:val="center"/>
            <w:tcPrChange w:id="1478" w:author="Frischmann, Sarah" w:date="2024-04-25T09:24:00Z">
              <w:tcPr>
                <w:tcW w:w="1178" w:type="dxa"/>
                <w:gridSpan w:val="2"/>
                <w:vAlign w:val="center"/>
              </w:tcPr>
            </w:tcPrChange>
          </w:tcPr>
          <w:p w14:paraId="2E7E47FD" w14:textId="11CC9B76" w:rsidR="00AD6F25" w:rsidRPr="00891319" w:rsidRDefault="00AD6F25" w:rsidP="00A502E0">
            <w:pPr>
              <w:pStyle w:val="TableData-CenteredHZ"/>
            </w:pPr>
            <w:ins w:id="1479" w:author="Frischmann, Sarah" w:date="2024-04-22T15:19:00Z">
              <w:r>
                <w:t>2</w:t>
              </w:r>
            </w:ins>
          </w:p>
        </w:tc>
        <w:tc>
          <w:tcPr>
            <w:tcW w:w="1060" w:type="dxa"/>
            <w:vAlign w:val="center"/>
            <w:tcPrChange w:id="1480" w:author="Frischmann, Sarah" w:date="2024-04-25T09:24:00Z">
              <w:tcPr>
                <w:tcW w:w="1178" w:type="dxa"/>
                <w:gridSpan w:val="2"/>
              </w:tcPr>
            </w:tcPrChange>
          </w:tcPr>
          <w:p w14:paraId="3DAA329F" w14:textId="16F8142B" w:rsidR="00AD6F25" w:rsidRDefault="00AD6F25" w:rsidP="00AD6F25">
            <w:pPr>
              <w:pStyle w:val="TableData-CenteredHZ"/>
            </w:pPr>
            <w:ins w:id="1481" w:author="Frischmann, Sarah" w:date="2024-04-25T09:24:00Z">
              <w:r>
                <w:t>2</w:t>
              </w:r>
            </w:ins>
          </w:p>
        </w:tc>
        <w:tc>
          <w:tcPr>
            <w:tcW w:w="1060" w:type="dxa"/>
            <w:vAlign w:val="center"/>
            <w:tcPrChange w:id="1482" w:author="Frischmann, Sarah" w:date="2024-04-25T09:24:00Z">
              <w:tcPr>
                <w:tcW w:w="1178" w:type="dxa"/>
                <w:gridSpan w:val="3"/>
                <w:vAlign w:val="center"/>
              </w:tcPr>
            </w:tcPrChange>
          </w:tcPr>
          <w:p w14:paraId="72B03840" w14:textId="404BBB2E" w:rsidR="00AD6F25" w:rsidRPr="00891319" w:rsidRDefault="00AD6F25" w:rsidP="00A502E0">
            <w:pPr>
              <w:pStyle w:val="TableData-CenteredHZ"/>
            </w:pPr>
            <w:ins w:id="1483" w:author="Frischmann, Sarah" w:date="2024-04-22T15:19:00Z">
              <w:r>
                <w:t>2</w:t>
              </w:r>
            </w:ins>
          </w:p>
        </w:tc>
        <w:tc>
          <w:tcPr>
            <w:tcW w:w="1060" w:type="dxa"/>
            <w:gridSpan w:val="2"/>
            <w:vAlign w:val="center"/>
            <w:tcPrChange w:id="1484" w:author="Frischmann, Sarah" w:date="2024-04-25T09:24:00Z">
              <w:tcPr>
                <w:tcW w:w="1178" w:type="dxa"/>
                <w:gridSpan w:val="2"/>
                <w:vAlign w:val="center"/>
              </w:tcPr>
            </w:tcPrChange>
          </w:tcPr>
          <w:p w14:paraId="23F75F78" w14:textId="14037A77" w:rsidR="00AD6F25" w:rsidRPr="00891319" w:rsidRDefault="00AD6F25" w:rsidP="00A502E0">
            <w:pPr>
              <w:pStyle w:val="TableData-CenteredHZ"/>
            </w:pPr>
            <w:ins w:id="1485" w:author="Frischmann, Sarah" w:date="2024-04-22T15:19:00Z">
              <w:r>
                <w:t>2</w:t>
              </w:r>
            </w:ins>
          </w:p>
        </w:tc>
      </w:tr>
      <w:tr w:rsidR="00AD6F25" w:rsidRPr="00806D73" w14:paraId="4A794590" w14:textId="08A32C0D" w:rsidTr="00AD6F25">
        <w:trPr>
          <w:trHeight w:val="360"/>
          <w:jc w:val="center"/>
          <w:trPrChange w:id="1486" w:author="Frischmann, Sarah" w:date="2024-04-25T09:24:00Z">
            <w:trPr>
              <w:trHeight w:val="360"/>
              <w:jc w:val="center"/>
            </w:trPr>
          </w:trPrChange>
        </w:trPr>
        <w:tc>
          <w:tcPr>
            <w:tcW w:w="1942" w:type="dxa"/>
            <w:vAlign w:val="center"/>
            <w:tcPrChange w:id="1487" w:author="Frischmann, Sarah" w:date="2024-04-25T09:24:00Z">
              <w:tcPr>
                <w:tcW w:w="2293" w:type="dxa"/>
                <w:gridSpan w:val="2"/>
                <w:vAlign w:val="center"/>
              </w:tcPr>
            </w:tcPrChange>
          </w:tcPr>
          <w:p w14:paraId="6ECB3704" w14:textId="7292C14A" w:rsidR="00AD6F25" w:rsidRPr="00EC3CE2" w:rsidDel="0057398D" w:rsidRDefault="00AD6F25">
            <w:pPr>
              <w:pStyle w:val="TableCategoryCenteredHZ"/>
              <w:jc w:val="left"/>
              <w:rPr>
                <w:b w:val="0"/>
                <w:bCs/>
              </w:rPr>
            </w:pPr>
            <w:r w:rsidRPr="00EC3CE2">
              <w:rPr>
                <w:b w:val="0"/>
                <w:bCs/>
              </w:rPr>
              <w:t>Spar</w:t>
            </w:r>
            <w:ins w:id="1488" w:author="Frischmann, Sarah" w:date="2024-04-22T15:22:00Z">
              <w:r>
                <w:rPr>
                  <w:b w:val="0"/>
                  <w:bCs/>
                </w:rPr>
                <w:t>e</w:t>
              </w:r>
            </w:ins>
            <w:del w:id="1489" w:author="Frischmann, Sarah" w:date="2024-04-22T15:22:00Z">
              <w:r w:rsidRPr="00EC3CE2" w:rsidDel="00CC4801">
                <w:rPr>
                  <w:b w:val="0"/>
                  <w:bCs/>
                </w:rPr>
                <w:delText>t</w:delText>
              </w:r>
            </w:del>
            <w:r w:rsidRPr="00EC3CE2">
              <w:rPr>
                <w:b w:val="0"/>
                <w:bCs/>
              </w:rPr>
              <w:t xml:space="preserve"> Stator</w:t>
            </w:r>
          </w:p>
        </w:tc>
        <w:tc>
          <w:tcPr>
            <w:tcW w:w="1059" w:type="dxa"/>
            <w:vAlign w:val="center"/>
            <w:tcPrChange w:id="1490" w:author="Frischmann, Sarah" w:date="2024-04-25T09:24:00Z">
              <w:tcPr>
                <w:tcW w:w="1177" w:type="dxa"/>
                <w:gridSpan w:val="3"/>
                <w:vAlign w:val="center"/>
              </w:tcPr>
            </w:tcPrChange>
          </w:tcPr>
          <w:p w14:paraId="050A8D17" w14:textId="5F779791" w:rsidR="00AD6F25" w:rsidRPr="00EC3CE2" w:rsidDel="0057398D" w:rsidRDefault="00AD6F25" w:rsidP="00A502E0">
            <w:pPr>
              <w:pStyle w:val="TableCategoryCenteredHZ"/>
              <w:rPr>
                <w:b w:val="0"/>
              </w:rPr>
            </w:pPr>
            <w:r w:rsidRPr="00EC3CE2">
              <w:rPr>
                <w:b w:val="0"/>
              </w:rPr>
              <w:t>1</w:t>
            </w:r>
          </w:p>
        </w:tc>
        <w:tc>
          <w:tcPr>
            <w:tcW w:w="1060" w:type="dxa"/>
            <w:gridSpan w:val="2"/>
            <w:vAlign w:val="center"/>
            <w:tcPrChange w:id="1491" w:author="Frischmann, Sarah" w:date="2024-04-25T09:24:00Z">
              <w:tcPr>
                <w:tcW w:w="1178" w:type="dxa"/>
                <w:gridSpan w:val="3"/>
                <w:vAlign w:val="center"/>
              </w:tcPr>
            </w:tcPrChange>
          </w:tcPr>
          <w:p w14:paraId="00D36FEB" w14:textId="52990419" w:rsidR="00AD6F25" w:rsidRPr="00EC3CE2" w:rsidDel="0057398D" w:rsidRDefault="00AD6F25" w:rsidP="00A502E0">
            <w:pPr>
              <w:pStyle w:val="TableData-CenteredHZ"/>
            </w:pPr>
            <w:r w:rsidRPr="00EC3CE2">
              <w:t>1</w:t>
            </w:r>
          </w:p>
        </w:tc>
        <w:tc>
          <w:tcPr>
            <w:tcW w:w="1060" w:type="dxa"/>
            <w:vAlign w:val="center"/>
            <w:tcPrChange w:id="1492" w:author="Frischmann, Sarah" w:date="2024-04-25T09:24:00Z">
              <w:tcPr>
                <w:tcW w:w="1178" w:type="dxa"/>
                <w:gridSpan w:val="2"/>
                <w:vAlign w:val="center"/>
              </w:tcPr>
            </w:tcPrChange>
          </w:tcPr>
          <w:p w14:paraId="65EA14AA" w14:textId="13424033" w:rsidR="00AD6F25" w:rsidRPr="00EC3CE2" w:rsidRDefault="00AD6F25" w:rsidP="00A502E0">
            <w:pPr>
              <w:pStyle w:val="TableData-CenteredHZ"/>
            </w:pPr>
            <w:ins w:id="1493" w:author="Frischmann, Sarah" w:date="2024-04-22T15:19:00Z">
              <w:r>
                <w:t>1</w:t>
              </w:r>
            </w:ins>
          </w:p>
        </w:tc>
        <w:tc>
          <w:tcPr>
            <w:tcW w:w="1059" w:type="dxa"/>
            <w:vAlign w:val="center"/>
            <w:tcPrChange w:id="1494" w:author="Frischmann, Sarah" w:date="2024-04-25T09:24:00Z">
              <w:tcPr>
                <w:tcW w:w="1178" w:type="dxa"/>
                <w:gridSpan w:val="2"/>
                <w:vAlign w:val="center"/>
              </w:tcPr>
            </w:tcPrChange>
          </w:tcPr>
          <w:p w14:paraId="6027BABD" w14:textId="1FA21B5C" w:rsidR="00AD6F25" w:rsidRPr="00EC3CE2" w:rsidRDefault="00AD6F25" w:rsidP="00A502E0">
            <w:pPr>
              <w:pStyle w:val="TableData-CenteredHZ"/>
            </w:pPr>
            <w:ins w:id="1495" w:author="Frischmann, Sarah" w:date="2024-04-22T15:19:00Z">
              <w:r>
                <w:t>1</w:t>
              </w:r>
            </w:ins>
          </w:p>
        </w:tc>
        <w:tc>
          <w:tcPr>
            <w:tcW w:w="1060" w:type="dxa"/>
            <w:vAlign w:val="center"/>
            <w:tcPrChange w:id="1496" w:author="Frischmann, Sarah" w:date="2024-04-25T09:24:00Z">
              <w:tcPr>
                <w:tcW w:w="1178" w:type="dxa"/>
                <w:gridSpan w:val="2"/>
              </w:tcPr>
            </w:tcPrChange>
          </w:tcPr>
          <w:p w14:paraId="1F75BCC8" w14:textId="62C53B38" w:rsidR="00AD6F25" w:rsidRDefault="00AD6F25" w:rsidP="00AD6F25">
            <w:pPr>
              <w:pStyle w:val="TableData-CenteredHZ"/>
            </w:pPr>
            <w:ins w:id="1497" w:author="Frischmann, Sarah" w:date="2024-04-25T09:24:00Z">
              <w:r>
                <w:t>1</w:t>
              </w:r>
            </w:ins>
          </w:p>
        </w:tc>
        <w:tc>
          <w:tcPr>
            <w:tcW w:w="1060" w:type="dxa"/>
            <w:vAlign w:val="center"/>
            <w:tcPrChange w:id="1498" w:author="Frischmann, Sarah" w:date="2024-04-25T09:24:00Z">
              <w:tcPr>
                <w:tcW w:w="1178" w:type="dxa"/>
                <w:gridSpan w:val="3"/>
                <w:vAlign w:val="center"/>
              </w:tcPr>
            </w:tcPrChange>
          </w:tcPr>
          <w:p w14:paraId="1FD791BE" w14:textId="76B009E5" w:rsidR="00AD6F25" w:rsidRPr="00EC3CE2" w:rsidRDefault="00AD6F25" w:rsidP="00A502E0">
            <w:pPr>
              <w:pStyle w:val="TableData-CenteredHZ"/>
            </w:pPr>
            <w:ins w:id="1499" w:author="Frischmann, Sarah" w:date="2024-04-22T15:19:00Z">
              <w:r>
                <w:t>1</w:t>
              </w:r>
            </w:ins>
          </w:p>
        </w:tc>
        <w:tc>
          <w:tcPr>
            <w:tcW w:w="1060" w:type="dxa"/>
            <w:gridSpan w:val="2"/>
            <w:vAlign w:val="center"/>
            <w:tcPrChange w:id="1500" w:author="Frischmann, Sarah" w:date="2024-04-25T09:24:00Z">
              <w:tcPr>
                <w:tcW w:w="1178" w:type="dxa"/>
                <w:gridSpan w:val="2"/>
                <w:vAlign w:val="center"/>
              </w:tcPr>
            </w:tcPrChange>
          </w:tcPr>
          <w:p w14:paraId="76DDA139" w14:textId="5296512D" w:rsidR="00AD6F25" w:rsidRPr="00EC3CE2" w:rsidRDefault="00AD6F25" w:rsidP="00A502E0">
            <w:pPr>
              <w:pStyle w:val="TableData-CenteredHZ"/>
            </w:pPr>
            <w:ins w:id="1501" w:author="Frischmann, Sarah" w:date="2024-04-22T15:19:00Z">
              <w:r>
                <w:t>1</w:t>
              </w:r>
            </w:ins>
          </w:p>
        </w:tc>
      </w:tr>
      <w:tr w:rsidR="00AD6F25" w:rsidRPr="00806D73" w14:paraId="432A0D48" w14:textId="77777777" w:rsidTr="00AD6F25">
        <w:trPr>
          <w:trHeight w:val="360"/>
          <w:jc w:val="center"/>
          <w:ins w:id="1502" w:author="Frischmann, Sarah" w:date="2024-04-22T15:22:00Z"/>
          <w:trPrChange w:id="1503" w:author="Frischmann, Sarah" w:date="2024-04-25T09:24:00Z">
            <w:trPr>
              <w:trHeight w:val="360"/>
              <w:jc w:val="center"/>
            </w:trPr>
          </w:trPrChange>
        </w:trPr>
        <w:tc>
          <w:tcPr>
            <w:tcW w:w="1942" w:type="dxa"/>
            <w:vAlign w:val="center"/>
            <w:tcPrChange w:id="1504" w:author="Frischmann, Sarah" w:date="2024-04-25T09:24:00Z">
              <w:tcPr>
                <w:tcW w:w="2293" w:type="dxa"/>
                <w:gridSpan w:val="2"/>
                <w:vAlign w:val="center"/>
              </w:tcPr>
            </w:tcPrChange>
          </w:tcPr>
          <w:p w14:paraId="3A8D0529" w14:textId="752CC14C" w:rsidR="00AD6F25" w:rsidRPr="00EC3CE2" w:rsidRDefault="00AD6F25">
            <w:pPr>
              <w:pStyle w:val="TableCategoryCenteredHZ"/>
              <w:jc w:val="left"/>
              <w:rPr>
                <w:ins w:id="1505" w:author="Frischmann, Sarah" w:date="2024-04-22T15:22:00Z"/>
                <w:b w:val="0"/>
                <w:bCs/>
              </w:rPr>
            </w:pPr>
            <w:commentRangeStart w:id="1506"/>
            <w:ins w:id="1507" w:author="Frischmann, Sarah" w:date="2024-04-22T15:22:00Z">
              <w:r>
                <w:rPr>
                  <w:b w:val="0"/>
                  <w:bCs/>
                </w:rPr>
                <w:t>Spare Rotor</w:t>
              </w:r>
            </w:ins>
            <w:commentRangeEnd w:id="1506"/>
            <w:ins w:id="1508" w:author="Frischmann, Sarah" w:date="2024-04-22T15:24:00Z">
              <w:r>
                <w:rPr>
                  <w:rStyle w:val="CommentReference"/>
                  <w:rFonts w:ascii="Calibri" w:eastAsia="Calibri" w:hAnsi="Calibri" w:cs="Times New Roman"/>
                  <w:b w:val="0"/>
                </w:rPr>
                <w:commentReference w:id="1506"/>
              </w:r>
            </w:ins>
          </w:p>
        </w:tc>
        <w:tc>
          <w:tcPr>
            <w:tcW w:w="1059" w:type="dxa"/>
            <w:vAlign w:val="center"/>
            <w:tcPrChange w:id="1509" w:author="Frischmann, Sarah" w:date="2024-04-25T09:24:00Z">
              <w:tcPr>
                <w:tcW w:w="1177" w:type="dxa"/>
                <w:gridSpan w:val="3"/>
                <w:vAlign w:val="center"/>
              </w:tcPr>
            </w:tcPrChange>
          </w:tcPr>
          <w:p w14:paraId="4F0BCDA3" w14:textId="04AA66B4" w:rsidR="00AD6F25" w:rsidRPr="00EC3CE2" w:rsidRDefault="00AD6F25" w:rsidP="00A502E0">
            <w:pPr>
              <w:pStyle w:val="TableCategoryCenteredHZ"/>
              <w:rPr>
                <w:ins w:id="1510" w:author="Frischmann, Sarah" w:date="2024-04-22T15:22:00Z"/>
                <w:b w:val="0"/>
              </w:rPr>
            </w:pPr>
            <w:ins w:id="1511" w:author="Frischmann, Sarah" w:date="2024-04-22T15:24:00Z">
              <w:r>
                <w:rPr>
                  <w:b w:val="0"/>
                </w:rPr>
                <w:t>1</w:t>
              </w:r>
            </w:ins>
          </w:p>
        </w:tc>
        <w:tc>
          <w:tcPr>
            <w:tcW w:w="1060" w:type="dxa"/>
            <w:gridSpan w:val="2"/>
            <w:vAlign w:val="center"/>
            <w:tcPrChange w:id="1512" w:author="Frischmann, Sarah" w:date="2024-04-25T09:24:00Z">
              <w:tcPr>
                <w:tcW w:w="1178" w:type="dxa"/>
                <w:gridSpan w:val="3"/>
                <w:vAlign w:val="center"/>
              </w:tcPr>
            </w:tcPrChange>
          </w:tcPr>
          <w:p w14:paraId="12DCB498" w14:textId="410BA93E" w:rsidR="00AD6F25" w:rsidRPr="00EC3CE2" w:rsidRDefault="00AD6F25" w:rsidP="00A502E0">
            <w:pPr>
              <w:pStyle w:val="TableData-CenteredHZ"/>
              <w:rPr>
                <w:ins w:id="1513" w:author="Frischmann, Sarah" w:date="2024-04-22T15:22:00Z"/>
              </w:rPr>
            </w:pPr>
            <w:ins w:id="1514" w:author="Frischmann, Sarah" w:date="2024-04-22T15:24:00Z">
              <w:r>
                <w:t>1</w:t>
              </w:r>
            </w:ins>
          </w:p>
        </w:tc>
        <w:tc>
          <w:tcPr>
            <w:tcW w:w="1060" w:type="dxa"/>
            <w:vAlign w:val="center"/>
            <w:tcPrChange w:id="1515" w:author="Frischmann, Sarah" w:date="2024-04-25T09:24:00Z">
              <w:tcPr>
                <w:tcW w:w="1178" w:type="dxa"/>
                <w:gridSpan w:val="2"/>
                <w:vAlign w:val="center"/>
              </w:tcPr>
            </w:tcPrChange>
          </w:tcPr>
          <w:p w14:paraId="3808DE8C" w14:textId="73AF6B2E" w:rsidR="00AD6F25" w:rsidRDefault="00AD6F25" w:rsidP="00A502E0">
            <w:pPr>
              <w:pStyle w:val="TableData-CenteredHZ"/>
              <w:rPr>
                <w:ins w:id="1516" w:author="Frischmann, Sarah" w:date="2024-04-22T15:22:00Z"/>
              </w:rPr>
            </w:pPr>
            <w:ins w:id="1517" w:author="Frischmann, Sarah" w:date="2024-04-22T15:24:00Z">
              <w:r>
                <w:t>1</w:t>
              </w:r>
            </w:ins>
          </w:p>
        </w:tc>
        <w:tc>
          <w:tcPr>
            <w:tcW w:w="1059" w:type="dxa"/>
            <w:vAlign w:val="center"/>
            <w:tcPrChange w:id="1518" w:author="Frischmann, Sarah" w:date="2024-04-25T09:24:00Z">
              <w:tcPr>
                <w:tcW w:w="1178" w:type="dxa"/>
                <w:gridSpan w:val="2"/>
                <w:vAlign w:val="center"/>
              </w:tcPr>
            </w:tcPrChange>
          </w:tcPr>
          <w:p w14:paraId="474E6498" w14:textId="7D85A741" w:rsidR="00AD6F25" w:rsidRDefault="00AD6F25" w:rsidP="00A502E0">
            <w:pPr>
              <w:pStyle w:val="TableData-CenteredHZ"/>
              <w:rPr>
                <w:ins w:id="1519" w:author="Frischmann, Sarah" w:date="2024-04-22T15:22:00Z"/>
              </w:rPr>
            </w:pPr>
            <w:ins w:id="1520" w:author="Frischmann, Sarah" w:date="2024-04-22T15:24:00Z">
              <w:r>
                <w:t>1</w:t>
              </w:r>
            </w:ins>
          </w:p>
        </w:tc>
        <w:tc>
          <w:tcPr>
            <w:tcW w:w="1060" w:type="dxa"/>
            <w:vAlign w:val="center"/>
            <w:tcPrChange w:id="1521" w:author="Frischmann, Sarah" w:date="2024-04-25T09:24:00Z">
              <w:tcPr>
                <w:tcW w:w="1178" w:type="dxa"/>
                <w:gridSpan w:val="2"/>
              </w:tcPr>
            </w:tcPrChange>
          </w:tcPr>
          <w:p w14:paraId="3F394308" w14:textId="4DAA7DA4" w:rsidR="00AD6F25" w:rsidRDefault="00AD6F25" w:rsidP="00AD6F25">
            <w:pPr>
              <w:pStyle w:val="TableData-CenteredHZ"/>
              <w:rPr>
                <w:ins w:id="1522" w:author="Frischmann, Sarah" w:date="2024-04-25T09:24:00Z"/>
              </w:rPr>
            </w:pPr>
            <w:ins w:id="1523" w:author="Frischmann, Sarah" w:date="2024-04-25T09:24:00Z">
              <w:r>
                <w:t>1</w:t>
              </w:r>
            </w:ins>
          </w:p>
        </w:tc>
        <w:tc>
          <w:tcPr>
            <w:tcW w:w="1060" w:type="dxa"/>
            <w:vAlign w:val="center"/>
            <w:tcPrChange w:id="1524" w:author="Frischmann, Sarah" w:date="2024-04-25T09:24:00Z">
              <w:tcPr>
                <w:tcW w:w="1178" w:type="dxa"/>
                <w:gridSpan w:val="3"/>
                <w:vAlign w:val="center"/>
              </w:tcPr>
            </w:tcPrChange>
          </w:tcPr>
          <w:p w14:paraId="2575FCDA" w14:textId="0265B0A3" w:rsidR="00AD6F25" w:rsidRDefault="00AD6F25" w:rsidP="00A502E0">
            <w:pPr>
              <w:pStyle w:val="TableData-CenteredHZ"/>
              <w:rPr>
                <w:ins w:id="1525" w:author="Frischmann, Sarah" w:date="2024-04-22T15:22:00Z"/>
              </w:rPr>
            </w:pPr>
            <w:ins w:id="1526" w:author="Frischmann, Sarah" w:date="2024-04-22T15:24:00Z">
              <w:r>
                <w:t>1</w:t>
              </w:r>
            </w:ins>
          </w:p>
        </w:tc>
        <w:tc>
          <w:tcPr>
            <w:tcW w:w="1060" w:type="dxa"/>
            <w:gridSpan w:val="2"/>
            <w:vAlign w:val="center"/>
            <w:tcPrChange w:id="1527" w:author="Frischmann, Sarah" w:date="2024-04-25T09:24:00Z">
              <w:tcPr>
                <w:tcW w:w="1178" w:type="dxa"/>
                <w:gridSpan w:val="2"/>
                <w:vAlign w:val="center"/>
              </w:tcPr>
            </w:tcPrChange>
          </w:tcPr>
          <w:p w14:paraId="3A7204AC" w14:textId="0874DA47" w:rsidR="00AD6F25" w:rsidRDefault="00AD6F25" w:rsidP="00A502E0">
            <w:pPr>
              <w:pStyle w:val="TableData-CenteredHZ"/>
              <w:rPr>
                <w:ins w:id="1528" w:author="Frischmann, Sarah" w:date="2024-04-22T15:22:00Z"/>
              </w:rPr>
            </w:pPr>
            <w:ins w:id="1529" w:author="Frischmann, Sarah" w:date="2024-04-22T15:24:00Z">
              <w:r>
                <w:t>1</w:t>
              </w:r>
            </w:ins>
          </w:p>
        </w:tc>
      </w:tr>
      <w:tr w:rsidR="00104ACA" w:rsidRPr="00806D73" w14:paraId="0D28FB95" w14:textId="77777777" w:rsidTr="00AD6F25">
        <w:trPr>
          <w:trHeight w:val="360"/>
          <w:jc w:val="center"/>
          <w:ins w:id="1530" w:author="Ghadimi, Shahrouz" w:date="2024-05-07T09:36:00Z" w16du:dateUtc="2024-05-07T15:36:00Z"/>
        </w:trPr>
        <w:tc>
          <w:tcPr>
            <w:tcW w:w="1942" w:type="dxa"/>
            <w:vAlign w:val="center"/>
          </w:tcPr>
          <w:p w14:paraId="4419270B" w14:textId="1128F8BE" w:rsidR="00104ACA" w:rsidRPr="00104ACA" w:rsidRDefault="00104ACA">
            <w:pPr>
              <w:pStyle w:val="TableCategoryCenteredHZ"/>
              <w:jc w:val="left"/>
              <w:rPr>
                <w:ins w:id="1531" w:author="Ghadimi, Shahrouz" w:date="2024-05-07T09:36:00Z" w16du:dateUtc="2024-05-07T15:36:00Z"/>
                <w:b w:val="0"/>
                <w:bCs/>
                <w:highlight w:val="yellow"/>
                <w:rPrChange w:id="1532" w:author="Ghadimi, Shahrouz" w:date="2024-05-07T09:36:00Z" w16du:dateUtc="2024-05-07T15:36:00Z">
                  <w:rPr>
                    <w:ins w:id="1533" w:author="Ghadimi, Shahrouz" w:date="2024-05-07T09:36:00Z" w16du:dateUtc="2024-05-07T15:36:00Z"/>
                    <w:b w:val="0"/>
                    <w:bCs/>
                  </w:rPr>
                </w:rPrChange>
              </w:rPr>
            </w:pPr>
            <w:ins w:id="1534" w:author="Ghadimi, Shahrouz" w:date="2024-05-07T09:36:00Z" w16du:dateUtc="2024-05-07T15:36:00Z">
              <w:r w:rsidRPr="00104ACA">
                <w:rPr>
                  <w:b w:val="0"/>
                  <w:bCs/>
                  <w:highlight w:val="yellow"/>
                  <w:rPrChange w:id="1535" w:author="Ghadimi, Shahrouz" w:date="2024-05-07T09:36:00Z" w16du:dateUtc="2024-05-07T15:36:00Z">
                    <w:rPr>
                      <w:b w:val="0"/>
                      <w:bCs/>
                    </w:rPr>
                  </w:rPrChange>
                </w:rPr>
                <w:t>S</w:t>
              </w:r>
              <w:r w:rsidRPr="00104ACA">
                <w:rPr>
                  <w:b w:val="0"/>
                  <w:bCs/>
                  <w:highlight w:val="yellow"/>
                  <w:rPrChange w:id="1536" w:author="Ghadimi, Shahrouz" w:date="2024-05-07T09:36:00Z" w16du:dateUtc="2024-05-07T15:36:00Z">
                    <w:rPr>
                      <w:b w:val="0"/>
                      <w:bCs/>
                    </w:rPr>
                  </w:rPrChange>
                </w:rPr>
                <w:t>et of retaining rings</w:t>
              </w:r>
            </w:ins>
          </w:p>
        </w:tc>
        <w:tc>
          <w:tcPr>
            <w:tcW w:w="1059" w:type="dxa"/>
            <w:vAlign w:val="center"/>
          </w:tcPr>
          <w:p w14:paraId="13FBB6E7" w14:textId="77777777" w:rsidR="00104ACA" w:rsidRDefault="00104ACA" w:rsidP="00A502E0">
            <w:pPr>
              <w:pStyle w:val="TableCategoryCenteredHZ"/>
              <w:rPr>
                <w:ins w:id="1537" w:author="Ghadimi, Shahrouz" w:date="2024-05-07T09:36:00Z" w16du:dateUtc="2024-05-07T15:36:00Z"/>
                <w:b w:val="0"/>
              </w:rPr>
            </w:pPr>
          </w:p>
        </w:tc>
        <w:tc>
          <w:tcPr>
            <w:tcW w:w="1060" w:type="dxa"/>
            <w:gridSpan w:val="2"/>
            <w:vAlign w:val="center"/>
          </w:tcPr>
          <w:p w14:paraId="3AA47098" w14:textId="77777777" w:rsidR="00104ACA" w:rsidRDefault="00104ACA" w:rsidP="00A502E0">
            <w:pPr>
              <w:pStyle w:val="TableData-CenteredHZ"/>
              <w:rPr>
                <w:ins w:id="1538" w:author="Ghadimi, Shahrouz" w:date="2024-05-07T09:36:00Z" w16du:dateUtc="2024-05-07T15:36:00Z"/>
              </w:rPr>
            </w:pPr>
          </w:p>
        </w:tc>
        <w:tc>
          <w:tcPr>
            <w:tcW w:w="1060" w:type="dxa"/>
            <w:vAlign w:val="center"/>
          </w:tcPr>
          <w:p w14:paraId="5180454B" w14:textId="77777777" w:rsidR="00104ACA" w:rsidRDefault="00104ACA" w:rsidP="00A502E0">
            <w:pPr>
              <w:pStyle w:val="TableData-CenteredHZ"/>
              <w:rPr>
                <w:ins w:id="1539" w:author="Ghadimi, Shahrouz" w:date="2024-05-07T09:36:00Z" w16du:dateUtc="2024-05-07T15:36:00Z"/>
              </w:rPr>
            </w:pPr>
          </w:p>
        </w:tc>
        <w:tc>
          <w:tcPr>
            <w:tcW w:w="1059" w:type="dxa"/>
            <w:vAlign w:val="center"/>
          </w:tcPr>
          <w:p w14:paraId="40EF326D" w14:textId="77777777" w:rsidR="00104ACA" w:rsidRDefault="00104ACA" w:rsidP="00A502E0">
            <w:pPr>
              <w:pStyle w:val="TableData-CenteredHZ"/>
              <w:rPr>
                <w:ins w:id="1540" w:author="Ghadimi, Shahrouz" w:date="2024-05-07T09:36:00Z" w16du:dateUtc="2024-05-07T15:36:00Z"/>
              </w:rPr>
            </w:pPr>
          </w:p>
        </w:tc>
        <w:tc>
          <w:tcPr>
            <w:tcW w:w="1060" w:type="dxa"/>
            <w:vAlign w:val="center"/>
          </w:tcPr>
          <w:p w14:paraId="336E53D1" w14:textId="77777777" w:rsidR="00104ACA" w:rsidRDefault="00104ACA" w:rsidP="00AD6F25">
            <w:pPr>
              <w:pStyle w:val="TableData-CenteredHZ"/>
              <w:rPr>
                <w:ins w:id="1541" w:author="Ghadimi, Shahrouz" w:date="2024-05-07T09:36:00Z" w16du:dateUtc="2024-05-07T15:36:00Z"/>
              </w:rPr>
            </w:pPr>
          </w:p>
        </w:tc>
        <w:tc>
          <w:tcPr>
            <w:tcW w:w="1060" w:type="dxa"/>
            <w:vAlign w:val="center"/>
          </w:tcPr>
          <w:p w14:paraId="2A92590F" w14:textId="77777777" w:rsidR="00104ACA" w:rsidRDefault="00104ACA" w:rsidP="00A502E0">
            <w:pPr>
              <w:pStyle w:val="TableData-CenteredHZ"/>
              <w:rPr>
                <w:ins w:id="1542" w:author="Ghadimi, Shahrouz" w:date="2024-05-07T09:36:00Z" w16du:dateUtc="2024-05-07T15:36:00Z"/>
              </w:rPr>
            </w:pPr>
          </w:p>
        </w:tc>
        <w:tc>
          <w:tcPr>
            <w:tcW w:w="1060" w:type="dxa"/>
            <w:gridSpan w:val="2"/>
            <w:vAlign w:val="center"/>
          </w:tcPr>
          <w:p w14:paraId="4B6F7003" w14:textId="5B404482" w:rsidR="00104ACA" w:rsidRDefault="00104ACA" w:rsidP="00A502E0">
            <w:pPr>
              <w:pStyle w:val="TableData-CenteredHZ"/>
              <w:rPr>
                <w:ins w:id="1543" w:author="Ghadimi, Shahrouz" w:date="2024-05-07T09:36:00Z" w16du:dateUtc="2024-05-07T15:36:00Z"/>
              </w:rPr>
            </w:pPr>
            <w:ins w:id="1544" w:author="Ghadimi, Shahrouz" w:date="2024-05-07T09:36:00Z" w16du:dateUtc="2024-05-07T15:36:00Z">
              <w:r>
                <w:t>1</w:t>
              </w:r>
            </w:ins>
          </w:p>
        </w:tc>
      </w:tr>
    </w:tbl>
    <w:p w14:paraId="5C6A745C" w14:textId="77777777" w:rsidR="009C473E" w:rsidRPr="00617417" w:rsidRDefault="009C473E" w:rsidP="009C473E">
      <w:pPr>
        <w:pStyle w:val="Heading2"/>
        <w:spacing w:before="360"/>
      </w:pPr>
      <w:r w:rsidRPr="00617417">
        <w:t>equipment identification</w:t>
      </w:r>
    </w:p>
    <w:p w14:paraId="7AFEE0E2" w14:textId="77777777" w:rsidR="009C473E" w:rsidRPr="00617417" w:rsidRDefault="009C473E" w:rsidP="009C473E">
      <w:pPr>
        <w:pStyle w:val="Heading3"/>
      </w:pPr>
      <w:r w:rsidRPr="00617417">
        <w:t xml:space="preserve">Comply with </w:t>
      </w:r>
      <w:r w:rsidRPr="00AD6F25">
        <w:rPr>
          <w:rPrChange w:id="1545" w:author="Frischmann, Sarah" w:date="2024-04-25T09:24:00Z">
            <w:rPr>
              <w:highlight w:val="yellow"/>
            </w:rPr>
          </w:rPrChange>
        </w:rPr>
        <w:t>Section 43 20 00 – Pumps General</w:t>
      </w:r>
      <w:r w:rsidRPr="00AD6F25">
        <w:t>.</w:t>
      </w:r>
    </w:p>
    <w:p w14:paraId="12A03E7B" w14:textId="1BA811CE" w:rsidR="002914B9" w:rsidRPr="002914B9" w:rsidRDefault="00A219AC" w:rsidP="002914B9">
      <w:pPr>
        <w:pStyle w:val="Heading1"/>
      </w:pPr>
      <w:r w:rsidRPr="002914B9">
        <w:t>EXECUTION</w:t>
      </w:r>
    </w:p>
    <w:p w14:paraId="3B47DBA6" w14:textId="77777777" w:rsidR="00B51984" w:rsidRPr="00617417" w:rsidRDefault="00B51984" w:rsidP="00B51984">
      <w:pPr>
        <w:pStyle w:val="Heading2"/>
        <w:spacing w:before="360"/>
      </w:pPr>
      <w:r w:rsidRPr="00617417">
        <w:t>shop testing</w:t>
      </w:r>
    </w:p>
    <w:p w14:paraId="4EC235BD" w14:textId="017675EE" w:rsidR="00B51984" w:rsidRPr="00617417" w:rsidRDefault="00B51984" w:rsidP="00B51984">
      <w:pPr>
        <w:pStyle w:val="Heading3"/>
      </w:pPr>
      <w:r w:rsidRPr="00617417">
        <w:t xml:space="preserve">Factory testing shall be in </w:t>
      </w:r>
      <w:r w:rsidRPr="00AD6F25">
        <w:t xml:space="preserve">accordance with </w:t>
      </w:r>
      <w:r w:rsidRPr="00AD6F25">
        <w:rPr>
          <w:rPrChange w:id="1546" w:author="Frischmann, Sarah" w:date="2024-04-25T09:24:00Z">
            <w:rPr>
              <w:highlight w:val="yellow"/>
            </w:rPr>
          </w:rPrChange>
        </w:rPr>
        <w:t>Section 43 20 00 – Pumps General</w:t>
      </w:r>
      <w:r w:rsidR="00030431" w:rsidRPr="00AD6F25">
        <w:t xml:space="preserve"> and</w:t>
      </w:r>
      <w:r w:rsidR="00030431">
        <w:t xml:space="preserve"> ANSI/HI 3.6 Rotary Pump Tests</w:t>
      </w:r>
      <w:r w:rsidRPr="00617417">
        <w:t>, and shall include:</w:t>
      </w:r>
    </w:p>
    <w:p w14:paraId="0B94639D" w14:textId="27805643" w:rsidR="00B51984" w:rsidRDefault="00B51984" w:rsidP="00B51984">
      <w:pPr>
        <w:pStyle w:val="NotetoSpecifierHZ"/>
      </w:pPr>
      <w:r w:rsidRPr="00617417">
        <w:t>Witnessed shop tests are typically required only for larger pumps but may be Owner driven. See Hazen Design Guideline for Specifying and Witnessing Shop Tests.</w:t>
      </w:r>
    </w:p>
    <w:p w14:paraId="017A1273" w14:textId="7D3354DA" w:rsidR="00A54239" w:rsidRPr="00A54239" w:rsidRDefault="00A54239" w:rsidP="00A54239">
      <w:pPr>
        <w:pStyle w:val="TableFigureTitleHZ"/>
      </w:pPr>
      <w:commentRangeStart w:id="1547"/>
      <w:commentRangeStart w:id="1548"/>
      <w:commentRangeStart w:id="1549"/>
      <w:commentRangeStart w:id="1550"/>
      <w:r w:rsidRPr="002F64CF">
        <w:t>Shop</w:t>
      </w:r>
      <w:commentRangeEnd w:id="1547"/>
      <w:r w:rsidR="00DC22F0">
        <w:rPr>
          <w:rStyle w:val="CommentReference"/>
          <w:rFonts w:ascii="Calibri" w:eastAsia="Calibri" w:hAnsi="Calibri" w:cs="Times New Roman"/>
          <w:b w:val="0"/>
        </w:rPr>
        <w:commentReference w:id="1547"/>
      </w:r>
      <w:commentRangeEnd w:id="1548"/>
      <w:r w:rsidR="00014612">
        <w:rPr>
          <w:rStyle w:val="CommentReference"/>
          <w:rFonts w:ascii="Calibri" w:eastAsia="Calibri" w:hAnsi="Calibri" w:cs="Times New Roman"/>
          <w:b w:val="0"/>
        </w:rPr>
        <w:commentReference w:id="1548"/>
      </w:r>
      <w:r w:rsidRPr="002F64CF">
        <w:t xml:space="preserve"> Testing </w:t>
      </w:r>
      <w:commentRangeStart w:id="1551"/>
      <w:r w:rsidRPr="002F64CF">
        <w:t>Schedule</w:t>
      </w:r>
      <w:commentRangeEnd w:id="1551"/>
      <w:r w:rsidR="00D75DC8">
        <w:rPr>
          <w:rStyle w:val="CommentReference"/>
          <w:rFonts w:ascii="Calibri" w:eastAsia="Calibri" w:hAnsi="Calibri" w:cs="Times New Roman"/>
          <w:b w:val="0"/>
        </w:rPr>
        <w:commentReference w:id="1551"/>
      </w:r>
      <w:r w:rsidRPr="002F64CF">
        <w:t xml:space="preserve"> 43 23 18 </w:t>
      </w:r>
      <w:r w:rsidR="00237BCB">
        <w:t>–</w:t>
      </w:r>
      <w:r w:rsidRPr="002F64CF">
        <w:t xml:space="preserve"> 0</w:t>
      </w:r>
      <w:r>
        <w:t>7</w:t>
      </w:r>
      <w:commentRangeEnd w:id="1549"/>
      <w:r w:rsidR="003E7D8F">
        <w:rPr>
          <w:rStyle w:val="CommentReference"/>
          <w:rFonts w:ascii="Calibri" w:eastAsia="Calibri" w:hAnsi="Calibri" w:cs="Times New Roman"/>
          <w:b w:val="0"/>
        </w:rPr>
        <w:commentReference w:id="1549"/>
      </w:r>
      <w:commentRangeEnd w:id="1550"/>
      <w:r w:rsidR="00406A49">
        <w:rPr>
          <w:rStyle w:val="CommentReference"/>
          <w:rFonts w:ascii="Calibri" w:eastAsia="Calibri" w:hAnsi="Calibri" w:cs="Times New Roman"/>
          <w:b w:val="0"/>
        </w:rPr>
        <w:commentReference w:id="1550"/>
      </w:r>
    </w:p>
    <w:tbl>
      <w:tblPr>
        <w:tblW w:w="0" w:type="auto"/>
        <w:tblInd w:w="1620" w:type="dxa"/>
        <w:tblBorders>
          <w:insideH w:val="single" w:sz="4" w:space="0" w:color="auto"/>
          <w:insideV w:val="single" w:sz="4" w:space="0" w:color="auto"/>
        </w:tblBorders>
        <w:tblLook w:val="01E0" w:firstRow="1" w:lastRow="1" w:firstColumn="1" w:lastColumn="1" w:noHBand="0" w:noVBand="0"/>
      </w:tblPr>
      <w:tblGrid>
        <w:gridCol w:w="3690"/>
        <w:gridCol w:w="1620"/>
        <w:gridCol w:w="1620"/>
      </w:tblGrid>
      <w:tr w:rsidR="00B51984" w:rsidRPr="00617417" w14:paraId="5316A55B" w14:textId="77777777" w:rsidTr="003C1C44">
        <w:trPr>
          <w:trHeight w:val="360"/>
          <w:tblHeader/>
        </w:trPr>
        <w:tc>
          <w:tcPr>
            <w:tcW w:w="3690" w:type="dxa"/>
            <w:shd w:val="clear" w:color="auto" w:fill="auto"/>
            <w:vAlign w:val="center"/>
          </w:tcPr>
          <w:p w14:paraId="12C60457" w14:textId="77777777" w:rsidR="00B51984" w:rsidRPr="00617417" w:rsidRDefault="00B51984">
            <w:pPr>
              <w:pStyle w:val="TableCategoryCenteredHZ"/>
            </w:pPr>
          </w:p>
        </w:tc>
        <w:tc>
          <w:tcPr>
            <w:tcW w:w="1620" w:type="dxa"/>
            <w:shd w:val="clear" w:color="auto" w:fill="auto"/>
            <w:vAlign w:val="center"/>
          </w:tcPr>
          <w:p w14:paraId="51A1277D" w14:textId="1BAED019" w:rsidR="00B51984" w:rsidRPr="00A54239" w:rsidRDefault="00E2071C">
            <w:pPr>
              <w:pStyle w:val="TableCategoryCenteredHZ"/>
              <w:rPr>
                <w:highlight w:val="yellow"/>
              </w:rPr>
            </w:pPr>
            <w:r>
              <w:rPr>
                <w:highlight w:val="yellow"/>
              </w:rPr>
              <w:t>Service 1</w:t>
            </w:r>
          </w:p>
        </w:tc>
        <w:tc>
          <w:tcPr>
            <w:tcW w:w="1620" w:type="dxa"/>
            <w:shd w:val="clear" w:color="auto" w:fill="auto"/>
            <w:vAlign w:val="center"/>
          </w:tcPr>
          <w:p w14:paraId="2E74D4DB" w14:textId="241CD85E" w:rsidR="00B51984" w:rsidRPr="00A54239" w:rsidRDefault="00E2071C">
            <w:pPr>
              <w:pStyle w:val="TableCategoryCenteredHZ"/>
              <w:rPr>
                <w:highlight w:val="yellow"/>
              </w:rPr>
            </w:pPr>
            <w:r>
              <w:rPr>
                <w:highlight w:val="yellow"/>
              </w:rPr>
              <w:t>Service 2</w:t>
            </w:r>
          </w:p>
        </w:tc>
      </w:tr>
      <w:tr w:rsidR="00B51984" w:rsidRPr="00617417" w14:paraId="4DFACFAD" w14:textId="77777777" w:rsidTr="003C1C44">
        <w:trPr>
          <w:trHeight w:val="360"/>
        </w:trPr>
        <w:tc>
          <w:tcPr>
            <w:tcW w:w="3690" w:type="dxa"/>
            <w:shd w:val="clear" w:color="auto" w:fill="auto"/>
            <w:vAlign w:val="center"/>
          </w:tcPr>
          <w:p w14:paraId="26D27F0F" w14:textId="77777777" w:rsidR="00B51984" w:rsidRPr="00617417" w:rsidRDefault="00B51984">
            <w:pPr>
              <w:pStyle w:val="TableData-CenteredHZ"/>
              <w:jc w:val="left"/>
            </w:pPr>
            <w:r w:rsidRPr="00617417">
              <w:t>Hydraulic Performance Testing</w:t>
            </w:r>
          </w:p>
        </w:tc>
        <w:tc>
          <w:tcPr>
            <w:tcW w:w="1620" w:type="dxa"/>
            <w:shd w:val="clear" w:color="auto" w:fill="auto"/>
            <w:vAlign w:val="center"/>
          </w:tcPr>
          <w:p w14:paraId="7461249C" w14:textId="510E774E" w:rsidR="00B51984" w:rsidRPr="00A54239" w:rsidRDefault="00B51984">
            <w:pPr>
              <w:pStyle w:val="TableData-CenteredHZ"/>
              <w:rPr>
                <w:highlight w:val="yellow"/>
              </w:rPr>
            </w:pPr>
            <w:r w:rsidRPr="00A54239">
              <w:rPr>
                <w:highlight w:val="yellow"/>
              </w:rPr>
              <w:t xml:space="preserve">[Yes] </w:t>
            </w:r>
            <w:del w:id="1552" w:author="Frischmann, Sarah" w:date="2024-04-30T09:44:00Z">
              <w:r w:rsidRPr="00A54239" w:rsidDel="00B607BF">
                <w:rPr>
                  <w:highlight w:val="yellow"/>
                </w:rPr>
                <w:delText>[No]</w:delText>
              </w:r>
            </w:del>
          </w:p>
        </w:tc>
        <w:tc>
          <w:tcPr>
            <w:tcW w:w="1620" w:type="dxa"/>
            <w:shd w:val="clear" w:color="auto" w:fill="auto"/>
            <w:vAlign w:val="center"/>
          </w:tcPr>
          <w:p w14:paraId="4DC65D6C" w14:textId="77777777" w:rsidR="00B51984" w:rsidRPr="00A54239" w:rsidRDefault="00B51984">
            <w:pPr>
              <w:pStyle w:val="TableData-CenteredHZ"/>
              <w:rPr>
                <w:highlight w:val="yellow"/>
              </w:rPr>
            </w:pPr>
            <w:r w:rsidRPr="00A54239">
              <w:rPr>
                <w:highlight w:val="yellow"/>
              </w:rPr>
              <w:t>[Yes] [No]</w:t>
            </w:r>
          </w:p>
        </w:tc>
      </w:tr>
      <w:tr w:rsidR="00B51984" w:rsidRPr="00617417" w14:paraId="74648966" w14:textId="77777777" w:rsidTr="003C1C44">
        <w:trPr>
          <w:trHeight w:val="360"/>
        </w:trPr>
        <w:tc>
          <w:tcPr>
            <w:tcW w:w="3690" w:type="dxa"/>
            <w:shd w:val="clear" w:color="auto" w:fill="auto"/>
            <w:vAlign w:val="center"/>
          </w:tcPr>
          <w:p w14:paraId="29FDF8B7" w14:textId="02A44903" w:rsidR="00B51984" w:rsidRPr="00617417" w:rsidRDefault="00B51984">
            <w:pPr>
              <w:pStyle w:val="TableData-CenteredHZ"/>
              <w:jc w:val="left"/>
            </w:pPr>
            <w:commentRangeStart w:id="1553"/>
            <w:r w:rsidRPr="00617417">
              <w:t>Witnessed Performance Testing</w:t>
            </w:r>
            <w:commentRangeEnd w:id="1553"/>
            <w:r w:rsidR="00141B89">
              <w:rPr>
                <w:rStyle w:val="CommentReference"/>
                <w:rFonts w:ascii="Calibri" w:eastAsia="Calibri" w:hAnsi="Calibri" w:cs="Times New Roman"/>
              </w:rPr>
              <w:commentReference w:id="1553"/>
            </w:r>
          </w:p>
        </w:tc>
        <w:tc>
          <w:tcPr>
            <w:tcW w:w="1620" w:type="dxa"/>
            <w:shd w:val="clear" w:color="auto" w:fill="auto"/>
            <w:vAlign w:val="center"/>
          </w:tcPr>
          <w:p w14:paraId="0F3B484B" w14:textId="64CC9739" w:rsidR="00B51984" w:rsidRPr="00A54239" w:rsidRDefault="00B51984">
            <w:pPr>
              <w:pStyle w:val="TableData-CenteredHZ"/>
              <w:rPr>
                <w:highlight w:val="yellow"/>
              </w:rPr>
            </w:pPr>
            <w:del w:id="1554" w:author="Frischmann, Sarah" w:date="2024-04-30T09:44:00Z">
              <w:r w:rsidRPr="00A54239" w:rsidDel="00B607BF">
                <w:rPr>
                  <w:highlight w:val="yellow"/>
                </w:rPr>
                <w:delText>[Yes]</w:delText>
              </w:r>
            </w:del>
            <w:r w:rsidRPr="00A54239">
              <w:rPr>
                <w:highlight w:val="yellow"/>
              </w:rPr>
              <w:t xml:space="preserve"> [No]</w:t>
            </w:r>
          </w:p>
        </w:tc>
        <w:tc>
          <w:tcPr>
            <w:tcW w:w="1620" w:type="dxa"/>
            <w:shd w:val="clear" w:color="auto" w:fill="auto"/>
            <w:vAlign w:val="center"/>
          </w:tcPr>
          <w:p w14:paraId="7051277B" w14:textId="77777777" w:rsidR="00B51984" w:rsidRPr="00A54239" w:rsidRDefault="00B51984">
            <w:pPr>
              <w:pStyle w:val="TableData-CenteredHZ"/>
              <w:rPr>
                <w:highlight w:val="yellow"/>
              </w:rPr>
            </w:pPr>
            <w:r w:rsidRPr="00A54239">
              <w:rPr>
                <w:highlight w:val="yellow"/>
              </w:rPr>
              <w:t>[Yes] [No]</w:t>
            </w:r>
          </w:p>
        </w:tc>
      </w:tr>
      <w:tr w:rsidR="00B51984" w:rsidRPr="00617417" w14:paraId="5599EB16" w14:textId="77777777" w:rsidTr="003C1C44">
        <w:trPr>
          <w:trHeight w:val="360"/>
        </w:trPr>
        <w:tc>
          <w:tcPr>
            <w:tcW w:w="3690" w:type="dxa"/>
            <w:shd w:val="clear" w:color="auto" w:fill="auto"/>
            <w:vAlign w:val="center"/>
          </w:tcPr>
          <w:p w14:paraId="4FF807AA" w14:textId="77777777" w:rsidR="00B51984" w:rsidRPr="00617417" w:rsidRDefault="00B51984">
            <w:pPr>
              <w:pStyle w:val="TableData-CenteredHZ"/>
              <w:jc w:val="left"/>
            </w:pPr>
            <w:r w:rsidRPr="00617417">
              <w:t>Certified Performance Curves</w:t>
            </w:r>
          </w:p>
        </w:tc>
        <w:tc>
          <w:tcPr>
            <w:tcW w:w="1620" w:type="dxa"/>
            <w:shd w:val="clear" w:color="auto" w:fill="auto"/>
            <w:vAlign w:val="center"/>
          </w:tcPr>
          <w:p w14:paraId="794AD71A" w14:textId="590178A6" w:rsidR="00B51984" w:rsidRPr="00A54239" w:rsidRDefault="00B51984">
            <w:pPr>
              <w:pStyle w:val="TableData-CenteredHZ"/>
              <w:rPr>
                <w:highlight w:val="yellow"/>
              </w:rPr>
            </w:pPr>
            <w:r w:rsidRPr="00A54239">
              <w:rPr>
                <w:highlight w:val="yellow"/>
              </w:rPr>
              <w:t xml:space="preserve">[Yes] </w:t>
            </w:r>
            <w:del w:id="1555" w:author="Frischmann, Sarah" w:date="2024-04-30T09:44:00Z">
              <w:r w:rsidRPr="00A54239" w:rsidDel="00B607BF">
                <w:rPr>
                  <w:highlight w:val="yellow"/>
                </w:rPr>
                <w:delText>[No]</w:delText>
              </w:r>
            </w:del>
          </w:p>
        </w:tc>
        <w:tc>
          <w:tcPr>
            <w:tcW w:w="1620" w:type="dxa"/>
            <w:shd w:val="clear" w:color="auto" w:fill="auto"/>
            <w:vAlign w:val="center"/>
          </w:tcPr>
          <w:p w14:paraId="472AF230" w14:textId="77777777" w:rsidR="00B51984" w:rsidRPr="00A54239" w:rsidRDefault="00B51984">
            <w:pPr>
              <w:pStyle w:val="TableData-CenteredHZ"/>
              <w:rPr>
                <w:highlight w:val="yellow"/>
              </w:rPr>
            </w:pPr>
            <w:r w:rsidRPr="00A54239">
              <w:rPr>
                <w:highlight w:val="yellow"/>
              </w:rPr>
              <w:t>[Yes] [No]</w:t>
            </w:r>
          </w:p>
        </w:tc>
      </w:tr>
      <w:tr w:rsidR="00B51984" w:rsidRPr="00617417" w14:paraId="63A2B47A" w14:textId="77777777" w:rsidTr="003C1C44">
        <w:trPr>
          <w:trHeight w:val="360"/>
        </w:trPr>
        <w:tc>
          <w:tcPr>
            <w:tcW w:w="3690" w:type="dxa"/>
            <w:shd w:val="clear" w:color="auto" w:fill="auto"/>
            <w:vAlign w:val="center"/>
          </w:tcPr>
          <w:p w14:paraId="0CDC880E" w14:textId="77777777" w:rsidR="00B51984" w:rsidRDefault="00B51984">
            <w:pPr>
              <w:pStyle w:val="TableData-CenteredHZ"/>
              <w:jc w:val="left"/>
            </w:pPr>
            <w:commentRangeStart w:id="1556"/>
            <w:r>
              <w:t>Vibration Testing</w:t>
            </w:r>
            <w:commentRangeEnd w:id="1556"/>
            <w:r w:rsidR="0024434A">
              <w:rPr>
                <w:rStyle w:val="CommentReference"/>
                <w:rFonts w:ascii="Calibri" w:eastAsia="Calibri" w:hAnsi="Calibri" w:cs="Times New Roman"/>
              </w:rPr>
              <w:commentReference w:id="1556"/>
            </w:r>
          </w:p>
        </w:tc>
        <w:tc>
          <w:tcPr>
            <w:tcW w:w="1620" w:type="dxa"/>
            <w:shd w:val="clear" w:color="auto" w:fill="auto"/>
            <w:vAlign w:val="center"/>
          </w:tcPr>
          <w:p w14:paraId="035C4B7E" w14:textId="77777777" w:rsidR="00B51984" w:rsidRPr="00A54239" w:rsidRDefault="00B51984">
            <w:pPr>
              <w:pStyle w:val="TableData-CenteredHZ"/>
              <w:rPr>
                <w:highlight w:val="yellow"/>
              </w:rPr>
            </w:pPr>
            <w:r w:rsidRPr="00A54239">
              <w:rPr>
                <w:highlight w:val="yellow"/>
              </w:rPr>
              <w:t>[Yes] [No]</w:t>
            </w:r>
          </w:p>
        </w:tc>
        <w:tc>
          <w:tcPr>
            <w:tcW w:w="1620" w:type="dxa"/>
            <w:shd w:val="clear" w:color="auto" w:fill="auto"/>
            <w:vAlign w:val="center"/>
          </w:tcPr>
          <w:p w14:paraId="06C8E26A" w14:textId="77777777" w:rsidR="00B51984" w:rsidRPr="00A54239" w:rsidRDefault="00B51984">
            <w:pPr>
              <w:pStyle w:val="TableData-CenteredHZ"/>
              <w:rPr>
                <w:highlight w:val="yellow"/>
              </w:rPr>
            </w:pPr>
            <w:r w:rsidRPr="00A54239">
              <w:rPr>
                <w:highlight w:val="yellow"/>
              </w:rPr>
              <w:t>[Yes] [No]</w:t>
            </w:r>
          </w:p>
        </w:tc>
      </w:tr>
      <w:tr w:rsidR="00B51984" w:rsidRPr="00617417" w14:paraId="1829B972" w14:textId="77777777" w:rsidTr="003C1C44">
        <w:trPr>
          <w:trHeight w:val="360"/>
        </w:trPr>
        <w:tc>
          <w:tcPr>
            <w:tcW w:w="3690" w:type="dxa"/>
            <w:shd w:val="clear" w:color="auto" w:fill="auto"/>
            <w:vAlign w:val="center"/>
          </w:tcPr>
          <w:p w14:paraId="73F2A075" w14:textId="77777777" w:rsidR="00B51984" w:rsidRPr="00617417" w:rsidRDefault="00B51984">
            <w:pPr>
              <w:pStyle w:val="TableData-CenteredHZ"/>
              <w:jc w:val="left"/>
            </w:pPr>
            <w:r>
              <w:t>Mechanical Test</w:t>
            </w:r>
          </w:p>
        </w:tc>
        <w:tc>
          <w:tcPr>
            <w:tcW w:w="1620" w:type="dxa"/>
            <w:shd w:val="clear" w:color="auto" w:fill="auto"/>
            <w:vAlign w:val="center"/>
          </w:tcPr>
          <w:p w14:paraId="3E02972C" w14:textId="77777777" w:rsidR="00B51984" w:rsidRPr="00A54239" w:rsidRDefault="00B51984">
            <w:pPr>
              <w:pStyle w:val="TableData-CenteredHZ"/>
              <w:rPr>
                <w:highlight w:val="yellow"/>
              </w:rPr>
            </w:pPr>
            <w:r w:rsidRPr="00A54239">
              <w:rPr>
                <w:highlight w:val="yellow"/>
              </w:rPr>
              <w:t>[Yes] [No]</w:t>
            </w:r>
          </w:p>
        </w:tc>
        <w:tc>
          <w:tcPr>
            <w:tcW w:w="1620" w:type="dxa"/>
            <w:shd w:val="clear" w:color="auto" w:fill="auto"/>
            <w:vAlign w:val="center"/>
          </w:tcPr>
          <w:p w14:paraId="046E57C4" w14:textId="77777777" w:rsidR="00B51984" w:rsidRPr="00A54239" w:rsidRDefault="00B51984">
            <w:pPr>
              <w:pStyle w:val="TableData-CenteredHZ"/>
              <w:rPr>
                <w:highlight w:val="yellow"/>
              </w:rPr>
            </w:pPr>
            <w:r w:rsidRPr="00A54239">
              <w:rPr>
                <w:highlight w:val="yellow"/>
              </w:rPr>
              <w:t>[Yes] [No]</w:t>
            </w:r>
          </w:p>
        </w:tc>
      </w:tr>
      <w:tr w:rsidR="00B51984" w:rsidRPr="00617417" w14:paraId="0CA030B0" w14:textId="77777777" w:rsidTr="003C1C44">
        <w:trPr>
          <w:trHeight w:val="360"/>
        </w:trPr>
        <w:tc>
          <w:tcPr>
            <w:tcW w:w="3690" w:type="dxa"/>
            <w:shd w:val="clear" w:color="auto" w:fill="auto"/>
            <w:vAlign w:val="center"/>
          </w:tcPr>
          <w:p w14:paraId="13BC0995" w14:textId="77777777" w:rsidR="00B51984" w:rsidRPr="00617417" w:rsidRDefault="00B51984">
            <w:pPr>
              <w:pStyle w:val="TableData-CenteredHZ"/>
              <w:jc w:val="left"/>
            </w:pPr>
            <w:r>
              <w:lastRenderedPageBreak/>
              <w:t>String Test</w:t>
            </w:r>
          </w:p>
        </w:tc>
        <w:tc>
          <w:tcPr>
            <w:tcW w:w="1620" w:type="dxa"/>
            <w:shd w:val="clear" w:color="auto" w:fill="auto"/>
            <w:vAlign w:val="center"/>
          </w:tcPr>
          <w:p w14:paraId="2FC85154" w14:textId="77777777" w:rsidR="00B51984" w:rsidRPr="00A54239" w:rsidRDefault="00B51984">
            <w:pPr>
              <w:pStyle w:val="TableData-CenteredHZ"/>
              <w:rPr>
                <w:highlight w:val="yellow"/>
              </w:rPr>
            </w:pPr>
            <w:r w:rsidRPr="00A54239">
              <w:rPr>
                <w:highlight w:val="yellow"/>
              </w:rPr>
              <w:t>[Yes] [No]</w:t>
            </w:r>
          </w:p>
        </w:tc>
        <w:tc>
          <w:tcPr>
            <w:tcW w:w="1620" w:type="dxa"/>
            <w:shd w:val="clear" w:color="auto" w:fill="auto"/>
            <w:vAlign w:val="center"/>
          </w:tcPr>
          <w:p w14:paraId="32E4BFD6" w14:textId="77777777" w:rsidR="00B51984" w:rsidRPr="00A54239" w:rsidRDefault="00B51984">
            <w:pPr>
              <w:pStyle w:val="TableData-CenteredHZ"/>
              <w:rPr>
                <w:highlight w:val="yellow"/>
              </w:rPr>
            </w:pPr>
            <w:r w:rsidRPr="00A54239">
              <w:rPr>
                <w:highlight w:val="yellow"/>
              </w:rPr>
              <w:t>[Yes] [No]</w:t>
            </w:r>
          </w:p>
        </w:tc>
      </w:tr>
      <w:tr w:rsidR="00B51984" w:rsidRPr="00617417" w14:paraId="2F487CDB" w14:textId="77777777" w:rsidTr="003C1C44">
        <w:trPr>
          <w:trHeight w:val="360"/>
        </w:trPr>
        <w:tc>
          <w:tcPr>
            <w:tcW w:w="3690" w:type="dxa"/>
            <w:shd w:val="clear" w:color="auto" w:fill="auto"/>
            <w:vAlign w:val="center"/>
          </w:tcPr>
          <w:p w14:paraId="78788F66" w14:textId="12C577C4" w:rsidR="00B51984" w:rsidRPr="00617417" w:rsidRDefault="000B7B56">
            <w:pPr>
              <w:pStyle w:val="TableData-CenteredHZ"/>
              <w:jc w:val="left"/>
            </w:pPr>
            <w:commentRangeStart w:id="1557"/>
            <w:r>
              <w:t>Net Positive Inlet Pressure (NPIP)</w:t>
            </w:r>
            <w:r w:rsidRPr="00617417">
              <w:t xml:space="preserve"> </w:t>
            </w:r>
            <w:commentRangeEnd w:id="1557"/>
            <w:r w:rsidR="00572336">
              <w:rPr>
                <w:rStyle w:val="CommentReference"/>
                <w:rFonts w:ascii="Calibri" w:eastAsia="Calibri" w:hAnsi="Calibri" w:cs="Times New Roman"/>
              </w:rPr>
              <w:commentReference w:id="1557"/>
            </w:r>
            <w:r w:rsidR="00B51984" w:rsidRPr="00617417">
              <w:t>Test</w:t>
            </w:r>
          </w:p>
        </w:tc>
        <w:tc>
          <w:tcPr>
            <w:tcW w:w="1620" w:type="dxa"/>
            <w:shd w:val="clear" w:color="auto" w:fill="auto"/>
            <w:vAlign w:val="center"/>
          </w:tcPr>
          <w:p w14:paraId="4422367D" w14:textId="77777777" w:rsidR="00B51984" w:rsidRPr="00A54239" w:rsidRDefault="00B51984">
            <w:pPr>
              <w:pStyle w:val="TableData-CenteredHZ"/>
              <w:rPr>
                <w:highlight w:val="yellow"/>
              </w:rPr>
            </w:pPr>
            <w:r w:rsidRPr="00A54239">
              <w:rPr>
                <w:highlight w:val="yellow"/>
              </w:rPr>
              <w:t xml:space="preserve"> [Single Point] [Full Curve] [No]</w:t>
            </w:r>
          </w:p>
        </w:tc>
        <w:tc>
          <w:tcPr>
            <w:tcW w:w="1620" w:type="dxa"/>
            <w:shd w:val="clear" w:color="auto" w:fill="auto"/>
            <w:vAlign w:val="center"/>
          </w:tcPr>
          <w:p w14:paraId="6F912BC1" w14:textId="77777777" w:rsidR="00B51984" w:rsidRPr="00A54239" w:rsidRDefault="00B51984">
            <w:pPr>
              <w:pStyle w:val="TableData-CenteredHZ"/>
              <w:rPr>
                <w:highlight w:val="yellow"/>
              </w:rPr>
            </w:pPr>
            <w:r w:rsidRPr="00A54239">
              <w:rPr>
                <w:highlight w:val="yellow"/>
              </w:rPr>
              <w:t xml:space="preserve"> [Single Point] [Full Curve] [No]</w:t>
            </w:r>
          </w:p>
        </w:tc>
      </w:tr>
      <w:tr w:rsidR="00B51984" w:rsidRPr="00617417" w14:paraId="1C91E505" w14:textId="77777777" w:rsidTr="003C1C44">
        <w:trPr>
          <w:trHeight w:val="360"/>
        </w:trPr>
        <w:tc>
          <w:tcPr>
            <w:tcW w:w="3690" w:type="dxa"/>
            <w:shd w:val="clear" w:color="auto" w:fill="auto"/>
            <w:vAlign w:val="center"/>
          </w:tcPr>
          <w:p w14:paraId="0AEAAD36" w14:textId="77777777" w:rsidR="00B51984" w:rsidRPr="00617417" w:rsidRDefault="00B51984">
            <w:pPr>
              <w:pStyle w:val="TableData-CenteredHZ"/>
              <w:jc w:val="left"/>
            </w:pPr>
            <w:r w:rsidRPr="00617417">
              <w:t>Hydrostatic Test</w:t>
            </w:r>
          </w:p>
        </w:tc>
        <w:tc>
          <w:tcPr>
            <w:tcW w:w="1620" w:type="dxa"/>
            <w:shd w:val="clear" w:color="auto" w:fill="auto"/>
            <w:vAlign w:val="center"/>
          </w:tcPr>
          <w:p w14:paraId="6803A750" w14:textId="77777777" w:rsidR="00B51984" w:rsidRPr="00A54239" w:rsidRDefault="00B51984">
            <w:pPr>
              <w:pStyle w:val="TableData-CenteredHZ"/>
              <w:rPr>
                <w:highlight w:val="yellow"/>
              </w:rPr>
            </w:pPr>
            <w:r w:rsidRPr="00A54239">
              <w:rPr>
                <w:highlight w:val="yellow"/>
              </w:rPr>
              <w:t>[Yes] [No]</w:t>
            </w:r>
          </w:p>
        </w:tc>
        <w:tc>
          <w:tcPr>
            <w:tcW w:w="1620" w:type="dxa"/>
            <w:shd w:val="clear" w:color="auto" w:fill="auto"/>
            <w:vAlign w:val="center"/>
          </w:tcPr>
          <w:p w14:paraId="6F3698D4" w14:textId="77777777" w:rsidR="00B51984" w:rsidRPr="00A54239" w:rsidRDefault="00B51984">
            <w:pPr>
              <w:pStyle w:val="TableData-CenteredHZ"/>
              <w:rPr>
                <w:highlight w:val="yellow"/>
              </w:rPr>
            </w:pPr>
            <w:r w:rsidRPr="00A54239">
              <w:rPr>
                <w:highlight w:val="yellow"/>
              </w:rPr>
              <w:t>[Yes] [No]</w:t>
            </w:r>
          </w:p>
        </w:tc>
      </w:tr>
      <w:tr w:rsidR="00B51984" w:rsidRPr="00617417" w14:paraId="5675D54E" w14:textId="77777777" w:rsidTr="003C1C44">
        <w:trPr>
          <w:trHeight w:val="360"/>
        </w:trPr>
        <w:tc>
          <w:tcPr>
            <w:tcW w:w="3690" w:type="dxa"/>
            <w:shd w:val="clear" w:color="auto" w:fill="auto"/>
            <w:vAlign w:val="center"/>
          </w:tcPr>
          <w:p w14:paraId="240BA8CA" w14:textId="77777777" w:rsidR="00B51984" w:rsidRPr="00617417" w:rsidRDefault="00B51984">
            <w:pPr>
              <w:pStyle w:val="TableData-CenteredHZ"/>
              <w:jc w:val="left"/>
            </w:pPr>
            <w:r w:rsidRPr="00617417">
              <w:t>Casing Hardness Test</w:t>
            </w:r>
          </w:p>
        </w:tc>
        <w:tc>
          <w:tcPr>
            <w:tcW w:w="1620" w:type="dxa"/>
            <w:shd w:val="clear" w:color="auto" w:fill="auto"/>
            <w:vAlign w:val="center"/>
          </w:tcPr>
          <w:p w14:paraId="6E571B28" w14:textId="77777777" w:rsidR="00B51984" w:rsidRPr="00A54239" w:rsidRDefault="00B51984">
            <w:pPr>
              <w:pStyle w:val="TableData-CenteredHZ"/>
              <w:rPr>
                <w:highlight w:val="yellow"/>
              </w:rPr>
            </w:pPr>
            <w:r w:rsidRPr="00A54239">
              <w:rPr>
                <w:highlight w:val="yellow"/>
              </w:rPr>
              <w:t>[Yes] [No]</w:t>
            </w:r>
          </w:p>
        </w:tc>
        <w:tc>
          <w:tcPr>
            <w:tcW w:w="1620" w:type="dxa"/>
            <w:shd w:val="clear" w:color="auto" w:fill="auto"/>
            <w:vAlign w:val="center"/>
          </w:tcPr>
          <w:p w14:paraId="1EB9BC34" w14:textId="77777777" w:rsidR="00B51984" w:rsidRPr="00A54239" w:rsidRDefault="00B51984">
            <w:pPr>
              <w:pStyle w:val="TableData-CenteredHZ"/>
              <w:rPr>
                <w:highlight w:val="yellow"/>
              </w:rPr>
            </w:pPr>
            <w:r w:rsidRPr="00A54239">
              <w:rPr>
                <w:highlight w:val="yellow"/>
              </w:rPr>
              <w:t>[Yes] [No]</w:t>
            </w:r>
          </w:p>
        </w:tc>
      </w:tr>
      <w:tr w:rsidR="008C3A72" w:rsidRPr="00617417" w14:paraId="2BACF40E" w14:textId="77777777" w:rsidTr="003C1C44">
        <w:trPr>
          <w:trHeight w:val="360"/>
        </w:trPr>
        <w:tc>
          <w:tcPr>
            <w:tcW w:w="3690" w:type="dxa"/>
            <w:shd w:val="clear" w:color="auto" w:fill="auto"/>
            <w:vAlign w:val="center"/>
          </w:tcPr>
          <w:p w14:paraId="6BDD474E" w14:textId="7692C321" w:rsidR="008C3A72" w:rsidRDefault="00D80360" w:rsidP="008C3A72">
            <w:pPr>
              <w:pStyle w:val="TableData-CenteredHZ"/>
              <w:jc w:val="left"/>
            </w:pPr>
            <w:r>
              <w:t xml:space="preserve">Job </w:t>
            </w:r>
            <w:r w:rsidR="008C3A72">
              <w:t>Gearbox</w:t>
            </w:r>
            <w:r w:rsidR="000B7B56">
              <w:t>es</w:t>
            </w:r>
          </w:p>
        </w:tc>
        <w:tc>
          <w:tcPr>
            <w:tcW w:w="1620" w:type="dxa"/>
            <w:shd w:val="clear" w:color="auto" w:fill="auto"/>
            <w:vAlign w:val="center"/>
          </w:tcPr>
          <w:p w14:paraId="230578EB" w14:textId="43650D6C" w:rsidR="008C3A72" w:rsidRPr="00A54239" w:rsidRDefault="008C3A72" w:rsidP="008C3A72">
            <w:pPr>
              <w:pStyle w:val="TableData-CenteredHZ"/>
              <w:rPr>
                <w:highlight w:val="yellow"/>
              </w:rPr>
            </w:pPr>
            <w:r w:rsidRPr="00A54239">
              <w:rPr>
                <w:highlight w:val="yellow"/>
              </w:rPr>
              <w:t>[Yes] [No]</w:t>
            </w:r>
          </w:p>
        </w:tc>
        <w:tc>
          <w:tcPr>
            <w:tcW w:w="1620" w:type="dxa"/>
            <w:shd w:val="clear" w:color="auto" w:fill="auto"/>
            <w:vAlign w:val="center"/>
          </w:tcPr>
          <w:p w14:paraId="23FC9355" w14:textId="16C0C0E1" w:rsidR="008C3A72" w:rsidRPr="00A54239" w:rsidRDefault="008C3A72" w:rsidP="008C3A72">
            <w:pPr>
              <w:pStyle w:val="TableData-CenteredHZ"/>
              <w:rPr>
                <w:highlight w:val="yellow"/>
              </w:rPr>
            </w:pPr>
            <w:r w:rsidRPr="00A54239">
              <w:rPr>
                <w:highlight w:val="yellow"/>
              </w:rPr>
              <w:t>[Yes] [No]</w:t>
            </w:r>
          </w:p>
        </w:tc>
      </w:tr>
      <w:tr w:rsidR="006D4F92" w:rsidRPr="00617417" w14:paraId="44B87AD0" w14:textId="77777777" w:rsidTr="003C1C44">
        <w:trPr>
          <w:trHeight w:val="360"/>
        </w:trPr>
        <w:tc>
          <w:tcPr>
            <w:tcW w:w="3690" w:type="dxa"/>
            <w:shd w:val="clear" w:color="auto" w:fill="auto"/>
            <w:vAlign w:val="center"/>
          </w:tcPr>
          <w:p w14:paraId="2E2346F5" w14:textId="0BE98216" w:rsidR="006D4F92" w:rsidRDefault="00D80360" w:rsidP="006D4F92">
            <w:pPr>
              <w:pStyle w:val="TableData-CenteredHZ"/>
              <w:jc w:val="left"/>
            </w:pPr>
            <w:r>
              <w:t xml:space="preserve">Job </w:t>
            </w:r>
            <w:r w:rsidR="006D4F92">
              <w:t>Drives</w:t>
            </w:r>
          </w:p>
        </w:tc>
        <w:tc>
          <w:tcPr>
            <w:tcW w:w="1620" w:type="dxa"/>
            <w:shd w:val="clear" w:color="auto" w:fill="auto"/>
            <w:vAlign w:val="center"/>
          </w:tcPr>
          <w:p w14:paraId="1A65E332" w14:textId="5842014C" w:rsidR="006D4F92" w:rsidRPr="00A54239" w:rsidRDefault="006D4F92" w:rsidP="006D4F92">
            <w:pPr>
              <w:pStyle w:val="TableData-CenteredHZ"/>
              <w:rPr>
                <w:highlight w:val="yellow"/>
              </w:rPr>
            </w:pPr>
            <w:r w:rsidRPr="00A54239">
              <w:rPr>
                <w:highlight w:val="yellow"/>
              </w:rPr>
              <w:t>[Yes] [No]</w:t>
            </w:r>
          </w:p>
        </w:tc>
        <w:tc>
          <w:tcPr>
            <w:tcW w:w="1620" w:type="dxa"/>
            <w:shd w:val="clear" w:color="auto" w:fill="auto"/>
            <w:vAlign w:val="center"/>
          </w:tcPr>
          <w:p w14:paraId="51C9C5DC" w14:textId="773896B3" w:rsidR="006D4F92" w:rsidRPr="00A54239" w:rsidRDefault="006D4F92" w:rsidP="006D4F92">
            <w:pPr>
              <w:pStyle w:val="TableData-CenteredHZ"/>
              <w:rPr>
                <w:highlight w:val="yellow"/>
              </w:rPr>
            </w:pPr>
            <w:r w:rsidRPr="00A54239">
              <w:rPr>
                <w:highlight w:val="yellow"/>
              </w:rPr>
              <w:t>[Yes] [No]</w:t>
            </w:r>
          </w:p>
        </w:tc>
      </w:tr>
      <w:tr w:rsidR="006D4F92" w:rsidRPr="00617417" w14:paraId="77434953" w14:textId="77777777" w:rsidTr="003C1C44">
        <w:trPr>
          <w:trHeight w:val="360"/>
        </w:trPr>
        <w:tc>
          <w:tcPr>
            <w:tcW w:w="3690" w:type="dxa"/>
            <w:shd w:val="clear" w:color="auto" w:fill="auto"/>
            <w:vAlign w:val="center"/>
          </w:tcPr>
          <w:p w14:paraId="1C8EF08F" w14:textId="1BF7D1D4" w:rsidR="006D4F92" w:rsidRDefault="00237BCB" w:rsidP="006D4F92">
            <w:pPr>
              <w:pStyle w:val="TableData-CenteredHZ"/>
              <w:jc w:val="left"/>
            </w:pPr>
            <w:r>
              <w:t xml:space="preserve">Job </w:t>
            </w:r>
            <w:r w:rsidR="006D4F92">
              <w:t>Motors</w:t>
            </w:r>
          </w:p>
        </w:tc>
        <w:tc>
          <w:tcPr>
            <w:tcW w:w="1620" w:type="dxa"/>
            <w:shd w:val="clear" w:color="auto" w:fill="auto"/>
            <w:vAlign w:val="center"/>
          </w:tcPr>
          <w:p w14:paraId="32AF6821" w14:textId="60E88A3A" w:rsidR="006D4F92" w:rsidRPr="00A54239" w:rsidRDefault="006D4F92" w:rsidP="006D4F92">
            <w:pPr>
              <w:pStyle w:val="TableData-CenteredHZ"/>
              <w:rPr>
                <w:highlight w:val="yellow"/>
              </w:rPr>
            </w:pPr>
            <w:r w:rsidRPr="00A54239">
              <w:rPr>
                <w:highlight w:val="yellow"/>
              </w:rPr>
              <w:t>[Yes] [No]</w:t>
            </w:r>
          </w:p>
        </w:tc>
        <w:tc>
          <w:tcPr>
            <w:tcW w:w="1620" w:type="dxa"/>
            <w:shd w:val="clear" w:color="auto" w:fill="auto"/>
            <w:vAlign w:val="center"/>
          </w:tcPr>
          <w:p w14:paraId="0E3A8D16" w14:textId="540BD06D" w:rsidR="006D4F92" w:rsidRPr="00A54239" w:rsidRDefault="006D4F92" w:rsidP="006D4F92">
            <w:pPr>
              <w:pStyle w:val="TableData-CenteredHZ"/>
              <w:rPr>
                <w:highlight w:val="yellow"/>
              </w:rPr>
            </w:pPr>
            <w:r w:rsidRPr="00A54239">
              <w:rPr>
                <w:highlight w:val="yellow"/>
              </w:rPr>
              <w:t>[Yes] [No]</w:t>
            </w:r>
          </w:p>
        </w:tc>
      </w:tr>
      <w:tr w:rsidR="002F2A1F" w:rsidRPr="00617417" w14:paraId="01A8C0DB" w14:textId="77777777" w:rsidTr="003C1C44">
        <w:trPr>
          <w:trHeight w:val="360"/>
        </w:trPr>
        <w:tc>
          <w:tcPr>
            <w:tcW w:w="3690" w:type="dxa"/>
            <w:shd w:val="clear" w:color="auto" w:fill="auto"/>
            <w:vAlign w:val="center"/>
          </w:tcPr>
          <w:p w14:paraId="67CDA467" w14:textId="4FF9B877" w:rsidR="002F2A1F" w:rsidRDefault="002F2A1F" w:rsidP="002F2A1F">
            <w:pPr>
              <w:pStyle w:val="TableData-CenteredHZ"/>
              <w:jc w:val="left"/>
            </w:pPr>
            <w:commentRangeStart w:id="1558"/>
            <w:r>
              <w:t>Outlet Pressure Corrections Allowable</w:t>
            </w:r>
          </w:p>
        </w:tc>
        <w:tc>
          <w:tcPr>
            <w:tcW w:w="1620" w:type="dxa"/>
            <w:shd w:val="clear" w:color="auto" w:fill="auto"/>
            <w:vAlign w:val="center"/>
          </w:tcPr>
          <w:p w14:paraId="5728DF34" w14:textId="5D6CA772" w:rsidR="002F2A1F" w:rsidRPr="00A54239" w:rsidRDefault="002F2A1F" w:rsidP="002F2A1F">
            <w:pPr>
              <w:pStyle w:val="TableData-CenteredHZ"/>
              <w:rPr>
                <w:highlight w:val="yellow"/>
              </w:rPr>
            </w:pPr>
            <w:r w:rsidRPr="00A54239">
              <w:rPr>
                <w:highlight w:val="yellow"/>
              </w:rPr>
              <w:t>No</w:t>
            </w:r>
          </w:p>
        </w:tc>
        <w:tc>
          <w:tcPr>
            <w:tcW w:w="1620" w:type="dxa"/>
            <w:shd w:val="clear" w:color="auto" w:fill="auto"/>
            <w:vAlign w:val="center"/>
          </w:tcPr>
          <w:p w14:paraId="5607BB49" w14:textId="4392FFFA" w:rsidR="002F2A1F" w:rsidRPr="00A54239" w:rsidRDefault="002F2A1F" w:rsidP="002F2A1F">
            <w:pPr>
              <w:pStyle w:val="TableData-CenteredHZ"/>
              <w:rPr>
                <w:highlight w:val="yellow"/>
              </w:rPr>
            </w:pPr>
            <w:r w:rsidRPr="00A54239">
              <w:rPr>
                <w:highlight w:val="yellow"/>
              </w:rPr>
              <w:t>No</w:t>
            </w:r>
          </w:p>
        </w:tc>
      </w:tr>
      <w:tr w:rsidR="002F2A1F" w:rsidRPr="00617417" w14:paraId="4DDBB77B" w14:textId="77777777" w:rsidTr="003C1C44">
        <w:trPr>
          <w:trHeight w:val="360"/>
        </w:trPr>
        <w:tc>
          <w:tcPr>
            <w:tcW w:w="3690" w:type="dxa"/>
            <w:shd w:val="clear" w:color="auto" w:fill="auto"/>
            <w:vAlign w:val="center"/>
          </w:tcPr>
          <w:p w14:paraId="3DEAFE09" w14:textId="58FB346E" w:rsidR="002F2A1F" w:rsidRDefault="002F2A1F" w:rsidP="002F2A1F">
            <w:pPr>
              <w:pStyle w:val="TableData-CenteredHZ"/>
              <w:jc w:val="left"/>
            </w:pPr>
            <w:r>
              <w:t>Speed Corrections Allowable</w:t>
            </w:r>
          </w:p>
        </w:tc>
        <w:tc>
          <w:tcPr>
            <w:tcW w:w="1620" w:type="dxa"/>
            <w:shd w:val="clear" w:color="auto" w:fill="auto"/>
            <w:vAlign w:val="center"/>
          </w:tcPr>
          <w:p w14:paraId="7B207D87" w14:textId="0B5BDACA" w:rsidR="002F2A1F" w:rsidRPr="00A54239" w:rsidRDefault="002F2A1F" w:rsidP="002F2A1F">
            <w:pPr>
              <w:pStyle w:val="TableData-CenteredHZ"/>
              <w:rPr>
                <w:highlight w:val="yellow"/>
              </w:rPr>
            </w:pPr>
            <w:r w:rsidRPr="00A54239">
              <w:rPr>
                <w:highlight w:val="yellow"/>
              </w:rPr>
              <w:t>No</w:t>
            </w:r>
          </w:p>
        </w:tc>
        <w:tc>
          <w:tcPr>
            <w:tcW w:w="1620" w:type="dxa"/>
            <w:shd w:val="clear" w:color="auto" w:fill="auto"/>
            <w:vAlign w:val="center"/>
          </w:tcPr>
          <w:p w14:paraId="287C9137" w14:textId="4CA7C0E0" w:rsidR="002F2A1F" w:rsidRPr="00A54239" w:rsidRDefault="002F2A1F" w:rsidP="002F2A1F">
            <w:pPr>
              <w:pStyle w:val="TableData-CenteredHZ"/>
              <w:rPr>
                <w:highlight w:val="yellow"/>
              </w:rPr>
            </w:pPr>
            <w:r w:rsidRPr="00A54239">
              <w:rPr>
                <w:highlight w:val="yellow"/>
              </w:rPr>
              <w:t>No</w:t>
            </w:r>
          </w:p>
        </w:tc>
      </w:tr>
      <w:commentRangeEnd w:id="1558"/>
      <w:tr w:rsidR="00256F38" w:rsidRPr="00617417" w14:paraId="4385524F" w14:textId="77777777" w:rsidTr="003C1C44">
        <w:trPr>
          <w:trHeight w:val="360"/>
        </w:trPr>
        <w:tc>
          <w:tcPr>
            <w:tcW w:w="3690" w:type="dxa"/>
            <w:shd w:val="clear" w:color="auto" w:fill="auto"/>
            <w:vAlign w:val="center"/>
          </w:tcPr>
          <w:p w14:paraId="21605F63" w14:textId="56312B2D" w:rsidR="00256F38" w:rsidRPr="00617417" w:rsidRDefault="00A77AC6" w:rsidP="00256F38">
            <w:pPr>
              <w:pStyle w:val="TableData-CenteredHZ"/>
              <w:jc w:val="left"/>
            </w:pPr>
            <w:r>
              <w:rPr>
                <w:rStyle w:val="CommentReference"/>
                <w:rFonts w:ascii="Calibri" w:eastAsia="Calibri" w:hAnsi="Calibri" w:cs="Times New Roman"/>
              </w:rPr>
              <w:commentReference w:id="1558"/>
            </w:r>
            <w:r w:rsidR="00256F38">
              <w:t>[ ]</w:t>
            </w:r>
          </w:p>
        </w:tc>
        <w:tc>
          <w:tcPr>
            <w:tcW w:w="1620" w:type="dxa"/>
            <w:shd w:val="clear" w:color="auto" w:fill="auto"/>
            <w:vAlign w:val="center"/>
          </w:tcPr>
          <w:p w14:paraId="09382133" w14:textId="159A3E1C" w:rsidR="00256F38" w:rsidRPr="00A54239" w:rsidRDefault="00256F38" w:rsidP="00256F38">
            <w:pPr>
              <w:pStyle w:val="TableData-CenteredHZ"/>
              <w:rPr>
                <w:highlight w:val="yellow"/>
              </w:rPr>
            </w:pPr>
            <w:r w:rsidRPr="00A54239">
              <w:rPr>
                <w:highlight w:val="yellow"/>
              </w:rPr>
              <w:t>[Yes] [No]</w:t>
            </w:r>
          </w:p>
        </w:tc>
        <w:tc>
          <w:tcPr>
            <w:tcW w:w="1620" w:type="dxa"/>
            <w:shd w:val="clear" w:color="auto" w:fill="auto"/>
            <w:vAlign w:val="center"/>
          </w:tcPr>
          <w:p w14:paraId="495E58E6" w14:textId="594D6D25" w:rsidR="00256F38" w:rsidRPr="00A54239" w:rsidRDefault="00256F38" w:rsidP="00256F38">
            <w:pPr>
              <w:pStyle w:val="TableData-CenteredHZ"/>
              <w:rPr>
                <w:highlight w:val="yellow"/>
              </w:rPr>
            </w:pPr>
            <w:r w:rsidRPr="00A54239">
              <w:rPr>
                <w:highlight w:val="yellow"/>
              </w:rPr>
              <w:t>[Yes] [No]</w:t>
            </w:r>
          </w:p>
        </w:tc>
      </w:tr>
    </w:tbl>
    <w:p w14:paraId="2A1DEBDD" w14:textId="205AC212" w:rsidR="00A556AA" w:rsidRDefault="00A556AA" w:rsidP="00EC3CE2">
      <w:pPr>
        <w:pStyle w:val="Heading3"/>
        <w:numPr>
          <w:ilvl w:val="2"/>
          <w:numId w:val="16"/>
        </w:numPr>
      </w:pPr>
      <w:r>
        <w:t xml:space="preserve">Factory Acceptance Testing </w:t>
      </w:r>
      <w:r w:rsidR="00EB2BC3">
        <w:t>Process Fluid</w:t>
      </w:r>
      <w:r>
        <w:t xml:space="preserve">: </w:t>
      </w:r>
      <w:r w:rsidRPr="00955263">
        <w:rPr>
          <w:highlight w:val="yellow"/>
        </w:rPr>
        <w:t>[water]</w:t>
      </w:r>
      <w:del w:id="1559" w:author="Frischmann, Sarah" w:date="2024-04-30T09:45:00Z">
        <w:r w:rsidR="00EB2BC3" w:rsidRPr="00955263" w:rsidDel="007F273A">
          <w:rPr>
            <w:highlight w:val="yellow"/>
          </w:rPr>
          <w:delText xml:space="preserve"> [XXXX]</w:delText>
        </w:r>
      </w:del>
    </w:p>
    <w:p w14:paraId="3E9125CC" w14:textId="1DF92F99" w:rsidR="00D56F6B" w:rsidRDefault="00D56F6B" w:rsidP="00EC3CE2">
      <w:pPr>
        <w:pStyle w:val="Heading3"/>
        <w:numPr>
          <w:ilvl w:val="2"/>
          <w:numId w:val="16"/>
        </w:numPr>
      </w:pPr>
      <w:r>
        <w:t xml:space="preserve">Factory acceptance test </w:t>
      </w:r>
      <w:r w:rsidR="001D657F">
        <w:t xml:space="preserve">type and </w:t>
      </w:r>
      <w:r>
        <w:t xml:space="preserve">level shall comply with </w:t>
      </w:r>
      <w:r w:rsidRPr="00617417">
        <w:t>Pump Performance Criteria</w:t>
      </w:r>
      <w:r>
        <w:t xml:space="preserve"> Schedule indicated in Part 1 of this specification. </w:t>
      </w:r>
    </w:p>
    <w:p w14:paraId="7ED8E591" w14:textId="24108DD5" w:rsidR="00487439" w:rsidRPr="00617417" w:rsidRDefault="00487439" w:rsidP="00487439">
      <w:pPr>
        <w:pStyle w:val="Heading2"/>
      </w:pPr>
      <w:r w:rsidRPr="00617417">
        <w:t>Shipment, delivery, handling and storage</w:t>
      </w:r>
    </w:p>
    <w:p w14:paraId="61EBF731" w14:textId="77777777" w:rsidR="00487439" w:rsidRPr="00D1704D" w:rsidRDefault="00487439" w:rsidP="00487439">
      <w:pPr>
        <w:pStyle w:val="Heading3"/>
      </w:pPr>
      <w:r w:rsidRPr="00617417">
        <w:t xml:space="preserve">Shipment, delivery and handling of equipment and materials shall be in accordance with </w:t>
      </w:r>
      <w:r w:rsidRPr="00D1704D">
        <w:rPr>
          <w:rPrChange w:id="1560" w:author="Frischmann, Sarah" w:date="2024-04-25T09:25:00Z">
            <w:rPr>
              <w:highlight w:val="yellow"/>
            </w:rPr>
          </w:rPrChange>
        </w:rPr>
        <w:t>Section 01 65 00 – Product Delivery Requirements.</w:t>
      </w:r>
    </w:p>
    <w:p w14:paraId="3476F508" w14:textId="77777777" w:rsidR="00487439" w:rsidRPr="00D1704D" w:rsidRDefault="00487439" w:rsidP="00487439">
      <w:pPr>
        <w:pStyle w:val="Heading3"/>
      </w:pPr>
      <w:r w:rsidRPr="00D1704D">
        <w:t xml:space="preserve">Storage of equipment shall be in accordance with </w:t>
      </w:r>
      <w:r w:rsidRPr="00D1704D">
        <w:rPr>
          <w:rPrChange w:id="1561" w:author="Frischmann, Sarah" w:date="2024-04-25T09:25:00Z">
            <w:rPr>
              <w:highlight w:val="yellow"/>
            </w:rPr>
          </w:rPrChange>
        </w:rPr>
        <w:t>Section 01 66 00 – Product Storage and Protection Requirements</w:t>
      </w:r>
      <w:r w:rsidRPr="00D1704D">
        <w:t>.</w:t>
      </w:r>
    </w:p>
    <w:p w14:paraId="04355E4D" w14:textId="77777777" w:rsidR="00487439" w:rsidRPr="002914B9" w:rsidRDefault="00487439" w:rsidP="00487439">
      <w:pPr>
        <w:pStyle w:val="Heading2"/>
      </w:pPr>
      <w:r w:rsidRPr="002914B9">
        <w:t>MANUFACTURER’S FIELD SERVICES</w:t>
      </w:r>
    </w:p>
    <w:p w14:paraId="0E6F5896" w14:textId="0697E5BB" w:rsidR="00487439" w:rsidRDefault="00487439" w:rsidP="00487439">
      <w:pPr>
        <w:pStyle w:val="Heading3"/>
      </w:pPr>
      <w:r>
        <w:t xml:space="preserve">The services of a qualified manufacturer's technical representative shall be provided in accordance with </w:t>
      </w:r>
      <w:commentRangeStart w:id="1562"/>
      <w:r w:rsidRPr="0033195A">
        <w:rPr>
          <w:highlight w:val="yellow"/>
        </w:rPr>
        <w:t>Section 43 20 00 – Pumps General</w:t>
      </w:r>
      <w:r>
        <w:t xml:space="preserve">. </w:t>
      </w:r>
      <w:commentRangeEnd w:id="1562"/>
      <w:r w:rsidR="004E4409">
        <w:rPr>
          <w:rStyle w:val="CommentReference"/>
          <w:rFonts w:ascii="Calibri" w:hAnsi="Calibri" w:cs="Times New Roman"/>
        </w:rPr>
        <w:commentReference w:id="1562"/>
      </w:r>
      <w:r>
        <w:t>For each series of pumps, field services shall include the following site visits:</w:t>
      </w:r>
      <w:r>
        <w:br/>
      </w:r>
    </w:p>
    <w:p w14:paraId="1D722D18" w14:textId="4E5848D6" w:rsidR="003C1C44" w:rsidRPr="00E31298" w:rsidRDefault="003C1C44" w:rsidP="003C1C44">
      <w:pPr>
        <w:pStyle w:val="TableFigureTitleHZ"/>
      </w:pPr>
      <w:r>
        <w:t>Schedule 43 23 57 – 08 – Site Visits Schedule</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2610"/>
        <w:gridCol w:w="1350"/>
        <w:gridCol w:w="1525"/>
      </w:tblGrid>
      <w:tr w:rsidR="00487439" w:rsidRPr="00E31298" w14:paraId="690DC814" w14:textId="77777777" w:rsidTr="003C1C44">
        <w:trPr>
          <w:trHeight w:val="360"/>
          <w:tblHeader/>
          <w:jc w:val="center"/>
        </w:trPr>
        <w:tc>
          <w:tcPr>
            <w:tcW w:w="2610" w:type="dxa"/>
            <w:vAlign w:val="center"/>
          </w:tcPr>
          <w:p w14:paraId="60A63733" w14:textId="77777777" w:rsidR="00487439" w:rsidRPr="00E31298" w:rsidRDefault="00487439">
            <w:pPr>
              <w:pStyle w:val="TableCategoryCenteredHZ"/>
            </w:pPr>
            <w:r w:rsidRPr="00E31298">
              <w:t>Service</w:t>
            </w:r>
          </w:p>
        </w:tc>
        <w:tc>
          <w:tcPr>
            <w:tcW w:w="1350" w:type="dxa"/>
            <w:vAlign w:val="center"/>
          </w:tcPr>
          <w:p w14:paraId="63A08F05" w14:textId="77777777" w:rsidR="00487439" w:rsidRPr="00E31298" w:rsidRDefault="00487439">
            <w:pPr>
              <w:pStyle w:val="TableCategoryCenteredHZ"/>
            </w:pPr>
            <w:r w:rsidRPr="00E31298">
              <w:t>Number of Trips</w:t>
            </w:r>
          </w:p>
        </w:tc>
        <w:tc>
          <w:tcPr>
            <w:tcW w:w="1350" w:type="dxa"/>
            <w:vAlign w:val="center"/>
          </w:tcPr>
          <w:p w14:paraId="219B9773" w14:textId="77777777" w:rsidR="00487439" w:rsidRPr="00E31298" w:rsidRDefault="00487439">
            <w:pPr>
              <w:pStyle w:val="TableCategoryCenteredHZ"/>
            </w:pPr>
            <w:commentRangeStart w:id="1563"/>
            <w:r w:rsidRPr="00E31298">
              <w:t>Number of Days/Trip</w:t>
            </w:r>
            <w:commentRangeEnd w:id="1563"/>
            <w:r w:rsidR="005C221B">
              <w:rPr>
                <w:rStyle w:val="CommentReference"/>
                <w:rFonts w:ascii="Calibri" w:eastAsia="Calibri" w:hAnsi="Calibri" w:cs="Times New Roman"/>
                <w:b w:val="0"/>
              </w:rPr>
              <w:commentReference w:id="1563"/>
            </w:r>
          </w:p>
        </w:tc>
      </w:tr>
      <w:tr w:rsidR="00487439" w:rsidRPr="00E31298" w14:paraId="315E2F11" w14:textId="77777777" w:rsidTr="003C1C44">
        <w:trPr>
          <w:trHeight w:val="360"/>
          <w:jc w:val="center"/>
        </w:trPr>
        <w:tc>
          <w:tcPr>
            <w:tcW w:w="2610" w:type="dxa"/>
            <w:vAlign w:val="center"/>
          </w:tcPr>
          <w:p w14:paraId="50C19509" w14:textId="77777777" w:rsidR="00487439" w:rsidRPr="00E31298" w:rsidRDefault="00487439">
            <w:pPr>
              <w:pStyle w:val="TableData-CenteredHZ"/>
              <w:jc w:val="left"/>
            </w:pPr>
            <w:r w:rsidRPr="00E31298">
              <w:t>Installation and Testing</w:t>
            </w:r>
          </w:p>
        </w:tc>
        <w:tc>
          <w:tcPr>
            <w:tcW w:w="1350" w:type="dxa"/>
            <w:vAlign w:val="center"/>
          </w:tcPr>
          <w:p w14:paraId="2D7F5815" w14:textId="77777777" w:rsidR="00487439" w:rsidRPr="00F83FDF" w:rsidRDefault="00487439">
            <w:pPr>
              <w:pStyle w:val="TableData-CenteredHZ"/>
              <w:rPr>
                <w:highlight w:val="yellow"/>
              </w:rPr>
            </w:pPr>
            <w:r w:rsidRPr="00F83FDF">
              <w:rPr>
                <w:highlight w:val="yellow"/>
              </w:rPr>
              <w:t>1</w:t>
            </w:r>
          </w:p>
        </w:tc>
        <w:tc>
          <w:tcPr>
            <w:tcW w:w="1350" w:type="dxa"/>
            <w:vAlign w:val="center"/>
          </w:tcPr>
          <w:p w14:paraId="0962E0FE" w14:textId="77777777" w:rsidR="00487439" w:rsidRPr="00F83FDF" w:rsidRDefault="00487439">
            <w:pPr>
              <w:pStyle w:val="TableData-CenteredHZ"/>
              <w:rPr>
                <w:highlight w:val="yellow"/>
              </w:rPr>
            </w:pPr>
            <w:r w:rsidRPr="00F83FDF">
              <w:rPr>
                <w:highlight w:val="yellow"/>
              </w:rPr>
              <w:t>1</w:t>
            </w:r>
          </w:p>
        </w:tc>
      </w:tr>
      <w:tr w:rsidR="00487439" w:rsidRPr="00E31298" w14:paraId="0F70C72B" w14:textId="77777777" w:rsidTr="003C1C44">
        <w:trPr>
          <w:trHeight w:val="360"/>
          <w:jc w:val="center"/>
        </w:trPr>
        <w:tc>
          <w:tcPr>
            <w:tcW w:w="2610" w:type="dxa"/>
            <w:vAlign w:val="center"/>
          </w:tcPr>
          <w:p w14:paraId="05405AE6" w14:textId="77777777" w:rsidR="00487439" w:rsidRPr="00E31298" w:rsidRDefault="00487439">
            <w:pPr>
              <w:pStyle w:val="TableData-CenteredHZ"/>
              <w:jc w:val="left"/>
            </w:pPr>
            <w:r w:rsidRPr="00E31298">
              <w:t>Startup and Training</w:t>
            </w:r>
          </w:p>
        </w:tc>
        <w:tc>
          <w:tcPr>
            <w:tcW w:w="1350" w:type="dxa"/>
            <w:vAlign w:val="center"/>
          </w:tcPr>
          <w:p w14:paraId="10EBD41E" w14:textId="77777777" w:rsidR="00487439" w:rsidRPr="00F83FDF" w:rsidRDefault="00487439">
            <w:pPr>
              <w:pStyle w:val="TableData-CenteredHZ"/>
              <w:rPr>
                <w:highlight w:val="yellow"/>
              </w:rPr>
            </w:pPr>
            <w:r w:rsidRPr="00F83FDF">
              <w:rPr>
                <w:highlight w:val="yellow"/>
              </w:rPr>
              <w:t>1</w:t>
            </w:r>
          </w:p>
        </w:tc>
        <w:tc>
          <w:tcPr>
            <w:tcW w:w="1350" w:type="dxa"/>
            <w:vAlign w:val="center"/>
          </w:tcPr>
          <w:p w14:paraId="42353CF8" w14:textId="77777777" w:rsidR="00487439" w:rsidRPr="00F83FDF" w:rsidRDefault="00487439">
            <w:pPr>
              <w:pStyle w:val="TableData-CenteredHZ"/>
              <w:rPr>
                <w:highlight w:val="yellow"/>
              </w:rPr>
            </w:pPr>
            <w:r w:rsidRPr="00F83FDF">
              <w:rPr>
                <w:highlight w:val="yellow"/>
              </w:rPr>
              <w:t>1</w:t>
            </w:r>
          </w:p>
        </w:tc>
      </w:tr>
      <w:tr w:rsidR="00487439" w:rsidRPr="00E31298" w14:paraId="74F4CBA5" w14:textId="77777777" w:rsidTr="003C1C44">
        <w:trPr>
          <w:trHeight w:val="360"/>
          <w:jc w:val="center"/>
        </w:trPr>
        <w:tc>
          <w:tcPr>
            <w:tcW w:w="2610" w:type="dxa"/>
            <w:vAlign w:val="center"/>
          </w:tcPr>
          <w:p w14:paraId="749584A0" w14:textId="77777777" w:rsidR="00487439" w:rsidRPr="00E31298" w:rsidRDefault="00487439">
            <w:pPr>
              <w:pStyle w:val="TableData-CenteredHZ"/>
              <w:jc w:val="left"/>
              <w:rPr>
                <w:highlight w:val="yellow"/>
              </w:rPr>
            </w:pPr>
            <w:r w:rsidRPr="00E31298">
              <w:rPr>
                <w:highlight w:val="yellow"/>
              </w:rPr>
              <w:t>Services after Startup</w:t>
            </w:r>
          </w:p>
        </w:tc>
        <w:tc>
          <w:tcPr>
            <w:tcW w:w="1350" w:type="dxa"/>
            <w:vAlign w:val="center"/>
          </w:tcPr>
          <w:p w14:paraId="270DDD52" w14:textId="77777777" w:rsidR="00487439" w:rsidRPr="00F83FDF" w:rsidRDefault="00487439">
            <w:pPr>
              <w:pStyle w:val="TableData-CenteredHZ"/>
              <w:rPr>
                <w:highlight w:val="yellow"/>
              </w:rPr>
            </w:pPr>
            <w:r w:rsidRPr="00F83FDF">
              <w:rPr>
                <w:highlight w:val="yellow"/>
              </w:rPr>
              <w:t>1</w:t>
            </w:r>
          </w:p>
        </w:tc>
        <w:tc>
          <w:tcPr>
            <w:tcW w:w="1350" w:type="dxa"/>
            <w:vAlign w:val="center"/>
          </w:tcPr>
          <w:p w14:paraId="59F05B8B" w14:textId="77777777" w:rsidR="00487439" w:rsidRPr="00F83FDF" w:rsidRDefault="00487439">
            <w:pPr>
              <w:pStyle w:val="TableData-CenteredHZ"/>
              <w:rPr>
                <w:highlight w:val="yellow"/>
              </w:rPr>
            </w:pPr>
            <w:r w:rsidRPr="00F83FDF">
              <w:rPr>
                <w:highlight w:val="yellow"/>
              </w:rPr>
              <w:t>1</w:t>
            </w:r>
          </w:p>
        </w:tc>
      </w:tr>
    </w:tbl>
    <w:p w14:paraId="51637E5F" w14:textId="4EDD1A80" w:rsidR="00BD6835" w:rsidRPr="005812F7" w:rsidRDefault="00BD6835" w:rsidP="00BD6835">
      <w:pPr>
        <w:pStyle w:val="Heading2"/>
      </w:pPr>
      <w:r w:rsidRPr="005812F7">
        <w:t>INSTALLATION</w:t>
      </w:r>
    </w:p>
    <w:p w14:paraId="70F3E258" w14:textId="77777777" w:rsidR="00BD6835" w:rsidRPr="0033195A" w:rsidRDefault="00BD6835" w:rsidP="00BD6835">
      <w:pPr>
        <w:pStyle w:val="Heading3"/>
      </w:pPr>
      <w:r w:rsidRPr="005812F7">
        <w:t xml:space="preserve">Install pump in strict accordance with manufacturer’s </w:t>
      </w:r>
      <w:r w:rsidRPr="00D1704D">
        <w:t xml:space="preserve">recommendations and </w:t>
      </w:r>
      <w:r w:rsidRPr="00D1704D">
        <w:rPr>
          <w:rPrChange w:id="1564" w:author="Frischmann, Sarah" w:date="2024-04-25T09:25:00Z">
            <w:rPr>
              <w:highlight w:val="yellow"/>
            </w:rPr>
          </w:rPrChange>
        </w:rPr>
        <w:t>Section 43 20 00 – Pumps General</w:t>
      </w:r>
      <w:r w:rsidRPr="00D1704D">
        <w:t>.</w:t>
      </w:r>
    </w:p>
    <w:p w14:paraId="7CCDA078" w14:textId="77777777" w:rsidR="007D005F" w:rsidRPr="00617417" w:rsidRDefault="007D005F" w:rsidP="007D005F">
      <w:pPr>
        <w:pStyle w:val="Heading2"/>
        <w:spacing w:before="360"/>
      </w:pPr>
      <w:r w:rsidRPr="00617417">
        <w:lastRenderedPageBreak/>
        <w:t>alignment</w:t>
      </w:r>
    </w:p>
    <w:p w14:paraId="77921473" w14:textId="77777777" w:rsidR="007D005F" w:rsidRPr="00D1704D" w:rsidRDefault="007D005F" w:rsidP="007D005F">
      <w:pPr>
        <w:pStyle w:val="Heading3"/>
      </w:pPr>
      <w:r w:rsidRPr="00D1704D">
        <w:t xml:space="preserve">Comply with </w:t>
      </w:r>
      <w:r w:rsidRPr="00D1704D">
        <w:rPr>
          <w:rPrChange w:id="1565" w:author="Frischmann, Sarah" w:date="2024-04-25T09:25:00Z">
            <w:rPr>
              <w:highlight w:val="yellow"/>
            </w:rPr>
          </w:rPrChange>
        </w:rPr>
        <w:t>Section 43 20 00 – Pumps General</w:t>
      </w:r>
      <w:r w:rsidRPr="00D1704D">
        <w:t xml:space="preserve">. </w:t>
      </w:r>
    </w:p>
    <w:p w14:paraId="610EA55B" w14:textId="77777777" w:rsidR="003A2A7D" w:rsidRPr="00D1704D" w:rsidRDefault="003A2A7D" w:rsidP="003A2A7D">
      <w:pPr>
        <w:pStyle w:val="Heading2"/>
      </w:pPr>
      <w:r w:rsidRPr="00D1704D">
        <w:t xml:space="preserve">FIELD </w:t>
      </w:r>
      <w:commentRangeStart w:id="1566"/>
      <w:r w:rsidRPr="00D1704D">
        <w:t>TESTING</w:t>
      </w:r>
      <w:commentRangeEnd w:id="1566"/>
      <w:r w:rsidR="00FB231B" w:rsidRPr="00D1704D">
        <w:rPr>
          <w:rStyle w:val="CommentReference"/>
          <w:rFonts w:ascii="Calibri" w:hAnsi="Calibri" w:cs="Times New Roman"/>
          <w:b w:val="0"/>
          <w:caps w:val="0"/>
        </w:rPr>
        <w:commentReference w:id="1566"/>
      </w:r>
    </w:p>
    <w:p w14:paraId="09EA74A5" w14:textId="71E9E219" w:rsidR="003A2A7D" w:rsidRDefault="003A2A7D" w:rsidP="003A2A7D">
      <w:pPr>
        <w:pStyle w:val="Heading3"/>
      </w:pPr>
      <w:r w:rsidRPr="00D1704D">
        <w:t xml:space="preserve">Field testing shall be in accordance with </w:t>
      </w:r>
      <w:r w:rsidRPr="00D1704D">
        <w:rPr>
          <w:rPrChange w:id="1567" w:author="Frischmann, Sarah" w:date="2024-04-25T09:25:00Z">
            <w:rPr>
              <w:highlight w:val="yellow"/>
            </w:rPr>
          </w:rPrChange>
        </w:rPr>
        <w:t>Section 43 20 00 – Pumps General</w:t>
      </w:r>
      <w:r w:rsidRPr="00D1704D">
        <w:t>, and</w:t>
      </w:r>
      <w:r>
        <w:t xml:space="preserve"> shall include:</w:t>
      </w:r>
    </w:p>
    <w:p w14:paraId="3493C9DA" w14:textId="39F911E8" w:rsidR="003C1C44" w:rsidRDefault="003C1C44" w:rsidP="003C1C44">
      <w:pPr>
        <w:pStyle w:val="TableFigureTitleHZ"/>
      </w:pPr>
      <w:commentRangeStart w:id="1568"/>
      <w:r>
        <w:t>Field Testing Schedule: 43 23 57 - 09</w:t>
      </w:r>
      <w:commentRangeEnd w:id="1568"/>
      <w:r w:rsidR="00ED2FCF">
        <w:rPr>
          <w:rStyle w:val="CommentReference"/>
          <w:rFonts w:ascii="Calibri" w:eastAsia="Calibri" w:hAnsi="Calibri" w:cs="Times New Roman"/>
          <w:b w:val="0"/>
        </w:rPr>
        <w:commentReference w:id="1568"/>
      </w:r>
    </w:p>
    <w:tbl>
      <w:tblPr>
        <w:tblW w:w="0" w:type="auto"/>
        <w:tblInd w:w="1620" w:type="dxa"/>
        <w:tblBorders>
          <w:insideH w:val="single" w:sz="4" w:space="0" w:color="auto"/>
          <w:insideV w:val="single" w:sz="4" w:space="0" w:color="auto"/>
        </w:tblBorders>
        <w:tblLook w:val="01E0" w:firstRow="1" w:lastRow="1" w:firstColumn="1" w:lastColumn="1" w:noHBand="0" w:noVBand="0"/>
      </w:tblPr>
      <w:tblGrid>
        <w:gridCol w:w="2970"/>
        <w:gridCol w:w="1980"/>
        <w:gridCol w:w="1980"/>
      </w:tblGrid>
      <w:tr w:rsidR="003A2A7D" w:rsidRPr="00E31298" w14:paraId="1F3B5FC3" w14:textId="77777777" w:rsidTr="003C1C44">
        <w:trPr>
          <w:trHeight w:val="360"/>
          <w:tblHeader/>
        </w:trPr>
        <w:tc>
          <w:tcPr>
            <w:tcW w:w="2970" w:type="dxa"/>
            <w:shd w:val="clear" w:color="auto" w:fill="auto"/>
            <w:vAlign w:val="center"/>
          </w:tcPr>
          <w:p w14:paraId="02899697" w14:textId="77777777" w:rsidR="003A2A7D" w:rsidRPr="007F7E6B" w:rsidRDefault="003A2A7D">
            <w:pPr>
              <w:pStyle w:val="TableData-CenteredHZ"/>
              <w:jc w:val="left"/>
              <w:rPr>
                <w:b/>
                <w:bCs/>
              </w:rPr>
            </w:pPr>
          </w:p>
        </w:tc>
        <w:tc>
          <w:tcPr>
            <w:tcW w:w="1980" w:type="dxa"/>
            <w:shd w:val="clear" w:color="auto" w:fill="auto"/>
            <w:vAlign w:val="center"/>
          </w:tcPr>
          <w:p w14:paraId="7362DE9E" w14:textId="55587739" w:rsidR="003A2A7D" w:rsidRPr="007F7E6B" w:rsidRDefault="00E2071C">
            <w:pPr>
              <w:pStyle w:val="TableData-CenteredHZ"/>
              <w:rPr>
                <w:b/>
                <w:bCs/>
                <w:highlight w:val="yellow"/>
              </w:rPr>
            </w:pPr>
            <w:r>
              <w:rPr>
                <w:b/>
                <w:bCs/>
                <w:highlight w:val="yellow"/>
              </w:rPr>
              <w:t>Service 1</w:t>
            </w:r>
          </w:p>
        </w:tc>
        <w:tc>
          <w:tcPr>
            <w:tcW w:w="1980" w:type="dxa"/>
            <w:shd w:val="clear" w:color="auto" w:fill="auto"/>
            <w:vAlign w:val="center"/>
          </w:tcPr>
          <w:p w14:paraId="33034358" w14:textId="47750AA0" w:rsidR="003A2A7D" w:rsidRPr="007F7E6B" w:rsidRDefault="00E2071C">
            <w:pPr>
              <w:pStyle w:val="TableData-CenteredHZ"/>
              <w:rPr>
                <w:b/>
                <w:bCs/>
                <w:highlight w:val="yellow"/>
              </w:rPr>
            </w:pPr>
            <w:r>
              <w:rPr>
                <w:b/>
                <w:bCs/>
                <w:highlight w:val="yellow"/>
              </w:rPr>
              <w:t>Service 2</w:t>
            </w:r>
          </w:p>
        </w:tc>
      </w:tr>
      <w:tr w:rsidR="003A2A7D" w:rsidRPr="00E31298" w14:paraId="1055D9AE" w14:textId="77777777" w:rsidTr="003C1C44">
        <w:trPr>
          <w:trHeight w:val="360"/>
        </w:trPr>
        <w:tc>
          <w:tcPr>
            <w:tcW w:w="2970" w:type="dxa"/>
            <w:shd w:val="clear" w:color="auto" w:fill="auto"/>
            <w:vAlign w:val="center"/>
          </w:tcPr>
          <w:p w14:paraId="43D578AF" w14:textId="77777777" w:rsidR="003A2A7D" w:rsidRPr="00E31298" w:rsidRDefault="003A2A7D">
            <w:pPr>
              <w:pStyle w:val="TableData-CenteredHZ"/>
              <w:jc w:val="left"/>
            </w:pPr>
            <w:r>
              <w:t>Field Performance Testing</w:t>
            </w:r>
          </w:p>
        </w:tc>
        <w:tc>
          <w:tcPr>
            <w:tcW w:w="1980" w:type="dxa"/>
            <w:shd w:val="clear" w:color="auto" w:fill="auto"/>
            <w:vAlign w:val="center"/>
          </w:tcPr>
          <w:p w14:paraId="6F8397EE" w14:textId="77777777" w:rsidR="003A2A7D" w:rsidRPr="00E31298" w:rsidRDefault="003A2A7D">
            <w:pPr>
              <w:pStyle w:val="TableData-CenteredHZ"/>
              <w:rPr>
                <w:highlight w:val="yellow"/>
              </w:rPr>
            </w:pPr>
            <w:r w:rsidRPr="003B71D3">
              <w:rPr>
                <w:highlight w:val="yellow"/>
              </w:rPr>
              <w:t>[Yes</w:t>
            </w:r>
            <w:del w:id="1569" w:author="Frischmann, Sarah" w:date="2024-04-30T09:46:00Z">
              <w:r w:rsidRPr="003B71D3" w:rsidDel="00944827">
                <w:rPr>
                  <w:highlight w:val="yellow"/>
                </w:rPr>
                <w:delText>] [No</w:delText>
              </w:r>
            </w:del>
            <w:r w:rsidRPr="003B71D3">
              <w:rPr>
                <w:highlight w:val="yellow"/>
              </w:rPr>
              <w:t>]</w:t>
            </w:r>
          </w:p>
        </w:tc>
        <w:tc>
          <w:tcPr>
            <w:tcW w:w="1980" w:type="dxa"/>
            <w:shd w:val="clear" w:color="auto" w:fill="auto"/>
            <w:vAlign w:val="center"/>
          </w:tcPr>
          <w:p w14:paraId="266874CE" w14:textId="77777777" w:rsidR="003A2A7D" w:rsidRPr="00E31298" w:rsidRDefault="003A2A7D">
            <w:pPr>
              <w:pStyle w:val="TableData-CenteredHZ"/>
              <w:rPr>
                <w:highlight w:val="yellow"/>
              </w:rPr>
            </w:pPr>
            <w:r>
              <w:rPr>
                <w:highlight w:val="yellow"/>
              </w:rPr>
              <w:t>[Yes] [No]</w:t>
            </w:r>
          </w:p>
        </w:tc>
      </w:tr>
      <w:tr w:rsidR="003A2A7D" w:rsidRPr="00E31298" w14:paraId="1D356C2E" w14:textId="77777777" w:rsidTr="003C1C44">
        <w:trPr>
          <w:trHeight w:val="360"/>
        </w:trPr>
        <w:tc>
          <w:tcPr>
            <w:tcW w:w="2970" w:type="dxa"/>
            <w:shd w:val="clear" w:color="auto" w:fill="auto"/>
            <w:vAlign w:val="center"/>
          </w:tcPr>
          <w:p w14:paraId="488CAFB1" w14:textId="77777777" w:rsidR="003A2A7D" w:rsidRDefault="003A2A7D">
            <w:pPr>
              <w:pStyle w:val="TableData-CenteredHZ"/>
              <w:jc w:val="left"/>
            </w:pPr>
            <w:r>
              <w:t>Vibration Testing</w:t>
            </w:r>
          </w:p>
        </w:tc>
        <w:tc>
          <w:tcPr>
            <w:tcW w:w="1980" w:type="dxa"/>
            <w:shd w:val="clear" w:color="auto" w:fill="auto"/>
            <w:vAlign w:val="center"/>
          </w:tcPr>
          <w:p w14:paraId="583CFE14" w14:textId="33FBAF05" w:rsidR="003A2A7D" w:rsidRPr="003B71D3" w:rsidRDefault="003A2A7D">
            <w:pPr>
              <w:pStyle w:val="TableData-CenteredHZ"/>
              <w:rPr>
                <w:highlight w:val="yellow"/>
              </w:rPr>
            </w:pPr>
            <w:r w:rsidRPr="003B71D3">
              <w:rPr>
                <w:highlight w:val="yellow"/>
              </w:rPr>
              <w:t xml:space="preserve">[Yes] </w:t>
            </w:r>
            <w:del w:id="1570" w:author="Frischmann, Sarah" w:date="2024-04-30T09:46:00Z">
              <w:r w:rsidRPr="003B71D3" w:rsidDel="00944827">
                <w:rPr>
                  <w:highlight w:val="yellow"/>
                </w:rPr>
                <w:delText>[No]</w:delText>
              </w:r>
            </w:del>
          </w:p>
        </w:tc>
        <w:tc>
          <w:tcPr>
            <w:tcW w:w="1980" w:type="dxa"/>
            <w:shd w:val="clear" w:color="auto" w:fill="auto"/>
            <w:vAlign w:val="center"/>
          </w:tcPr>
          <w:p w14:paraId="36EC2ADF" w14:textId="77777777" w:rsidR="003A2A7D" w:rsidRDefault="003A2A7D">
            <w:pPr>
              <w:pStyle w:val="TableData-CenteredHZ"/>
              <w:rPr>
                <w:highlight w:val="yellow"/>
              </w:rPr>
            </w:pPr>
            <w:r>
              <w:rPr>
                <w:highlight w:val="yellow"/>
              </w:rPr>
              <w:t>[Yes] [No]</w:t>
            </w:r>
          </w:p>
        </w:tc>
      </w:tr>
      <w:tr w:rsidR="003A2A7D" w:rsidRPr="00E31298" w:rsidDel="00E9160C" w14:paraId="02DD9D51" w14:textId="7BBB6FB1" w:rsidTr="003C1C44">
        <w:trPr>
          <w:trHeight w:val="360"/>
          <w:del w:id="1571" w:author="Frischmann, Sarah" w:date="2024-04-22T15:45:00Z"/>
        </w:trPr>
        <w:tc>
          <w:tcPr>
            <w:tcW w:w="2970" w:type="dxa"/>
            <w:shd w:val="clear" w:color="auto" w:fill="auto"/>
            <w:vAlign w:val="center"/>
          </w:tcPr>
          <w:p w14:paraId="2583D8E9" w14:textId="6C754BE0" w:rsidR="003A2A7D" w:rsidRPr="00E31298" w:rsidDel="00E9160C" w:rsidRDefault="003A2A7D">
            <w:pPr>
              <w:pStyle w:val="TableData-CenteredHZ"/>
              <w:jc w:val="left"/>
              <w:rPr>
                <w:del w:id="1572" w:author="Frischmann, Sarah" w:date="2024-04-22T15:45:00Z"/>
              </w:rPr>
            </w:pPr>
            <w:del w:id="1573" w:author="Frischmann, Sarah" w:date="2024-04-22T15:45:00Z">
              <w:r w:rsidDel="00E9160C">
                <w:delText>Natural Frequency “Bump” Test</w:delText>
              </w:r>
            </w:del>
          </w:p>
        </w:tc>
        <w:tc>
          <w:tcPr>
            <w:tcW w:w="1980" w:type="dxa"/>
            <w:shd w:val="clear" w:color="auto" w:fill="auto"/>
            <w:vAlign w:val="center"/>
          </w:tcPr>
          <w:p w14:paraId="4E251EF6" w14:textId="196F5680" w:rsidR="003A2A7D" w:rsidRPr="00E31298" w:rsidDel="00E9160C" w:rsidRDefault="003A2A7D">
            <w:pPr>
              <w:pStyle w:val="TableData-CenteredHZ"/>
              <w:rPr>
                <w:del w:id="1574" w:author="Frischmann, Sarah" w:date="2024-04-22T15:45:00Z"/>
                <w:highlight w:val="yellow"/>
              </w:rPr>
            </w:pPr>
            <w:del w:id="1575" w:author="Frischmann, Sarah" w:date="2024-04-22T15:45:00Z">
              <w:r w:rsidRPr="003B71D3" w:rsidDel="00E9160C">
                <w:rPr>
                  <w:highlight w:val="yellow"/>
                </w:rPr>
                <w:delText xml:space="preserve"> [No]</w:delText>
              </w:r>
            </w:del>
          </w:p>
        </w:tc>
        <w:tc>
          <w:tcPr>
            <w:tcW w:w="1980" w:type="dxa"/>
            <w:shd w:val="clear" w:color="auto" w:fill="auto"/>
            <w:vAlign w:val="center"/>
          </w:tcPr>
          <w:p w14:paraId="0121A5AD" w14:textId="05ED4D4E" w:rsidR="003A2A7D" w:rsidRPr="00E31298" w:rsidDel="00E9160C" w:rsidRDefault="003A2A7D">
            <w:pPr>
              <w:pStyle w:val="TableData-CenteredHZ"/>
              <w:rPr>
                <w:del w:id="1576" w:author="Frischmann, Sarah" w:date="2024-04-22T15:45:00Z"/>
                <w:highlight w:val="yellow"/>
              </w:rPr>
            </w:pPr>
            <w:del w:id="1577" w:author="Frischmann, Sarah" w:date="2024-04-22T15:45:00Z">
              <w:r w:rsidDel="00E9160C">
                <w:rPr>
                  <w:highlight w:val="yellow"/>
                </w:rPr>
                <w:delText>[No]</w:delText>
              </w:r>
            </w:del>
          </w:p>
        </w:tc>
      </w:tr>
    </w:tbl>
    <w:p w14:paraId="0AE8DA23" w14:textId="60B8C8A4" w:rsidR="003A2A7D" w:rsidRDefault="003C1C44" w:rsidP="003A2A7D">
      <w:pPr>
        <w:pStyle w:val="NotetoSpecifierHZ"/>
      </w:pPr>
      <w:del w:id="1578" w:author="Frischmann, Sarah" w:date="2024-04-22T15:45:00Z">
        <w:r w:rsidDel="00E9160C">
          <w:br/>
        </w:r>
      </w:del>
      <w:r w:rsidR="003A2A7D">
        <w:t xml:space="preserve">Natural Frequency Tests are very uncommon for </w:t>
      </w:r>
      <w:r w:rsidR="00E4628F">
        <w:t>progressive cavity pump</w:t>
      </w:r>
      <w:r w:rsidR="003A2A7D">
        <w:t xml:space="preserve"> applications.</w:t>
      </w:r>
    </w:p>
    <w:p w14:paraId="210A9930" w14:textId="383F7774" w:rsidR="007B39E9" w:rsidRPr="00955263" w:rsidRDefault="00A73A76" w:rsidP="00955263">
      <w:pPr>
        <w:pStyle w:val="BodyCopyHZ"/>
      </w:pPr>
      <w:r>
        <w:t>Natural Frequency Tests should typically be included if Level 2/3 dynamic analysis was completed.</w:t>
      </w:r>
    </w:p>
    <w:p w14:paraId="0ACED373" w14:textId="77777777" w:rsidR="00874932" w:rsidRPr="00617417" w:rsidRDefault="00874932" w:rsidP="00874932">
      <w:pPr>
        <w:pStyle w:val="Heading2"/>
      </w:pPr>
      <w:r w:rsidRPr="00617417">
        <w:t>failure of equipment to perform</w:t>
      </w:r>
    </w:p>
    <w:p w14:paraId="3B929308" w14:textId="77777777" w:rsidR="00874932" w:rsidRPr="00D1704D" w:rsidRDefault="00874932" w:rsidP="00874932">
      <w:pPr>
        <w:pStyle w:val="Heading3"/>
      </w:pPr>
      <w:r w:rsidRPr="00617417">
        <w:t xml:space="preserve">Comply with </w:t>
      </w:r>
      <w:r w:rsidRPr="00D1704D">
        <w:rPr>
          <w:rPrChange w:id="1579" w:author="Frischmann, Sarah" w:date="2024-04-25T09:25:00Z">
            <w:rPr>
              <w:highlight w:val="yellow"/>
            </w:rPr>
          </w:rPrChange>
        </w:rPr>
        <w:t>Section 46 00 00 – Equipment General Provisions</w:t>
      </w:r>
      <w:r w:rsidRPr="00D1704D">
        <w:t>.</w:t>
      </w:r>
    </w:p>
    <w:p w14:paraId="011F72DA" w14:textId="77777777" w:rsidR="00874932" w:rsidRPr="00D1704D" w:rsidRDefault="00874932" w:rsidP="00874932">
      <w:pPr>
        <w:pStyle w:val="Heading2"/>
      </w:pPr>
      <w:r w:rsidRPr="00D1704D">
        <w:t>painting</w:t>
      </w:r>
    </w:p>
    <w:p w14:paraId="2E85B99D" w14:textId="77777777" w:rsidR="00874932" w:rsidRPr="00D1704D" w:rsidRDefault="00874932" w:rsidP="00874932">
      <w:pPr>
        <w:pStyle w:val="Heading3"/>
      </w:pPr>
      <w:r w:rsidRPr="00D1704D">
        <w:t xml:space="preserve">Comply with </w:t>
      </w:r>
      <w:r w:rsidRPr="00D1704D">
        <w:rPr>
          <w:rPrChange w:id="1580" w:author="Frischmann, Sarah" w:date="2024-04-25T09:25:00Z">
            <w:rPr>
              <w:highlight w:val="yellow"/>
            </w:rPr>
          </w:rPrChange>
        </w:rPr>
        <w:t>Section 46 00 00 – Equipment General Provisions</w:t>
      </w:r>
      <w:r w:rsidRPr="00D1704D">
        <w:t>.</w:t>
      </w:r>
    </w:p>
    <w:p w14:paraId="5B2E7A27" w14:textId="77777777" w:rsidR="00874932" w:rsidRPr="00D1704D" w:rsidRDefault="00874932" w:rsidP="00874932">
      <w:pPr>
        <w:pStyle w:val="Heading3"/>
      </w:pPr>
      <w:r w:rsidRPr="00D1704D">
        <w:t xml:space="preserve">Comply with </w:t>
      </w:r>
      <w:r w:rsidRPr="00D1704D">
        <w:rPr>
          <w:rPrChange w:id="1581" w:author="Frischmann, Sarah" w:date="2024-04-25T09:25:00Z">
            <w:rPr>
              <w:highlight w:val="yellow"/>
            </w:rPr>
          </w:rPrChange>
        </w:rPr>
        <w:t>Section 09 90 00 – Painting</w:t>
      </w:r>
      <w:r w:rsidRPr="00D1704D">
        <w:t>.</w:t>
      </w:r>
    </w:p>
    <w:p w14:paraId="2110FF67" w14:textId="77777777" w:rsidR="00874932" w:rsidRPr="00617417" w:rsidRDefault="00874932" w:rsidP="00874932">
      <w:pPr>
        <w:pStyle w:val="Heading2"/>
      </w:pPr>
      <w:r w:rsidRPr="00617417">
        <w:t xml:space="preserve">additional requirements </w:t>
      </w:r>
      <w:r>
        <w:br/>
      </w:r>
    </w:p>
    <w:p w14:paraId="2422CA51" w14:textId="77777777" w:rsidR="00874932" w:rsidRPr="002F64CF" w:rsidRDefault="00874932" w:rsidP="00874932">
      <w:pPr>
        <w:pStyle w:val="NotetoSpecifierHZ"/>
      </w:pPr>
      <w:r w:rsidRPr="002F64CF">
        <w:t xml:space="preserve">add any additional requirements here. </w:t>
      </w:r>
    </w:p>
    <w:p w14:paraId="43F8B9C5" w14:textId="2B5E154B" w:rsidR="00A219AC" w:rsidRDefault="00A219AC" w:rsidP="001A4E1C">
      <w:pPr>
        <w:pStyle w:val="SectionEndHZ"/>
      </w:pPr>
      <w:r w:rsidRPr="002914B9">
        <w:t>END OF SECTION</w:t>
      </w:r>
    </w:p>
    <w:sectPr w:rsidR="00A219AC">
      <w:footerReference w:type="default" r:id="rId16"/>
      <w:endnotePr>
        <w:numFmt w:val="decimal"/>
      </w:endnotePr>
      <w:type w:val="continuous"/>
      <w:pgSz w:w="12240" w:h="15840"/>
      <w:pgMar w:top="1440" w:right="1440" w:bottom="720" w:left="1440" w:header="144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ischmann, Sarah" w:date="2024-04-18T11:06:00Z" w:initials="FS">
    <w:p w14:paraId="0D990A1E" w14:textId="33DC8981" w:rsidR="007632D3" w:rsidRDefault="007632D3" w:rsidP="007632D3">
      <w:pPr>
        <w:pStyle w:val="CommentText"/>
      </w:pPr>
      <w:r>
        <w:rPr>
          <w:rStyle w:val="CommentReference"/>
        </w:rPr>
        <w:annotationRef/>
      </w:r>
      <w:r>
        <w:t>Leave highlighted until confirmed</w:t>
      </w:r>
    </w:p>
  </w:comment>
  <w:comment w:id="1" w:author="Frischmann, Sarah" w:date="2024-04-18T11:06:00Z" w:initials="FS">
    <w:p w14:paraId="6473325E" w14:textId="77777777" w:rsidR="009E09AD" w:rsidRDefault="009E09AD" w:rsidP="009E09AD">
      <w:pPr>
        <w:pStyle w:val="CommentText"/>
      </w:pPr>
      <w:r>
        <w:rPr>
          <w:rStyle w:val="CommentReference"/>
        </w:rPr>
        <w:annotationRef/>
      </w:r>
      <w:r>
        <w:t>Delete highlighted items not relevant</w:t>
      </w:r>
    </w:p>
  </w:comment>
  <w:comment w:id="2" w:author="Frischmann, Sarah" w:date="2024-04-22T09:23:00Z" w:initials="FS">
    <w:p w14:paraId="563037B9" w14:textId="77777777" w:rsidR="006A5F22" w:rsidRDefault="006A5F22" w:rsidP="006A5F22">
      <w:pPr>
        <w:pStyle w:val="CommentText"/>
      </w:pPr>
      <w:r>
        <w:rPr>
          <w:rStyle w:val="CommentReference"/>
        </w:rPr>
        <w:annotationRef/>
      </w:r>
      <w:r>
        <w:t>This section not in ref projects</w:t>
      </w:r>
    </w:p>
  </w:comment>
  <w:comment w:id="5" w:author="Frischmann, Sarah" w:date="2024-04-18T10:39:00Z" w:initials="SF">
    <w:p w14:paraId="77DD63EC" w14:textId="27EF4A87" w:rsidR="00300B1D" w:rsidRDefault="00300B1D" w:rsidP="00300B1D">
      <w:pPr>
        <w:pStyle w:val="CommentText"/>
      </w:pPr>
      <w:r>
        <w:rPr>
          <w:rStyle w:val="CommentReference"/>
        </w:rPr>
        <w:annotationRef/>
      </w:r>
      <w:r>
        <w:t>What do we need to include for all PC pumps?</w:t>
      </w:r>
      <w:r>
        <w:br/>
      </w:r>
      <w:r>
        <w:br/>
        <w:t>interim biosolids, phase 2</w:t>
      </w:r>
    </w:p>
  </w:comment>
  <w:comment w:id="6" w:author="Frischmann, Sarah" w:date="2024-04-23T15:41:00Z" w:initials="FS">
    <w:p w14:paraId="59C405B9" w14:textId="77777777" w:rsidR="000619CD" w:rsidRDefault="000619CD" w:rsidP="000619CD">
      <w:pPr>
        <w:pStyle w:val="CommentText"/>
      </w:pPr>
      <w:r>
        <w:rPr>
          <w:rStyle w:val="CommentReference"/>
        </w:rPr>
        <w:annotationRef/>
      </w:r>
      <w:r>
        <w:t>Cake spec does not have</w:t>
      </w:r>
    </w:p>
  </w:comment>
  <w:comment w:id="7" w:author="Frischmann, Sarah" w:date="2024-04-30T09:05:00Z" w:initials="SF">
    <w:p w14:paraId="0893B439" w14:textId="77777777" w:rsidR="00CF09D8" w:rsidRDefault="00CF09D8" w:rsidP="00CF09D8">
      <w:pPr>
        <w:pStyle w:val="CommentText"/>
      </w:pPr>
      <w:r>
        <w:rPr>
          <w:rStyle w:val="CommentReference"/>
        </w:rPr>
        <w:annotationRef/>
      </w:r>
      <w:r>
        <w:t>none</w:t>
      </w:r>
    </w:p>
  </w:comment>
  <w:comment w:id="9" w:author="Frischmann, Sarah" w:date="2024-04-22T09:43:00Z" w:initials="FS">
    <w:p w14:paraId="7410A25D" w14:textId="148034FC" w:rsidR="00AC064D" w:rsidRDefault="00AC064D" w:rsidP="00AC064D">
      <w:pPr>
        <w:pStyle w:val="CommentText"/>
      </w:pPr>
      <w:r>
        <w:rPr>
          <w:rStyle w:val="CommentReference"/>
        </w:rPr>
        <w:annotationRef/>
      </w:r>
      <w:r>
        <w:t>Reference projects had much less content about submittals</w:t>
      </w:r>
    </w:p>
  </w:comment>
  <w:comment w:id="10" w:author="Frischmann, Sarah" w:date="2024-04-22T16:56:00Z" w:initials="FS">
    <w:p w14:paraId="76D0C12C" w14:textId="77777777" w:rsidR="009708E0" w:rsidRDefault="009708E0" w:rsidP="009708E0">
      <w:pPr>
        <w:pStyle w:val="CommentText"/>
      </w:pPr>
      <w:r>
        <w:rPr>
          <w:rStyle w:val="CommentReference"/>
        </w:rPr>
        <w:annotationRef/>
      </w:r>
      <w:r>
        <w:t>Phase 2 did have item about shop drawings</w:t>
      </w:r>
    </w:p>
  </w:comment>
  <w:comment w:id="14" w:author="Frischmann, Sarah" w:date="2024-04-30T09:06:00Z" w:initials="SF">
    <w:p w14:paraId="66BC0385" w14:textId="77777777" w:rsidR="002436E0" w:rsidRDefault="002436E0" w:rsidP="002436E0">
      <w:pPr>
        <w:pStyle w:val="CommentText"/>
      </w:pPr>
      <w:r>
        <w:rPr>
          <w:rStyle w:val="CommentReference"/>
        </w:rPr>
        <w:annotationRef/>
      </w:r>
      <w:r>
        <w:t xml:space="preserve">Look at bustamante </w:t>
      </w:r>
      <w:hyperlink r:id="rId1" w:history="1">
        <w:r w:rsidRPr="00BE3500">
          <w:rPr>
            <w:rStyle w:val="Hyperlink"/>
          </w:rPr>
          <w:t>43 23 57 - Progressive Cavity Pumps.docx</w:t>
        </w:r>
      </w:hyperlink>
      <w:r>
        <w:t xml:space="preserve"> </w:t>
      </w:r>
    </w:p>
  </w:comment>
  <w:comment w:id="22" w:author="Frischmann, Sarah" w:date="2024-04-23T15:43:00Z" w:initials="FS">
    <w:p w14:paraId="363C938C" w14:textId="5E584E7F" w:rsidR="0032545C" w:rsidRDefault="0032545C" w:rsidP="0032545C">
      <w:pPr>
        <w:pStyle w:val="CommentText"/>
      </w:pPr>
      <w:r>
        <w:rPr>
          <w:rStyle w:val="CommentReference"/>
        </w:rPr>
        <w:annotationRef/>
      </w:r>
      <w:r>
        <w:t>Not in ref projects</w:t>
      </w:r>
    </w:p>
  </w:comment>
  <w:comment w:id="34" w:author="Frischmann, Sarah" w:date="2024-04-23T15:43:00Z" w:initials="FS">
    <w:p w14:paraId="6EA32475" w14:textId="4AA9B342" w:rsidR="0032545C" w:rsidRDefault="0032545C" w:rsidP="0032545C">
      <w:pPr>
        <w:pStyle w:val="CommentText"/>
      </w:pPr>
      <w:r>
        <w:rPr>
          <w:rStyle w:val="CommentReference"/>
        </w:rPr>
        <w:annotationRef/>
      </w:r>
      <w:r>
        <w:t>Not in cake spec or ref projects</w:t>
      </w:r>
    </w:p>
  </w:comment>
  <w:comment w:id="38" w:author="Frischmann, Sarah" w:date="2024-04-23T15:44:00Z" w:initials="FS">
    <w:p w14:paraId="73E1B454" w14:textId="77777777" w:rsidR="0032545C" w:rsidRDefault="0032545C" w:rsidP="0032545C">
      <w:pPr>
        <w:pStyle w:val="CommentText"/>
      </w:pPr>
      <w:r>
        <w:rPr>
          <w:rStyle w:val="CommentReference"/>
        </w:rPr>
        <w:annotationRef/>
      </w:r>
      <w:r>
        <w:t>Not in ref projects</w:t>
      </w:r>
    </w:p>
  </w:comment>
  <w:comment w:id="40" w:author="Frischmann, Sarah" w:date="2024-04-17T14:20:00Z" w:initials="FS">
    <w:p w14:paraId="23D1AC0D" w14:textId="60770182" w:rsidR="00E538E6" w:rsidRDefault="005C2679" w:rsidP="00E538E6">
      <w:pPr>
        <w:pStyle w:val="CommentText"/>
      </w:pPr>
      <w:r>
        <w:rPr>
          <w:rStyle w:val="CommentReference"/>
        </w:rPr>
        <w:annotationRef/>
      </w:r>
      <w:r w:rsidR="00E538E6">
        <w:t>What field data metrics go in this table?</w:t>
      </w:r>
    </w:p>
  </w:comment>
  <w:comment w:id="41" w:author="Frischmann, Sarah" w:date="2024-04-30T09:07:00Z" w:initials="SF">
    <w:p w14:paraId="66859DC7" w14:textId="77777777" w:rsidR="008A354B" w:rsidRDefault="008A354B" w:rsidP="008A354B">
      <w:pPr>
        <w:pStyle w:val="CommentText"/>
      </w:pPr>
      <w:r>
        <w:rPr>
          <w:rStyle w:val="CommentReference"/>
        </w:rPr>
        <w:annotationRef/>
      </w:r>
      <w:r>
        <w:t>Don’t need</w:t>
      </w:r>
    </w:p>
  </w:comment>
  <w:comment w:id="44" w:author="Coyne, Jeffrey" w:date="2023-09-15T04:57:00Z" w:initials="CJ">
    <w:p w14:paraId="37755C36" w14:textId="70CC8AC0" w:rsidR="008743F4" w:rsidRDefault="00123FB9" w:rsidP="008743F4">
      <w:pPr>
        <w:pStyle w:val="CommentText"/>
      </w:pPr>
      <w:r>
        <w:rPr>
          <w:rStyle w:val="CommentReference"/>
        </w:rPr>
        <w:annotationRef/>
      </w:r>
      <w:r w:rsidR="008743F4">
        <w:rPr>
          <w:b/>
          <w:bCs/>
          <w:i/>
          <w:iCs/>
          <w:color w:val="FF0000"/>
        </w:rPr>
        <w:t xml:space="preserve">NTS: IT SEEMS UNLIKELY THAT DYNAMIC ANALYSIS WOULD END UP BEING APPLICABLE TO A POSITIVE DISPLACEMENT PUMP. </w:t>
      </w:r>
    </w:p>
    <w:p w14:paraId="2C5F6493" w14:textId="77777777" w:rsidR="008743F4" w:rsidRDefault="008743F4" w:rsidP="008743F4">
      <w:pPr>
        <w:pStyle w:val="CommentText"/>
      </w:pPr>
    </w:p>
    <w:p w14:paraId="62A236E3" w14:textId="77777777" w:rsidR="008743F4" w:rsidRDefault="008743F4" w:rsidP="008743F4">
      <w:pPr>
        <w:pStyle w:val="CommentText"/>
      </w:pPr>
      <w:r>
        <w:rPr>
          <w:b/>
          <w:bCs/>
          <w:i/>
          <w:iCs/>
          <w:color w:val="FF0000"/>
        </w:rPr>
        <w:t>IF NOT SURE - SEE HAZEN “DYNAMIC ANALYSIS DECISION MATRIX” TO DETERMINE APPROPRIATE TYPES AND LEVELS OF ANALYSES REQUIRED. TYPES OF ANALYSIS INCLUDE “LATERAL” (SOMETIMES REFERRED TO AS “ROTOR LATERAL”), “TORSIONAL” (SOMETIMES REFERRED TO AS “ROTOR TORSIONAL”) AND “STRUCTURAL”. LEVELS OF ANALYSIS CONFORM TO THE LEVEL 1, 2 &amp; 3 TERMINOLOGY IN ANSI/HI 9.6.8.  THE DECISION MATRIX CALCULATIONS MAY ALSO INDICATE LEVEL “NONE”, MEANING THAT NO ANALYSIS IS REQUIRED. DECISION MATRIX CALCULATIONS SHOULD BE REVIEWED WITH A MEMBER OF THE PUMPING SERVICE GROUP OR AN EXPERIENCED PUMP DESIGN ENGINEER.</w:t>
      </w:r>
    </w:p>
    <w:p w14:paraId="04209A5B" w14:textId="77777777" w:rsidR="008743F4" w:rsidRDefault="008743F4" w:rsidP="008743F4">
      <w:pPr>
        <w:pStyle w:val="CommentText"/>
      </w:pPr>
    </w:p>
    <w:p w14:paraId="71CE3A25" w14:textId="77777777" w:rsidR="008743F4" w:rsidRDefault="008743F4" w:rsidP="008743F4">
      <w:pPr>
        <w:pStyle w:val="CommentText"/>
      </w:pPr>
      <w:r>
        <w:rPr>
          <w:b/>
          <w:bCs/>
          <w:i/>
          <w:iCs/>
          <w:color w:val="FF0000"/>
        </w:rPr>
        <w:t>IF DYNAMIC ANALYSIS IS REQUIRED, REFERENCE ANOTHER PUMP SPEC FOR REQUIRED LANGUAGE.</w:t>
      </w:r>
    </w:p>
    <w:p w14:paraId="0F999A46" w14:textId="77777777" w:rsidR="008743F4" w:rsidRDefault="008743F4" w:rsidP="008743F4">
      <w:pPr>
        <w:pStyle w:val="CommentText"/>
      </w:pPr>
    </w:p>
    <w:p w14:paraId="12C03A96" w14:textId="77777777" w:rsidR="008743F4" w:rsidRDefault="008743F4" w:rsidP="008743F4">
      <w:pPr>
        <w:pStyle w:val="CommentText"/>
      </w:pPr>
      <w:r>
        <w:rPr>
          <w:b/>
          <w:bCs/>
          <w:i/>
          <w:iCs/>
          <w:color w:val="FF0000"/>
        </w:rPr>
        <w:t>Refer to Hazen Mechanical Guidelines here:</w:t>
      </w:r>
    </w:p>
    <w:p w14:paraId="6372A1AA" w14:textId="77777777" w:rsidR="008743F4" w:rsidRPr="00FE0434" w:rsidRDefault="00000000" w:rsidP="00FE0434">
      <w:pPr>
        <w:pStyle w:val="NotetoSpecifierHZ"/>
      </w:pPr>
      <w:hyperlink r:id="rId2" w:history="1">
        <w:r w:rsidR="008743F4" w:rsidRPr="005D3324">
          <w:rPr>
            <w:rStyle w:val="Hyperlink"/>
          </w:rPr>
          <w:t>https://hazenandsawyer.sharepoint.com/sites/DesignResources/Design%20Guidelines%20and%20Checklists/Mechanical</w:t>
        </w:r>
      </w:hyperlink>
    </w:p>
  </w:comment>
  <w:comment w:id="43" w:author="Frischmann, Sarah" w:date="2024-04-22T09:47:00Z" w:initials="FS">
    <w:p w14:paraId="5936729D" w14:textId="77777777" w:rsidR="0023357E" w:rsidRDefault="0023357E" w:rsidP="0023357E">
      <w:pPr>
        <w:pStyle w:val="CommentText"/>
      </w:pPr>
      <w:r>
        <w:rPr>
          <w:rStyle w:val="CommentReference"/>
        </w:rPr>
        <w:annotationRef/>
      </w:r>
      <w:r>
        <w:t>Reference projects do not have this</w:t>
      </w:r>
    </w:p>
  </w:comment>
  <w:comment w:id="47" w:author="Frischmann, Sarah" w:date="2024-04-18T10:44:00Z" w:initials="FS">
    <w:p w14:paraId="755EA104" w14:textId="6DE4619B" w:rsidR="00FA7FA7" w:rsidRDefault="00FA7FA7" w:rsidP="00FA7FA7">
      <w:pPr>
        <w:pStyle w:val="CommentText"/>
      </w:pPr>
      <w:r>
        <w:rPr>
          <w:rStyle w:val="CommentReference"/>
        </w:rPr>
        <w:annotationRef/>
      </w:r>
      <w:r>
        <w:t>Look at other projects &amp; coordinate with other pumps</w:t>
      </w:r>
    </w:p>
  </w:comment>
  <w:comment w:id="48" w:author="Frischmann, Sarah" w:date="2024-04-22T09:50:00Z" w:initials="FS">
    <w:p w14:paraId="015B9221" w14:textId="77777777" w:rsidR="009E32DF" w:rsidRDefault="009E32DF" w:rsidP="009E32DF">
      <w:pPr>
        <w:pStyle w:val="CommentText"/>
      </w:pPr>
      <w:r>
        <w:rPr>
          <w:rStyle w:val="CommentReference"/>
        </w:rPr>
        <w:annotationRef/>
      </w:r>
      <w:r>
        <w:t>Phase 2 has General Conditions, Article 14.07 and interim has exception for 2 years</w:t>
      </w:r>
    </w:p>
  </w:comment>
  <w:comment w:id="49" w:author="Frischmann, Sarah" w:date="2024-04-30T09:10:00Z" w:initials="SF">
    <w:p w14:paraId="66BCC712" w14:textId="77777777" w:rsidR="002112C1" w:rsidRDefault="002112C1" w:rsidP="002112C1">
      <w:pPr>
        <w:pStyle w:val="CommentText"/>
      </w:pPr>
      <w:r>
        <w:rPr>
          <w:rStyle w:val="CommentReference"/>
        </w:rPr>
        <w:annotationRef/>
      </w:r>
      <w:r>
        <w:t>General question for Phill, project wide</w:t>
      </w:r>
    </w:p>
  </w:comment>
  <w:comment w:id="56" w:author="Frischmann, Sarah" w:date="2024-04-22T10:17:00Z" w:initials="FS">
    <w:p w14:paraId="64D32092" w14:textId="5AFFDB7C" w:rsidR="00F70392" w:rsidRDefault="00F70392" w:rsidP="00971779">
      <w:pPr>
        <w:pStyle w:val="CommentText"/>
      </w:pPr>
      <w:r>
        <w:rPr>
          <w:rStyle w:val="CommentReference"/>
        </w:rPr>
        <w:annotationRef/>
      </w:r>
      <w:r>
        <w:t>Need to add polymer recirculation pumps too?</w:t>
      </w:r>
    </w:p>
  </w:comment>
  <w:comment w:id="57" w:author="Frischmann, Sarah" w:date="2024-04-23T15:47:00Z" w:initials="FS">
    <w:p w14:paraId="6944117E" w14:textId="77777777" w:rsidR="00F70392" w:rsidRDefault="00F70392" w:rsidP="00F70392">
      <w:pPr>
        <w:pStyle w:val="CommentText"/>
      </w:pPr>
      <w:r>
        <w:rPr>
          <w:rStyle w:val="CommentReference"/>
        </w:rPr>
        <w:annotationRef/>
      </w:r>
      <w:r>
        <w:t>Yes add</w:t>
      </w:r>
    </w:p>
  </w:comment>
  <w:comment w:id="51" w:author="Frischmann, Sarah" w:date="2024-04-18T10:50:00Z" w:initials="FS">
    <w:p w14:paraId="1B5B5B19" w14:textId="57DD454A" w:rsidR="00F70392" w:rsidRDefault="00F70392" w:rsidP="00AD2B7D">
      <w:pPr>
        <w:pStyle w:val="CommentText"/>
      </w:pPr>
      <w:r>
        <w:rPr>
          <w:rStyle w:val="CommentReference"/>
        </w:rPr>
        <w:annotationRef/>
      </w:r>
      <w:r>
        <w:t>Look at example</w:t>
      </w:r>
    </w:p>
  </w:comment>
  <w:comment w:id="50" w:author="Frischmann, Sarah" w:date="2024-04-22T10:02:00Z" w:initials="FS">
    <w:p w14:paraId="6D165566" w14:textId="77777777" w:rsidR="00F70392" w:rsidRDefault="00F70392" w:rsidP="009C3640">
      <w:pPr>
        <w:pStyle w:val="CommentText"/>
      </w:pPr>
      <w:r>
        <w:rPr>
          <w:rStyle w:val="CommentReference"/>
        </w:rPr>
        <w:annotationRef/>
      </w:r>
      <w:r>
        <w:t>Name of pump</w:t>
      </w:r>
    </w:p>
  </w:comment>
  <w:comment w:id="75" w:author="Frischmann, Sarah" w:date="2024-04-18T10:28:00Z" w:initials="SF">
    <w:p w14:paraId="633E2519" w14:textId="37483604" w:rsidR="00F70392" w:rsidRDefault="00F70392" w:rsidP="006C725E">
      <w:pPr>
        <w:pStyle w:val="CommentText"/>
      </w:pPr>
      <w:r>
        <w:rPr>
          <w:rStyle w:val="CommentReference"/>
        </w:rPr>
        <w:annotationRef/>
      </w:r>
      <w:r>
        <w:t>Is this from the manufacturer?</w:t>
      </w:r>
    </w:p>
  </w:comment>
  <w:comment w:id="76" w:author="Frischmann, Sarah" w:date="2024-04-18T10:45:00Z" w:initials="FS">
    <w:p w14:paraId="3E24B765" w14:textId="77777777" w:rsidR="00F70392" w:rsidRDefault="00F70392" w:rsidP="006C725E">
      <w:pPr>
        <w:pStyle w:val="CommentText"/>
      </w:pPr>
      <w:r>
        <w:rPr>
          <w:rStyle w:val="CommentReference"/>
        </w:rPr>
        <w:annotationRef/>
      </w:r>
      <w:r>
        <w:t>Tag that comes from I&amp;C</w:t>
      </w:r>
    </w:p>
  </w:comment>
  <w:comment w:id="79" w:author="Frischmann, Sarah" w:date="2024-04-30T09:50:00Z" w:initials="SF">
    <w:p w14:paraId="562A0329" w14:textId="77777777" w:rsidR="0023672D" w:rsidRDefault="0023672D" w:rsidP="0023672D">
      <w:pPr>
        <w:pStyle w:val="CommentText"/>
      </w:pPr>
      <w:r>
        <w:rPr>
          <w:rStyle w:val="CommentReference"/>
        </w:rPr>
        <w:annotationRef/>
      </w:r>
      <w:r>
        <w:t>DPS &amp; DCEN 300, need to check TWAS turndown</w:t>
      </w:r>
    </w:p>
  </w:comment>
  <w:comment w:id="88" w:author="Frischmann, Sarah" w:date="2024-04-18T10:24:00Z" w:initials="SF">
    <w:p w14:paraId="78AE6CE4" w14:textId="77777777" w:rsidR="002F2973" w:rsidRDefault="002F2973" w:rsidP="009F611C">
      <w:pPr>
        <w:pStyle w:val="CommentText"/>
      </w:pPr>
      <w:r>
        <w:rPr>
          <w:rStyle w:val="CommentReference"/>
        </w:rPr>
        <w:annotationRef/>
      </w:r>
      <w:r>
        <w:t>Is this the 4:1 turndown min?</w:t>
      </w:r>
    </w:p>
  </w:comment>
  <w:comment w:id="89" w:author="Frischmann, Sarah" w:date="2024-04-18T10:48:00Z" w:initials="FS">
    <w:p w14:paraId="569471F8" w14:textId="77777777" w:rsidR="002F2973" w:rsidRDefault="002F2973" w:rsidP="007E1B57">
      <w:pPr>
        <w:pStyle w:val="CommentText"/>
      </w:pPr>
      <w:r>
        <w:rPr>
          <w:rStyle w:val="CommentReference"/>
        </w:rPr>
        <w:annotationRef/>
      </w:r>
      <w:r>
        <w:t>Min from pump calc scenarios, look at spreadsheets after revisions</w:t>
      </w:r>
    </w:p>
  </w:comment>
  <w:comment w:id="104" w:author="Frischmann, Sarah" w:date="2024-04-22T10:21:00Z" w:initials="FS">
    <w:p w14:paraId="17A9CE24" w14:textId="77777777" w:rsidR="002F2973" w:rsidRDefault="002F2973" w:rsidP="009825E6">
      <w:pPr>
        <w:pStyle w:val="CommentText"/>
      </w:pPr>
      <w:r>
        <w:rPr>
          <w:rStyle w:val="CommentReference"/>
        </w:rPr>
        <w:annotationRef/>
      </w:r>
      <w:r>
        <w:t>Not provided by manufacturers. Not in reference projects. Where to find this? Do we need it?</w:t>
      </w:r>
    </w:p>
  </w:comment>
  <w:comment w:id="105" w:author="Frischmann, Sarah" w:date="2024-04-23T15:56:00Z" w:initials="FS">
    <w:p w14:paraId="6855F692" w14:textId="77777777" w:rsidR="002F2973" w:rsidRDefault="002F2973" w:rsidP="00642C25">
      <w:pPr>
        <w:pStyle w:val="CommentText"/>
      </w:pPr>
      <w:r>
        <w:rPr>
          <w:rStyle w:val="CommentReference"/>
        </w:rPr>
        <w:annotationRef/>
      </w:r>
      <w:r>
        <w:t>Need efficiency to calculate</w:t>
      </w:r>
    </w:p>
  </w:comment>
  <w:comment w:id="106" w:author="Frischmann, Sarah" w:date="2024-04-23T15:56:00Z" w:initials="FS">
    <w:p w14:paraId="44E1216C" w14:textId="77777777" w:rsidR="002F2973" w:rsidRDefault="002F2973" w:rsidP="00642C25">
      <w:pPr>
        <w:pStyle w:val="CommentText"/>
      </w:pPr>
      <w:r>
        <w:rPr>
          <w:rStyle w:val="CommentReference"/>
        </w:rPr>
        <w:annotationRef/>
      </w:r>
      <w:r>
        <w:t>Talk to jeff</w:t>
      </w:r>
    </w:p>
  </w:comment>
  <w:comment w:id="107" w:author="Frischmann, Sarah" w:date="2024-04-30T09:14:00Z" w:initials="SF">
    <w:p w14:paraId="3DB67C94" w14:textId="77777777" w:rsidR="008955C2" w:rsidRDefault="008955C2" w:rsidP="008955C2">
      <w:pPr>
        <w:pStyle w:val="CommentText"/>
      </w:pPr>
      <w:r>
        <w:rPr>
          <w:rStyle w:val="CommentReference"/>
        </w:rPr>
        <w:annotationRef/>
      </w:r>
      <w:r>
        <w:t>Ask manufacturers for brake HP</w:t>
      </w:r>
    </w:p>
  </w:comment>
  <w:comment w:id="112" w:author="Frischmann, Sarah" w:date="2024-04-18T11:09:00Z" w:initials="FS">
    <w:p w14:paraId="6F15E7EC" w14:textId="13B94D15" w:rsidR="002F2973" w:rsidRDefault="002F2973" w:rsidP="00E841EF">
      <w:pPr>
        <w:pStyle w:val="CommentText"/>
      </w:pPr>
      <w:r>
        <w:rPr>
          <w:rStyle w:val="CommentReference"/>
        </w:rPr>
        <w:annotationRef/>
      </w:r>
      <w:r>
        <w:t>200 rpm max</w:t>
      </w:r>
    </w:p>
  </w:comment>
  <w:comment w:id="180" w:author="Frischmann, Sarah" w:date="2024-04-18T10:51:00Z" w:initials="FS">
    <w:p w14:paraId="69450A1A" w14:textId="77777777" w:rsidR="002F2973" w:rsidRDefault="002F2973" w:rsidP="00161D67">
      <w:pPr>
        <w:pStyle w:val="CommentText"/>
      </w:pPr>
      <w:r>
        <w:rPr>
          <w:rStyle w:val="CommentReference"/>
        </w:rPr>
        <w:annotationRef/>
      </w:r>
      <w:r>
        <w:t>Metcalf &amp; eddy</w:t>
      </w:r>
    </w:p>
  </w:comment>
  <w:comment w:id="181" w:author="Frischmann, Sarah" w:date="2024-04-22T10:41:00Z" w:initials="FS">
    <w:p w14:paraId="18A16928" w14:textId="77777777" w:rsidR="002F2973" w:rsidRDefault="002F2973" w:rsidP="00F628F9">
      <w:pPr>
        <w:pStyle w:val="CommentText"/>
      </w:pPr>
      <w:r>
        <w:rPr>
          <w:rStyle w:val="CommentReference"/>
        </w:rPr>
        <w:annotationRef/>
      </w:r>
      <w:r>
        <w:t>Found from manufacturer</w:t>
      </w:r>
    </w:p>
  </w:comment>
  <w:comment w:id="187" w:author="Frischmann, Sarah" w:date="2024-04-22T10:42:00Z" w:initials="FS">
    <w:p w14:paraId="33C0E4CC" w14:textId="77777777" w:rsidR="002F2973" w:rsidRDefault="002F2973" w:rsidP="00B41924">
      <w:pPr>
        <w:pStyle w:val="CommentText"/>
      </w:pPr>
      <w:r>
        <w:rPr>
          <w:rStyle w:val="CommentReference"/>
        </w:rPr>
        <w:annotationRef/>
      </w:r>
      <w:r>
        <w:t>From manufacturer</w:t>
      </w:r>
    </w:p>
  </w:comment>
  <w:comment w:id="188" w:author="Frischmann, Sarah" w:date="2024-04-22T11:41:00Z" w:initials="FS">
    <w:p w14:paraId="0A164100" w14:textId="77777777" w:rsidR="002F2973" w:rsidRDefault="002F2973" w:rsidP="00530CCF">
      <w:pPr>
        <w:pStyle w:val="CommentText"/>
      </w:pPr>
      <w:r>
        <w:rPr>
          <w:rStyle w:val="CommentReference"/>
        </w:rPr>
        <w:annotationRef/>
      </w:r>
      <w:r>
        <w:t>Moyno 500 cP, polymer 100</w:t>
      </w:r>
      <w:r>
        <w:br/>
        <w:t>Netzsch 115 cP, polymer 2000</w:t>
      </w:r>
      <w:r>
        <w:br/>
        <w:t>Seepex all under 500 cP</w:t>
      </w:r>
    </w:p>
  </w:comment>
  <w:comment w:id="189" w:author="Frischmann, Sarah" w:date="2024-04-23T15:58:00Z" w:initials="FS">
    <w:p w14:paraId="12C85D24" w14:textId="77777777" w:rsidR="002F2973" w:rsidRDefault="002F2973" w:rsidP="00B10958">
      <w:pPr>
        <w:pStyle w:val="CommentText"/>
      </w:pPr>
      <w:r>
        <w:rPr>
          <w:rStyle w:val="CommentReference"/>
        </w:rPr>
        <w:annotationRef/>
      </w:r>
      <w:r>
        <w:t>Look at metcalf &amp; eddy. We provide</w:t>
      </w:r>
    </w:p>
  </w:comment>
  <w:comment w:id="200" w:author="Frischmann, Sarah" w:date="2024-04-18T10:52:00Z" w:initials="FS">
    <w:p w14:paraId="37906A15" w14:textId="77777777" w:rsidR="002F2973" w:rsidRDefault="002F2973" w:rsidP="00252587">
      <w:pPr>
        <w:pStyle w:val="CommentText"/>
      </w:pPr>
      <w:r>
        <w:rPr>
          <w:rStyle w:val="CommentReference"/>
        </w:rPr>
        <w:annotationRef/>
      </w:r>
      <w:r>
        <w:t>Based on pipes &amp; manufacturer</w:t>
      </w:r>
    </w:p>
  </w:comment>
  <w:comment w:id="201" w:author="Frischmann, Sarah" w:date="2024-04-18T10:52:00Z" w:initials="FS">
    <w:p w14:paraId="3A4283A4" w14:textId="77777777" w:rsidR="002F2973" w:rsidRDefault="002F2973" w:rsidP="00D50D21">
      <w:pPr>
        <w:pStyle w:val="CommentText"/>
      </w:pPr>
      <w:r>
        <w:rPr>
          <w:rStyle w:val="CommentReference"/>
        </w:rPr>
        <w:annotationRef/>
      </w:r>
      <w:r>
        <w:t>Look at quotes</w:t>
      </w:r>
    </w:p>
  </w:comment>
  <w:comment w:id="202" w:author="Frischmann, Sarah" w:date="2024-04-22T11:15:00Z" w:initials="FS">
    <w:p w14:paraId="24C10684" w14:textId="77777777" w:rsidR="002F2973" w:rsidRDefault="002F2973" w:rsidP="008C1F7B">
      <w:pPr>
        <w:pStyle w:val="CommentText"/>
      </w:pPr>
      <w:r>
        <w:rPr>
          <w:rStyle w:val="CommentReference"/>
        </w:rPr>
        <w:annotationRef/>
      </w:r>
      <w:r>
        <w:t>Netzsch 8” suction, 6” discharge (TWAS), 10” &amp; 8” (DPS),  6” &amp; 4” (polymer)</w:t>
      </w:r>
      <w:r>
        <w:br/>
        <w:t>Moyno 10”(sludge) &amp; 6”(polymer) both</w:t>
      </w:r>
      <w:r>
        <w:br/>
        <w:t>Seepex not provided</w:t>
      </w:r>
    </w:p>
  </w:comment>
  <w:comment w:id="203" w:author="Frischmann, Sarah" w:date="2024-04-23T16:00:00Z" w:initials="FS">
    <w:p w14:paraId="1C23CAED" w14:textId="77777777" w:rsidR="002F2973" w:rsidRDefault="002F2973" w:rsidP="00B71E1C">
      <w:pPr>
        <w:pStyle w:val="CommentText"/>
      </w:pPr>
      <w:r>
        <w:rPr>
          <w:rStyle w:val="CommentReference"/>
        </w:rPr>
        <w:annotationRef/>
      </w:r>
      <w:r>
        <w:t>Talk to Jeff</w:t>
      </w:r>
    </w:p>
  </w:comment>
  <w:comment w:id="204" w:author="Frischmann, Sarah" w:date="2024-04-30T09:19:00Z" w:initials="SF">
    <w:p w14:paraId="390CF1DF" w14:textId="77777777" w:rsidR="00686BB4" w:rsidRDefault="00686BB4" w:rsidP="00686BB4">
      <w:pPr>
        <w:pStyle w:val="CommentText"/>
      </w:pPr>
      <w:r>
        <w:rPr>
          <w:rStyle w:val="CommentReference"/>
        </w:rPr>
        <w:annotationRef/>
      </w:r>
      <w:r>
        <w:t>Make the DPS, TWAS, DCEN same requirements &amp; rows</w:t>
      </w:r>
    </w:p>
  </w:comment>
  <w:comment w:id="210" w:author="Frischmann, Sarah" w:date="2024-04-18T10:53:00Z" w:initials="FS">
    <w:p w14:paraId="0D2847C5" w14:textId="3FA9A495" w:rsidR="002F2973" w:rsidRDefault="002F2973" w:rsidP="00BC4D56">
      <w:pPr>
        <w:pStyle w:val="CommentText"/>
      </w:pPr>
      <w:r>
        <w:rPr>
          <w:rStyle w:val="CommentReference"/>
        </w:rPr>
        <w:annotationRef/>
      </w:r>
      <w:r>
        <w:t>Motor, look at example, think in line</w:t>
      </w:r>
    </w:p>
  </w:comment>
  <w:comment w:id="211" w:author="Frischmann, Sarah" w:date="2024-04-22T11:03:00Z" w:initials="FS">
    <w:p w14:paraId="5D5606BD" w14:textId="77777777" w:rsidR="002F2973" w:rsidRDefault="002F2973" w:rsidP="00806CF7">
      <w:pPr>
        <w:pStyle w:val="CommentText"/>
      </w:pPr>
      <w:r>
        <w:rPr>
          <w:rStyle w:val="CommentReference"/>
        </w:rPr>
        <w:annotationRef/>
      </w:r>
      <w:r>
        <w:t>References don’t have this</w:t>
      </w:r>
    </w:p>
  </w:comment>
  <w:comment w:id="212" w:author="Frischmann, Sarah" w:date="2024-04-23T16:00:00Z" w:initials="FS">
    <w:p w14:paraId="484D6703" w14:textId="77777777" w:rsidR="002F2973" w:rsidRDefault="002F2973" w:rsidP="00694273">
      <w:pPr>
        <w:pStyle w:val="CommentText"/>
      </w:pPr>
      <w:r>
        <w:rPr>
          <w:rStyle w:val="CommentReference"/>
        </w:rPr>
        <w:annotationRef/>
      </w:r>
      <w:r>
        <w:t>Manufacturers have in line</w:t>
      </w:r>
    </w:p>
  </w:comment>
  <w:comment w:id="224" w:author="Frischmann, Sarah" w:date="2024-04-18T10:54:00Z" w:initials="FS">
    <w:p w14:paraId="08EABE45" w14:textId="77777777" w:rsidR="00417001" w:rsidRDefault="00417001" w:rsidP="00574229">
      <w:pPr>
        <w:pStyle w:val="CommentText"/>
      </w:pPr>
      <w:r>
        <w:rPr>
          <w:rStyle w:val="CommentReference"/>
        </w:rPr>
        <w:annotationRef/>
      </w:r>
      <w:r>
        <w:t>Question for Jeff</w:t>
      </w:r>
    </w:p>
  </w:comment>
  <w:comment w:id="225" w:author="Frischmann, Sarah" w:date="2024-04-30T09:20:00Z" w:initials="SF">
    <w:p w14:paraId="5E94D476" w14:textId="77777777" w:rsidR="00417001" w:rsidRDefault="00417001" w:rsidP="00F05CBF">
      <w:pPr>
        <w:pStyle w:val="CommentText"/>
      </w:pPr>
      <w:r>
        <w:rPr>
          <w:rStyle w:val="CommentReference"/>
        </w:rPr>
        <w:annotationRef/>
      </w:r>
      <w:r>
        <w:t>clockwise</w:t>
      </w:r>
    </w:p>
  </w:comment>
  <w:comment w:id="240" w:author="Frischmann, Sarah" w:date="2024-04-18T10:55:00Z" w:initials="FS">
    <w:p w14:paraId="2064E673" w14:textId="77777777" w:rsidR="00417001" w:rsidRDefault="00417001" w:rsidP="000634E6">
      <w:pPr>
        <w:pStyle w:val="CommentText"/>
      </w:pPr>
      <w:r>
        <w:rPr>
          <w:rStyle w:val="CommentReference"/>
        </w:rPr>
        <w:annotationRef/>
      </w:r>
      <w:r>
        <w:t>Jeff</w:t>
      </w:r>
    </w:p>
  </w:comment>
  <w:comment w:id="241" w:author="Frischmann, Sarah" w:date="2024-04-23T16:01:00Z" w:initials="FS">
    <w:p w14:paraId="59E9923B" w14:textId="77777777" w:rsidR="00417001" w:rsidRDefault="00417001" w:rsidP="005333BE">
      <w:pPr>
        <w:pStyle w:val="CommentText"/>
      </w:pPr>
      <w:r>
        <w:rPr>
          <w:rStyle w:val="CommentReference"/>
        </w:rPr>
        <w:annotationRef/>
      </w:r>
      <w:r>
        <w:t>Phase 2 has 30,000 hrs B-10</w:t>
      </w:r>
    </w:p>
  </w:comment>
  <w:comment w:id="242" w:author="Frischmann, Sarah" w:date="2024-04-30T09:21:00Z" w:initials="SF">
    <w:p w14:paraId="22948909" w14:textId="77777777" w:rsidR="00417001" w:rsidRDefault="00417001" w:rsidP="00F03739">
      <w:pPr>
        <w:pStyle w:val="CommentText"/>
      </w:pPr>
      <w:r>
        <w:rPr>
          <w:rStyle w:val="CommentReference"/>
        </w:rPr>
        <w:annotationRef/>
      </w:r>
      <w:r>
        <w:t>Keep at 100,000</w:t>
      </w:r>
    </w:p>
  </w:comment>
  <w:comment w:id="254" w:author="Coyne, Jeffrey" w:date="2023-09-15T04:50:00Z" w:initials="CJ">
    <w:p w14:paraId="4DB372F7" w14:textId="77777777" w:rsidR="00417001" w:rsidRDefault="00417001">
      <w:pPr>
        <w:pStyle w:val="CommentText"/>
      </w:pPr>
      <w:r>
        <w:rPr>
          <w:rStyle w:val="CommentReference"/>
        </w:rPr>
        <w:annotationRef/>
      </w:r>
      <w:r>
        <w:rPr>
          <w:b/>
          <w:bCs/>
          <w:i/>
          <w:iCs/>
          <w:color w:val="FF0000"/>
        </w:rPr>
        <w:t>NTS: SPECIFIER NEEDS TO SELECT TEST TYPE. REFER TO ANSI/HI 3.6 - ROTARY PUMP TESTS.</w:t>
      </w:r>
    </w:p>
    <w:p w14:paraId="784E3EBA" w14:textId="77777777" w:rsidR="00417001" w:rsidRDefault="00417001">
      <w:pPr>
        <w:pStyle w:val="CommentText"/>
      </w:pPr>
    </w:p>
    <w:p w14:paraId="6CC94CF8" w14:textId="77777777" w:rsidR="00417001" w:rsidRDefault="00417001">
      <w:pPr>
        <w:pStyle w:val="CommentText"/>
      </w:pPr>
      <w:r>
        <w:rPr>
          <w:b/>
          <w:bCs/>
          <w:i/>
          <w:iCs/>
          <w:color w:val="FF0000"/>
        </w:rPr>
        <w:t>TYPE I - INTERNAL QUALITY ASSURANCE TEST</w:t>
      </w:r>
    </w:p>
    <w:p w14:paraId="019AB96A" w14:textId="77777777" w:rsidR="00417001" w:rsidRDefault="00417001">
      <w:pPr>
        <w:pStyle w:val="CommentText"/>
      </w:pPr>
      <w:r>
        <w:rPr>
          <w:b/>
          <w:bCs/>
          <w:i/>
          <w:iCs/>
          <w:color w:val="FF0000"/>
        </w:rPr>
        <w:t>TYPE II - SPEED AND PRESSURE</w:t>
      </w:r>
    </w:p>
    <w:p w14:paraId="27C7B99A" w14:textId="77777777" w:rsidR="00417001" w:rsidRDefault="00417001">
      <w:pPr>
        <w:pStyle w:val="CommentText"/>
      </w:pPr>
      <w:r>
        <w:rPr>
          <w:b/>
          <w:bCs/>
          <w:i/>
          <w:iCs/>
          <w:color w:val="FF0000"/>
        </w:rPr>
        <w:t>TYPE III - SPEED, PRESSURE, AND RATE OF FLOW</w:t>
      </w:r>
    </w:p>
    <w:p w14:paraId="34281539" w14:textId="77777777" w:rsidR="00417001" w:rsidRDefault="00417001">
      <w:pPr>
        <w:pStyle w:val="CommentText"/>
      </w:pPr>
      <w:r>
        <w:rPr>
          <w:b/>
          <w:bCs/>
          <w:i/>
          <w:iCs/>
          <w:color w:val="FF0000"/>
        </w:rPr>
        <w:t>TYPE IV - SPEED, PRESSURE, RATE OF FLOW, AND POWER</w:t>
      </w:r>
    </w:p>
    <w:p w14:paraId="00C30D9B" w14:textId="77777777" w:rsidR="00417001" w:rsidRDefault="00417001">
      <w:pPr>
        <w:pStyle w:val="CommentText"/>
      </w:pPr>
    </w:p>
    <w:p w14:paraId="55ED9FA1" w14:textId="77777777" w:rsidR="00417001" w:rsidRDefault="00417001" w:rsidP="0042546F">
      <w:pPr>
        <w:pStyle w:val="NotetoSpecifierHZ"/>
      </w:pPr>
      <w:r>
        <w:t>"NOT APPLICABLE" ONLY APPLIES TO WHEN THE TESTING TABLE BELOW DOES NOT CALL FOR ANY FACTORY TESTING. (UNLIKELY IN TYPICAL DESIGN APPLICATIONS)</w:t>
      </w:r>
    </w:p>
  </w:comment>
  <w:comment w:id="255" w:author="Frischmann, Sarah" w:date="2024-04-30T09:22:00Z" w:initials="SF">
    <w:p w14:paraId="3A62063A" w14:textId="77777777" w:rsidR="00417001" w:rsidRDefault="00417001" w:rsidP="003553B9">
      <w:pPr>
        <w:pStyle w:val="CommentText"/>
      </w:pPr>
      <w:r>
        <w:rPr>
          <w:rStyle w:val="CommentReference"/>
        </w:rPr>
        <w:annotationRef/>
      </w:r>
      <w:r>
        <w:t>Type IV default</w:t>
      </w:r>
    </w:p>
  </w:comment>
  <w:comment w:id="268" w:author="Coyne, Jeffrey" w:date="2023-09-15T04:48:00Z" w:initials="CJ">
    <w:p w14:paraId="72C70AED" w14:textId="77777777" w:rsidR="00417001" w:rsidRDefault="00417001">
      <w:pPr>
        <w:pStyle w:val="CommentText"/>
      </w:pPr>
      <w:r>
        <w:rPr>
          <w:rStyle w:val="CommentReference"/>
        </w:rPr>
        <w:annotationRef/>
      </w:r>
      <w:r>
        <w:rPr>
          <w:b/>
          <w:bCs/>
          <w:i/>
          <w:iCs/>
          <w:color w:val="FF0000"/>
        </w:rPr>
        <w:t>NTS: SPECIFIER NEEDS TO SELECT LEVEL ACCEPTANCE GRADE. REFER TO ANSI/HI 3.6 - ROTARY PUMP TESTS.</w:t>
      </w:r>
    </w:p>
    <w:p w14:paraId="58FB2B78" w14:textId="77777777" w:rsidR="00417001" w:rsidRDefault="00417001">
      <w:pPr>
        <w:pStyle w:val="CommentText"/>
      </w:pPr>
    </w:p>
    <w:p w14:paraId="36BF80B9" w14:textId="77777777" w:rsidR="00417001" w:rsidRDefault="00417001">
      <w:pPr>
        <w:pStyle w:val="CommentText"/>
      </w:pPr>
      <w:r>
        <w:rPr>
          <w:b/>
          <w:bCs/>
          <w:i/>
          <w:iCs/>
          <w:color w:val="FF0000"/>
        </w:rPr>
        <w:t>LEVEL A - FOR MOST INDUSTRIAL AND MUNICIPAL APPLICATIONS. THIS IS HI'S DEFAULT FOR THIS STANDARD AND WHAT WE SHOULD BE SPECIFYING IN MOST CASES.</w:t>
      </w:r>
    </w:p>
    <w:p w14:paraId="6BBA02C9" w14:textId="77777777" w:rsidR="00417001" w:rsidRDefault="00417001">
      <w:pPr>
        <w:pStyle w:val="CommentText"/>
      </w:pPr>
    </w:p>
    <w:p w14:paraId="5A09C118" w14:textId="77777777" w:rsidR="00417001" w:rsidRDefault="00417001" w:rsidP="0042546F">
      <w:pPr>
        <w:pStyle w:val="NotetoSpecifierHZ"/>
      </w:pPr>
      <w:r>
        <w:t>LEVEL B - FOR "CRITICAL APPLICATIONS": POWER GENERATION, UPSTREAM OIL AND GAS, CHEMICAL, AND MEDICAL APPLICATIONS. (UNLIKELY IN TYPICAL DESIGN APPLICATIONS)</w:t>
      </w:r>
    </w:p>
  </w:comment>
  <w:comment w:id="281" w:author="Frischmann, Sarah" w:date="2024-04-18T10:56:00Z" w:initials="FS">
    <w:p w14:paraId="6CFFF239" w14:textId="77777777" w:rsidR="002F2973" w:rsidRDefault="002F2973" w:rsidP="00DA1BB8">
      <w:pPr>
        <w:pStyle w:val="CommentText"/>
      </w:pPr>
      <w:r>
        <w:rPr>
          <w:rStyle w:val="CommentReference"/>
        </w:rPr>
        <w:annotationRef/>
      </w:r>
      <w:r>
        <w:t>In PER HVAC section</w:t>
      </w:r>
    </w:p>
  </w:comment>
  <w:comment w:id="282" w:author="Frischmann, Sarah" w:date="2024-04-18T10:57:00Z" w:initials="FS">
    <w:p w14:paraId="31FC56CA" w14:textId="77777777" w:rsidR="002F2973" w:rsidRDefault="002F2973" w:rsidP="005C0461">
      <w:pPr>
        <w:pStyle w:val="CommentText"/>
      </w:pPr>
      <w:r>
        <w:rPr>
          <w:rStyle w:val="CommentReference"/>
        </w:rPr>
        <w:annotationRef/>
      </w:r>
      <w:r>
        <w:t>6 air changes unclassified</w:t>
      </w:r>
    </w:p>
  </w:comment>
  <w:comment w:id="297" w:author="Coyne, Jeffrey" w:date="2023-09-15T05:08:00Z" w:initials="CJ">
    <w:p w14:paraId="0E7033AC" w14:textId="77777777" w:rsidR="002F2973" w:rsidRDefault="002F2973" w:rsidP="0042546F">
      <w:pPr>
        <w:pStyle w:val="NotetoSpecifierHZ"/>
      </w:pPr>
      <w:r>
        <w:rPr>
          <w:rStyle w:val="CommentReference"/>
        </w:rPr>
        <w:annotationRef/>
      </w:r>
      <w:r>
        <w:t>NTS: THE REFERENCE TO DIVISON 40 ASSUMES THE PUMP SUPPLIER IS NOT PROVIDING THE CONTROL PANEL. IF THE PUMP SUPPLIER IS PROVIDING THE CONTROL PANEL, INCLUDE REQUIRED RATING (NEMA 4X OR NEMA 7) AND ADD LANGUAGE WITH DETAILS ON THE PANEL UNDER "ELECTRICAL AND CONTROL REQUIREMENTS" BELOW. COORDINATE WITH ELECTRICAL AND I&amp;C DESIGN LEADS.</w:t>
      </w:r>
    </w:p>
  </w:comment>
  <w:comment w:id="313" w:author="Coyne, Jeffrey" w:date="2023-09-15T09:39:00Z" w:initials="CJ">
    <w:p w14:paraId="7013ECC7" w14:textId="77777777" w:rsidR="002F2973" w:rsidRDefault="002F2973" w:rsidP="0042546F">
      <w:pPr>
        <w:pStyle w:val="NotetoSpecifierHZ"/>
      </w:pPr>
      <w:r>
        <w:rPr>
          <w:rStyle w:val="CommentReference"/>
        </w:rPr>
        <w:annotationRef/>
      </w:r>
      <w:r>
        <w:t>NTS: IF SELECTING FLOODED SUCTION FOR CHEMICAL APPLICATION, CONFIRM NPIP VS. NPIPR, PRESSURE SWITCH LOW, AND CHEMICAL TANK LIQUID LEVELS AND WORKING VOLUME.</w:t>
      </w:r>
    </w:p>
  </w:comment>
  <w:comment w:id="330" w:author="Frischmann, Sarah" w:date="2024-04-18T11:02:00Z" w:initials="FS">
    <w:p w14:paraId="04D8D9CB" w14:textId="77777777" w:rsidR="002F2973" w:rsidRDefault="002F2973" w:rsidP="00C15A90">
      <w:pPr>
        <w:pStyle w:val="CommentText"/>
      </w:pPr>
      <w:r>
        <w:rPr>
          <w:rStyle w:val="CommentReference"/>
        </w:rPr>
        <w:annotationRef/>
      </w:r>
      <w:r>
        <w:t>Look at quotes, min need 2</w:t>
      </w:r>
    </w:p>
  </w:comment>
  <w:comment w:id="355" w:author="Frischmann, Sarah" w:date="2024-04-22T11:46:00Z" w:initials="FS">
    <w:p w14:paraId="356CBDE2" w14:textId="77777777" w:rsidR="00D21F41" w:rsidRDefault="00D21F41" w:rsidP="00661BBB">
      <w:pPr>
        <w:pStyle w:val="CommentText"/>
      </w:pPr>
      <w:r>
        <w:rPr>
          <w:rStyle w:val="CommentReference"/>
        </w:rPr>
        <w:annotationRef/>
      </w:r>
      <w:r>
        <w:t>Phase 2 has 10,000</w:t>
      </w:r>
    </w:p>
  </w:comment>
  <w:comment w:id="373" w:author="Frischmann, Sarah" w:date="2024-04-30T09:26:00Z" w:initials="SF">
    <w:p w14:paraId="305506CF" w14:textId="77777777" w:rsidR="00D21F41" w:rsidRDefault="00D21F41" w:rsidP="0026577D">
      <w:pPr>
        <w:pStyle w:val="CommentText"/>
      </w:pPr>
      <w:r>
        <w:rPr>
          <w:rStyle w:val="CommentReference"/>
        </w:rPr>
        <w:annotationRef/>
      </w:r>
      <w:r>
        <w:t>Add row to id. which are maintain in place</w:t>
      </w:r>
    </w:p>
  </w:comment>
  <w:comment w:id="385" w:author="Coyne, Jeffrey" w:date="2023-11-20T10:34:00Z" w:initials="JC">
    <w:p w14:paraId="7530D4C2" w14:textId="296B0988" w:rsidR="00ED0BF6" w:rsidRDefault="00ED0BF6">
      <w:pPr>
        <w:pStyle w:val="CommentText"/>
      </w:pPr>
      <w:r>
        <w:rPr>
          <w:rStyle w:val="CommentReference"/>
        </w:rPr>
        <w:annotationRef/>
      </w:r>
      <w:r>
        <w:rPr>
          <w:b/>
          <w:bCs/>
          <w:i/>
          <w:iCs/>
          <w:color w:val="FF0000"/>
        </w:rPr>
        <w:t>NTS: MODELS LISTED AND PRODUCT REQUIREMENTS ARE BASED ON CONVENTIONAL PROGRESSIVE CAVITY PUMPS THAT ARE NOT AMENABLE TO MAINTAIN-IN-PLACE.</w:t>
      </w:r>
    </w:p>
    <w:p w14:paraId="6D5F0405" w14:textId="77777777" w:rsidR="00ED0BF6" w:rsidRDefault="00ED0BF6">
      <w:pPr>
        <w:pStyle w:val="CommentText"/>
      </w:pPr>
    </w:p>
    <w:p w14:paraId="712A233B" w14:textId="77777777" w:rsidR="00ED0BF6" w:rsidRDefault="00ED0BF6">
      <w:pPr>
        <w:pStyle w:val="CommentText"/>
      </w:pPr>
      <w:r>
        <w:rPr>
          <w:b/>
          <w:bCs/>
          <w:i/>
          <w:iCs/>
          <w:color w:val="FF0000"/>
        </w:rPr>
        <w:t>SPECIFIER TO COORDINATE WITH OWNER TO DETERMINE IF MAINTAIN-IN-PLACE IS</w:t>
      </w:r>
    </w:p>
    <w:p w14:paraId="15099BD2" w14:textId="77777777" w:rsidR="00ED0BF6" w:rsidRPr="0042546F" w:rsidRDefault="00ED0BF6" w:rsidP="0042546F">
      <w:pPr>
        <w:pStyle w:val="NotetoSpecifierHZ"/>
      </w:pPr>
      <w:r>
        <w:t>PREFERRED/ RECOMMENDED. IF SO, COORDINATE WITH MANUFACTURERS.</w:t>
      </w:r>
    </w:p>
  </w:comment>
  <w:comment w:id="386" w:author="Frischmann, Sarah" w:date="2024-04-17T15:45:00Z" w:initials="FS">
    <w:p w14:paraId="53B1858E" w14:textId="77777777" w:rsidR="008D6785" w:rsidRDefault="00A433BB" w:rsidP="008D6785">
      <w:pPr>
        <w:pStyle w:val="CommentText"/>
      </w:pPr>
      <w:r>
        <w:rPr>
          <w:rStyle w:val="CommentReference"/>
        </w:rPr>
        <w:annotationRef/>
      </w:r>
      <w:r w:rsidR="008D6785">
        <w:t>Dps/twas/dcen pumps maintain in place</w:t>
      </w:r>
    </w:p>
  </w:comment>
  <w:comment w:id="387" w:author="Frischmann, Sarah" w:date="2024-04-29T10:23:00Z" w:initials="FS">
    <w:p w14:paraId="75FC6070" w14:textId="77777777" w:rsidR="0038438B" w:rsidRDefault="0038438B" w:rsidP="0038438B">
      <w:pPr>
        <w:pStyle w:val="CommentText"/>
      </w:pPr>
      <w:r>
        <w:rPr>
          <w:rStyle w:val="CommentReference"/>
        </w:rPr>
        <w:annotationRef/>
      </w:r>
      <w:r>
        <w:t>Ds transfer not maintain in place</w:t>
      </w:r>
    </w:p>
  </w:comment>
  <w:comment w:id="388" w:author="Frischmann, Sarah" w:date="2024-04-30T09:26:00Z" w:initials="SF">
    <w:p w14:paraId="5E6CC6C4" w14:textId="77777777" w:rsidR="00B77C26" w:rsidRDefault="00B77C26" w:rsidP="00B77C26">
      <w:pPr>
        <w:pStyle w:val="CommentText"/>
      </w:pPr>
      <w:r>
        <w:rPr>
          <w:rStyle w:val="CommentReference"/>
        </w:rPr>
        <w:annotationRef/>
      </w:r>
      <w:r>
        <w:t>Compare language in bustamante</w:t>
      </w:r>
    </w:p>
  </w:comment>
  <w:comment w:id="389" w:author="Frischmann, Sarah" w:date="2024-04-30T09:28:00Z" w:initials="SF">
    <w:p w14:paraId="73F4A55F" w14:textId="77777777" w:rsidR="00797941" w:rsidRDefault="00797941" w:rsidP="00797941">
      <w:pPr>
        <w:pStyle w:val="CommentText"/>
      </w:pPr>
      <w:r>
        <w:rPr>
          <w:rStyle w:val="CommentReference"/>
        </w:rPr>
        <w:annotationRef/>
      </w:r>
      <w:r>
        <w:t>Check with Ian about WAS pumps</w:t>
      </w:r>
    </w:p>
  </w:comment>
  <w:comment w:id="390" w:author="Frischmann, Sarah" w:date="2024-04-30T09:29:00Z" w:initials="SF">
    <w:p w14:paraId="30041929" w14:textId="77777777" w:rsidR="00E01AD6" w:rsidRDefault="00E01AD6" w:rsidP="00E01AD6">
      <w:pPr>
        <w:pStyle w:val="CommentText"/>
      </w:pPr>
      <w:r>
        <w:rPr>
          <w:rStyle w:val="CommentReference"/>
        </w:rPr>
        <w:annotationRef/>
      </w:r>
      <w:r>
        <w:t>Talk to Ruth about standardizing all pumps</w:t>
      </w:r>
    </w:p>
  </w:comment>
  <w:comment w:id="392" w:author="Frischmann, Sarah" w:date="2024-04-18T11:11:00Z" w:initials="FS">
    <w:p w14:paraId="5CC37EBC" w14:textId="6C324F22" w:rsidR="00A36417" w:rsidRDefault="00680D96" w:rsidP="00A36417">
      <w:pPr>
        <w:pStyle w:val="CommentText"/>
      </w:pPr>
      <w:r>
        <w:rPr>
          <w:rStyle w:val="CommentReference"/>
        </w:rPr>
        <w:annotationRef/>
      </w:r>
      <w:r w:rsidR="00A36417">
        <w:t>Not maintain in place, need to change or make separate table. Also Netzsh</w:t>
      </w:r>
    </w:p>
  </w:comment>
  <w:comment w:id="393" w:author="Frischmann, Sarah" w:date="2024-04-22T11:54:00Z" w:initials="FS">
    <w:p w14:paraId="212B0D76" w14:textId="77777777" w:rsidR="001C2DE1" w:rsidRDefault="009172FF" w:rsidP="001C2DE1">
      <w:pPr>
        <w:pStyle w:val="CommentText"/>
      </w:pPr>
      <w:r>
        <w:rPr>
          <w:rStyle w:val="CommentReference"/>
        </w:rPr>
        <w:annotationRef/>
      </w:r>
      <w:r w:rsidR="001C2DE1">
        <w:t>Quotes have 2000 series &amp; NEMO listed</w:t>
      </w:r>
      <w:r w:rsidR="001C2DE1">
        <w:br/>
        <w:t>Seepex BN Series</w:t>
      </w:r>
    </w:p>
    <w:p w14:paraId="127EAFA9" w14:textId="77777777" w:rsidR="001C2DE1" w:rsidRDefault="001C2DE1" w:rsidP="001C2DE1">
      <w:pPr>
        <w:pStyle w:val="CommentText"/>
      </w:pPr>
      <w:r>
        <w:t>change Moyno to EZ Strip? change Netzsch to?</w:t>
      </w:r>
    </w:p>
  </w:comment>
  <w:comment w:id="394" w:author="Frischmann, Sarah" w:date="2024-04-23T16:04:00Z" w:initials="FS">
    <w:p w14:paraId="263BC392" w14:textId="77777777" w:rsidR="001C2DE1" w:rsidRDefault="001C2DE1" w:rsidP="001C2DE1">
      <w:pPr>
        <w:pStyle w:val="CommentText"/>
      </w:pPr>
      <w:r>
        <w:rPr>
          <w:rStyle w:val="CommentReference"/>
        </w:rPr>
        <w:annotationRef/>
      </w:r>
      <w:r>
        <w:t>Yes change to EZ Strip</w:t>
      </w:r>
    </w:p>
  </w:comment>
  <w:comment w:id="402" w:author="Frischmann, Sarah" w:date="2024-04-22T12:00:00Z" w:initials="FS">
    <w:p w14:paraId="209A7C8B" w14:textId="62A9AE1E" w:rsidR="00E16629" w:rsidRDefault="00E16629" w:rsidP="00E16629">
      <w:pPr>
        <w:pStyle w:val="CommentText"/>
      </w:pPr>
      <w:r>
        <w:rPr>
          <w:rStyle w:val="CommentReference"/>
        </w:rPr>
        <w:annotationRef/>
      </w:r>
      <w:r>
        <w:t>Not in ref projects</w:t>
      </w:r>
    </w:p>
  </w:comment>
  <w:comment w:id="403" w:author="Frischmann, Sarah" w:date="2024-05-01T11:18:00Z" w:initials="SF">
    <w:p w14:paraId="0D89878D" w14:textId="77777777" w:rsidR="002542A3" w:rsidRDefault="002542A3" w:rsidP="002542A3">
      <w:pPr>
        <w:pStyle w:val="CommentText"/>
      </w:pPr>
      <w:r>
        <w:rPr>
          <w:rStyle w:val="CommentReference"/>
        </w:rPr>
        <w:annotationRef/>
      </w:r>
      <w:r>
        <w:t>Checked, is in BR specs</w:t>
      </w:r>
    </w:p>
  </w:comment>
  <w:comment w:id="407" w:author="Frischmann, Sarah" w:date="2024-04-18T11:13:00Z" w:initials="FS">
    <w:p w14:paraId="3099D598" w14:textId="2DC41D82" w:rsidR="00154945" w:rsidRDefault="00154945" w:rsidP="00154945">
      <w:pPr>
        <w:pStyle w:val="CommentText"/>
      </w:pPr>
      <w:r>
        <w:rPr>
          <w:rStyle w:val="CommentReference"/>
        </w:rPr>
        <w:annotationRef/>
      </w:r>
      <w:r>
        <w:t>Start with Phase 2, confirm with vendors</w:t>
      </w:r>
    </w:p>
  </w:comment>
  <w:comment w:id="408" w:author="Frischmann, Sarah" w:date="2024-04-22T12:04:00Z" w:initials="FS">
    <w:p w14:paraId="62470A25" w14:textId="77777777" w:rsidR="00B65F4E" w:rsidRDefault="00B65F4E" w:rsidP="00B65F4E">
      <w:pPr>
        <w:pStyle w:val="CommentText"/>
      </w:pPr>
      <w:r>
        <w:rPr>
          <w:rStyle w:val="CommentReference"/>
        </w:rPr>
        <w:annotationRef/>
      </w:r>
      <w:r>
        <w:t>Ref projects don’t have this table</w:t>
      </w:r>
    </w:p>
  </w:comment>
  <w:comment w:id="442" w:author="Frischmann, Sarah" w:date="2024-04-22T12:15:00Z" w:initials="FS">
    <w:p w14:paraId="6A533926" w14:textId="77777777" w:rsidR="0071262B" w:rsidRDefault="0071262B" w:rsidP="0071262B">
      <w:pPr>
        <w:pStyle w:val="CommentText"/>
      </w:pPr>
      <w:r>
        <w:rPr>
          <w:rStyle w:val="CommentReference"/>
        </w:rPr>
        <w:annotationRef/>
      </w:r>
      <w:r>
        <w:t>In ref projects</w:t>
      </w:r>
    </w:p>
  </w:comment>
  <w:comment w:id="464" w:author="Frischmann, Sarah" w:date="2024-04-22T13:07:00Z" w:initials="FS">
    <w:p w14:paraId="7D0E9BA7" w14:textId="77777777" w:rsidR="0071262B" w:rsidRDefault="0071262B" w:rsidP="0071262B">
      <w:pPr>
        <w:pStyle w:val="CommentText"/>
      </w:pPr>
      <w:r>
        <w:rPr>
          <w:rStyle w:val="CommentReference"/>
        </w:rPr>
        <w:annotationRef/>
      </w:r>
      <w:r>
        <w:t>Not in refs or quotes</w:t>
      </w:r>
    </w:p>
  </w:comment>
  <w:comment w:id="476" w:author="Frischmann, Sarah" w:date="2024-04-22T12:59:00Z" w:initials="FS">
    <w:p w14:paraId="0E8C0B9F" w14:textId="299D82BC" w:rsidR="0071262B" w:rsidRDefault="0071262B" w:rsidP="0071262B">
      <w:pPr>
        <w:pStyle w:val="CommentText"/>
      </w:pPr>
      <w:r>
        <w:rPr>
          <w:rStyle w:val="CommentReference"/>
        </w:rPr>
        <w:annotationRef/>
      </w:r>
      <w:r>
        <w:t>From Moyno, others did not provide</w:t>
      </w:r>
    </w:p>
  </w:comment>
  <w:comment w:id="499" w:author="Frischmann, Sarah" w:date="2024-04-22T13:06:00Z" w:initials="FS">
    <w:p w14:paraId="37E31C7A" w14:textId="77777777" w:rsidR="0071262B" w:rsidRDefault="0071262B" w:rsidP="0071262B">
      <w:pPr>
        <w:pStyle w:val="CommentText"/>
      </w:pPr>
      <w:r>
        <w:rPr>
          <w:rStyle w:val="CommentReference"/>
        </w:rPr>
        <w:annotationRef/>
      </w:r>
      <w:r>
        <w:t>In ref projects</w:t>
      </w:r>
    </w:p>
  </w:comment>
  <w:comment w:id="526" w:author="Frischmann, Sarah" w:date="2024-04-22T12:27:00Z" w:initials="FS">
    <w:p w14:paraId="339B38FA" w14:textId="04C7828D" w:rsidR="0071262B" w:rsidRDefault="0071262B" w:rsidP="0071262B">
      <w:pPr>
        <w:pStyle w:val="CommentText"/>
      </w:pPr>
      <w:r>
        <w:rPr>
          <w:rStyle w:val="CommentReference"/>
        </w:rPr>
        <w:annotationRef/>
      </w:r>
      <w:r>
        <w:t>In ref projects</w:t>
      </w:r>
    </w:p>
  </w:comment>
  <w:comment w:id="545" w:author="Frischmann, Sarah" w:date="2024-04-22T13:08:00Z" w:initials="FS">
    <w:p w14:paraId="78D0C8D0" w14:textId="77777777" w:rsidR="0071262B" w:rsidRDefault="0071262B" w:rsidP="0071262B">
      <w:pPr>
        <w:pStyle w:val="CommentText"/>
      </w:pPr>
      <w:r>
        <w:rPr>
          <w:rStyle w:val="CommentReference"/>
        </w:rPr>
        <w:annotationRef/>
      </w:r>
      <w:r>
        <w:t>In ref projects</w:t>
      </w:r>
    </w:p>
  </w:comment>
  <w:comment w:id="569" w:author="Frischmann, Sarah" w:date="2024-04-22T13:00:00Z" w:initials="FS">
    <w:p w14:paraId="425046EE" w14:textId="77777777" w:rsidR="0071262B" w:rsidRDefault="0071262B" w:rsidP="0071262B">
      <w:pPr>
        <w:pStyle w:val="CommentText"/>
      </w:pPr>
      <w:r>
        <w:rPr>
          <w:rStyle w:val="CommentReference"/>
        </w:rPr>
        <w:annotationRef/>
      </w:r>
      <w:r>
        <w:t>Moyno nitrile rubber</w:t>
      </w:r>
      <w:r>
        <w:br/>
        <w:t>Netzsch Buna</w:t>
      </w:r>
      <w:r>
        <w:br/>
        <w:t>Seepex NBR - Perbunan</w:t>
      </w:r>
    </w:p>
  </w:comment>
  <w:comment w:id="570" w:author="Frischmann, Sarah" w:date="2024-04-23T16:08:00Z" w:initials="FS">
    <w:p w14:paraId="1033592F" w14:textId="77777777" w:rsidR="0071262B" w:rsidRDefault="0071262B" w:rsidP="0071262B">
      <w:pPr>
        <w:pStyle w:val="CommentText"/>
      </w:pPr>
      <w:r>
        <w:rPr>
          <w:rStyle w:val="CommentReference"/>
        </w:rPr>
        <w:annotationRef/>
      </w:r>
      <w:r>
        <w:t>Check if they are actually all the same</w:t>
      </w:r>
    </w:p>
  </w:comment>
  <w:comment w:id="589" w:author="Frischmann, Sarah" w:date="2024-04-22T13:14:00Z" w:initials="FS">
    <w:p w14:paraId="25A8AB44" w14:textId="1033FE5B" w:rsidR="0071262B" w:rsidRDefault="0071262B" w:rsidP="0071262B">
      <w:pPr>
        <w:pStyle w:val="CommentText"/>
      </w:pPr>
      <w:r>
        <w:rPr>
          <w:rStyle w:val="CommentReference"/>
        </w:rPr>
        <w:annotationRef/>
      </w:r>
      <w:r>
        <w:t>In ref projects</w:t>
      </w:r>
    </w:p>
  </w:comment>
  <w:comment w:id="606" w:author="Frischmann, Sarah" w:date="2024-04-22T13:21:00Z" w:initials="FS">
    <w:p w14:paraId="359A8C42" w14:textId="77777777" w:rsidR="0071262B" w:rsidRDefault="0071262B" w:rsidP="0071262B">
      <w:pPr>
        <w:pStyle w:val="CommentText"/>
      </w:pPr>
      <w:r>
        <w:rPr>
          <w:rStyle w:val="CommentReference"/>
        </w:rPr>
        <w:annotationRef/>
      </w:r>
      <w:r>
        <w:t>Either in interim, cast iron in phase 2</w:t>
      </w:r>
    </w:p>
  </w:comment>
  <w:comment w:id="619" w:author="Frischmann, Sarah" w:date="2024-04-22T13:22:00Z" w:initials="FS">
    <w:p w14:paraId="1A8CB95B" w14:textId="77777777" w:rsidR="0071262B" w:rsidRDefault="0071262B" w:rsidP="0071262B">
      <w:pPr>
        <w:pStyle w:val="CommentText"/>
      </w:pPr>
      <w:r>
        <w:rPr>
          <w:rStyle w:val="CommentReference"/>
        </w:rPr>
        <w:annotationRef/>
      </w:r>
      <w:r>
        <w:t>In ref project</w:t>
      </w:r>
    </w:p>
  </w:comment>
  <w:comment w:id="686" w:author="Frischmann, Sarah" w:date="2024-04-22T13:31:00Z" w:initials="FS">
    <w:p w14:paraId="73F22D55" w14:textId="77777777" w:rsidR="0071262B" w:rsidRDefault="0071262B" w:rsidP="0071262B">
      <w:pPr>
        <w:pStyle w:val="CommentText"/>
      </w:pPr>
      <w:r>
        <w:rPr>
          <w:rStyle w:val="CommentReference"/>
        </w:rPr>
        <w:annotationRef/>
      </w:r>
      <w:r>
        <w:t>In ref projects</w:t>
      </w:r>
    </w:p>
  </w:comment>
  <w:comment w:id="710" w:author="Frischmann, Sarah" w:date="2024-04-22T13:33:00Z" w:initials="FS">
    <w:p w14:paraId="340BB726" w14:textId="77777777" w:rsidR="0071262B" w:rsidRDefault="0071262B" w:rsidP="0071262B">
      <w:pPr>
        <w:pStyle w:val="CommentText"/>
      </w:pPr>
      <w:r>
        <w:rPr>
          <w:rStyle w:val="CommentReference"/>
        </w:rPr>
        <w:annotationRef/>
      </w:r>
      <w:r>
        <w:t>Not in ref projects or quotes</w:t>
      </w:r>
    </w:p>
  </w:comment>
  <w:comment w:id="711" w:author="Frischmann, Sarah" w:date="2024-04-23T16:10:00Z" w:initials="FS">
    <w:p w14:paraId="4A457258" w14:textId="77777777" w:rsidR="0071262B" w:rsidRDefault="0071262B" w:rsidP="0071262B">
      <w:pPr>
        <w:pStyle w:val="CommentText"/>
      </w:pPr>
      <w:r>
        <w:rPr>
          <w:rStyle w:val="CommentReference"/>
        </w:rPr>
        <w:annotationRef/>
      </w:r>
      <w:r>
        <w:t>Check with Jeff</w:t>
      </w:r>
    </w:p>
  </w:comment>
  <w:comment w:id="712" w:author="Frischmann, Sarah" w:date="2024-04-30T09:32:00Z" w:initials="SF">
    <w:p w14:paraId="33B2066C" w14:textId="77777777" w:rsidR="0071262B" w:rsidRDefault="0071262B" w:rsidP="0071262B">
      <w:pPr>
        <w:pStyle w:val="CommentText"/>
      </w:pPr>
      <w:r>
        <w:rPr>
          <w:rStyle w:val="CommentReference"/>
        </w:rPr>
        <w:annotationRef/>
      </w:r>
      <w:r>
        <w:t>Check bustamante</w:t>
      </w:r>
    </w:p>
  </w:comment>
  <w:comment w:id="728" w:author="Frischmann, Sarah" w:date="2024-04-18T11:13:00Z" w:initials="FS">
    <w:p w14:paraId="1F8019D8" w14:textId="14629F3F" w:rsidR="00BB5A7C" w:rsidRDefault="00BB5A7C" w:rsidP="00BB5A7C">
      <w:pPr>
        <w:pStyle w:val="CommentText"/>
      </w:pPr>
      <w:r>
        <w:rPr>
          <w:rStyle w:val="CommentReference"/>
        </w:rPr>
        <w:annotationRef/>
      </w:r>
      <w:r>
        <w:t>Look at ex., ask Jeff</w:t>
      </w:r>
    </w:p>
  </w:comment>
  <w:comment w:id="729" w:author="Frischmann, Sarah" w:date="2024-04-22T13:36:00Z" w:initials="FS">
    <w:p w14:paraId="70546907" w14:textId="77777777" w:rsidR="00915AAD" w:rsidRDefault="00915AAD" w:rsidP="00915AAD">
      <w:pPr>
        <w:pStyle w:val="CommentText"/>
      </w:pPr>
      <w:r>
        <w:rPr>
          <w:rStyle w:val="CommentReference"/>
        </w:rPr>
        <w:annotationRef/>
      </w:r>
      <w:r>
        <w:t>125 from ref projects</w:t>
      </w:r>
    </w:p>
  </w:comment>
  <w:comment w:id="740" w:author="Frischmann, Sarah" w:date="2024-04-22T13:47:00Z" w:initials="FS">
    <w:p w14:paraId="5705780E" w14:textId="77777777" w:rsidR="00384680" w:rsidRDefault="00384680" w:rsidP="00384680">
      <w:pPr>
        <w:pStyle w:val="CommentText"/>
      </w:pPr>
      <w:r>
        <w:rPr>
          <w:rStyle w:val="CommentReference"/>
        </w:rPr>
        <w:annotationRef/>
      </w:r>
      <w:r>
        <w:t>Not in ref projects 2.06-2.09</w:t>
      </w:r>
    </w:p>
  </w:comment>
  <w:comment w:id="745" w:author="Frischmann, Sarah" w:date="2024-04-22T13:48:00Z" w:initials="FS">
    <w:p w14:paraId="51B1F724" w14:textId="45E27D1F" w:rsidR="00384680" w:rsidRDefault="00384680" w:rsidP="00384680">
      <w:pPr>
        <w:pStyle w:val="CommentText"/>
      </w:pPr>
      <w:r>
        <w:rPr>
          <w:rStyle w:val="CommentReference"/>
        </w:rPr>
        <w:annotationRef/>
      </w:r>
      <w:r>
        <w:t>Not in ref projects</w:t>
      </w:r>
    </w:p>
  </w:comment>
  <w:comment w:id="746" w:author="Frischmann, Sarah" w:date="2024-04-18T11:17:00Z" w:initials="FS">
    <w:p w14:paraId="14FDC2EA" w14:textId="58E4173D" w:rsidR="00A617F7" w:rsidRDefault="00A617F7" w:rsidP="00A617F7">
      <w:pPr>
        <w:pStyle w:val="CommentText"/>
      </w:pPr>
      <w:r>
        <w:rPr>
          <w:rStyle w:val="CommentReference"/>
        </w:rPr>
        <w:annotationRef/>
      </w:r>
      <w:r>
        <w:t>Look for differences in vendor info</w:t>
      </w:r>
    </w:p>
  </w:comment>
  <w:comment w:id="747" w:author="Frischmann, Sarah" w:date="2024-04-18T11:17:00Z" w:initials="FS">
    <w:p w14:paraId="08AAB343" w14:textId="77777777" w:rsidR="00A617F7" w:rsidRDefault="00A617F7" w:rsidP="00A617F7">
      <w:pPr>
        <w:pStyle w:val="CommentText"/>
      </w:pPr>
      <w:r>
        <w:rPr>
          <w:rStyle w:val="CommentReference"/>
        </w:rPr>
        <w:annotationRef/>
      </w:r>
      <w:r>
        <w:t>Update vendor table</w:t>
      </w:r>
    </w:p>
  </w:comment>
  <w:comment w:id="770" w:author="Frischmann, Sarah" w:date="2024-04-22T14:02:00Z" w:initials="FS">
    <w:p w14:paraId="137C5262" w14:textId="77777777" w:rsidR="00AD6F25" w:rsidRDefault="00AD6F25" w:rsidP="008F67E4">
      <w:pPr>
        <w:pStyle w:val="CommentText"/>
      </w:pPr>
      <w:r>
        <w:rPr>
          <w:rStyle w:val="CommentReference"/>
        </w:rPr>
        <w:annotationRef/>
      </w:r>
      <w:r>
        <w:t>In ref projects</w:t>
      </w:r>
    </w:p>
  </w:comment>
  <w:comment w:id="799" w:author="Frischmann, Sarah" w:date="2024-04-22T14:04:00Z" w:initials="FS">
    <w:p w14:paraId="43D326D4" w14:textId="77777777" w:rsidR="003B05E0" w:rsidRDefault="003B05E0" w:rsidP="003B05E0">
      <w:pPr>
        <w:pStyle w:val="CommentText"/>
      </w:pPr>
      <w:r>
        <w:rPr>
          <w:rStyle w:val="CommentReference"/>
        </w:rPr>
        <w:annotationRef/>
      </w:r>
      <w:r>
        <w:t>Phase 2 has bushings</w:t>
      </w:r>
    </w:p>
  </w:comment>
  <w:comment w:id="800" w:author="Frischmann, Sarah" w:date="2024-04-23T16:15:00Z" w:initials="FS">
    <w:p w14:paraId="2BF57B68" w14:textId="77777777" w:rsidR="003B05E0" w:rsidRDefault="003B05E0" w:rsidP="003B05E0">
      <w:pPr>
        <w:pStyle w:val="CommentText"/>
      </w:pPr>
      <w:r>
        <w:rPr>
          <w:rStyle w:val="CommentReference"/>
        </w:rPr>
        <w:annotationRef/>
      </w:r>
      <w:r>
        <w:t>Talk to Jeff</w:t>
      </w:r>
    </w:p>
  </w:comment>
  <w:comment w:id="801" w:author="Frischmann, Sarah" w:date="2024-04-30T09:34:00Z" w:initials="SF">
    <w:p w14:paraId="746AA7FB" w14:textId="77777777" w:rsidR="003B05E0" w:rsidRDefault="003B05E0" w:rsidP="003B05E0">
      <w:pPr>
        <w:pStyle w:val="CommentText"/>
      </w:pPr>
      <w:r>
        <w:rPr>
          <w:rStyle w:val="CommentReference"/>
        </w:rPr>
        <w:annotationRef/>
      </w:r>
      <w:r>
        <w:t>Owner preference for seal water. No preference, rec seal water</w:t>
      </w:r>
    </w:p>
  </w:comment>
  <w:comment w:id="814" w:author="Frischmann, Sarah" w:date="2024-04-22T14:06:00Z" w:initials="FS">
    <w:p w14:paraId="0341E6AF" w14:textId="34C7E40E" w:rsidR="003B05E0" w:rsidRDefault="003B05E0" w:rsidP="003B05E0">
      <w:pPr>
        <w:pStyle w:val="CommentText"/>
      </w:pPr>
      <w:r>
        <w:rPr>
          <w:rStyle w:val="CommentReference"/>
        </w:rPr>
        <w:annotationRef/>
      </w:r>
      <w:r>
        <w:t>Ref projects have no flush</w:t>
      </w:r>
    </w:p>
  </w:comment>
  <w:comment w:id="831" w:author="Frischmann, Sarah" w:date="2024-04-22T14:07:00Z" w:initials="FS">
    <w:p w14:paraId="6045F78B" w14:textId="77777777" w:rsidR="008A0825" w:rsidRDefault="008A0825" w:rsidP="008A0825">
      <w:pPr>
        <w:pStyle w:val="CommentText"/>
      </w:pPr>
      <w:r>
        <w:rPr>
          <w:rStyle w:val="CommentReference"/>
        </w:rPr>
        <w:annotationRef/>
      </w:r>
      <w:r>
        <w:t>In ref projects</w:t>
      </w:r>
    </w:p>
  </w:comment>
  <w:comment w:id="860" w:author="Frischmann, Sarah" w:date="2024-04-22T14:08:00Z" w:initials="FS">
    <w:p w14:paraId="335CF4BA" w14:textId="77777777" w:rsidR="008A0825" w:rsidRDefault="008A0825" w:rsidP="008A0825">
      <w:pPr>
        <w:pStyle w:val="CommentText"/>
      </w:pPr>
      <w:r>
        <w:rPr>
          <w:rStyle w:val="CommentReference"/>
        </w:rPr>
        <w:annotationRef/>
      </w:r>
      <w:r>
        <w:t>Not in ref projects</w:t>
      </w:r>
    </w:p>
  </w:comment>
  <w:comment w:id="861" w:author="Frischmann, Sarah" w:date="2024-04-23T16:16:00Z" w:initials="FS">
    <w:p w14:paraId="48F742B2" w14:textId="77777777" w:rsidR="008A0825" w:rsidRDefault="008A0825" w:rsidP="008A0825">
      <w:pPr>
        <w:pStyle w:val="CommentText"/>
      </w:pPr>
      <w:r>
        <w:rPr>
          <w:rStyle w:val="CommentReference"/>
        </w:rPr>
        <w:annotationRef/>
      </w:r>
      <w:r>
        <w:t>Talk to jeff</w:t>
      </w:r>
    </w:p>
  </w:comment>
  <w:comment w:id="888" w:author="Frischmann, Sarah" w:date="2024-04-18T11:19:00Z" w:initials="FS">
    <w:p w14:paraId="72E58D69" w14:textId="5276FAB3" w:rsidR="00996FE5" w:rsidRDefault="00996FE5" w:rsidP="00996FE5">
      <w:pPr>
        <w:pStyle w:val="CommentText"/>
      </w:pPr>
      <w:r>
        <w:rPr>
          <w:rStyle w:val="CommentReference"/>
        </w:rPr>
        <w:annotationRef/>
      </w:r>
      <w:r>
        <w:t>Did not see seal water connection in quote</w:t>
      </w:r>
    </w:p>
  </w:comment>
  <w:comment w:id="889" w:author="Frischmann, Sarah" w:date="2024-04-18T11:19:00Z" w:initials="FS">
    <w:p w14:paraId="1E44B163" w14:textId="77777777" w:rsidR="00BF0C39" w:rsidRDefault="00BF0C39" w:rsidP="00BF0C39">
      <w:pPr>
        <w:pStyle w:val="CommentText"/>
      </w:pPr>
      <w:r>
        <w:rPr>
          <w:rStyle w:val="CommentReference"/>
        </w:rPr>
        <w:annotationRef/>
      </w:r>
      <w:r>
        <w:t>Might ask for it</w:t>
      </w:r>
    </w:p>
  </w:comment>
  <w:comment w:id="893" w:author="Frischmann, Sarah" w:date="2024-04-18T11:20:00Z" w:initials="FS">
    <w:p w14:paraId="00F9252A" w14:textId="77777777" w:rsidR="00171CFB" w:rsidRDefault="00171CFB" w:rsidP="00171CFB">
      <w:pPr>
        <w:pStyle w:val="CommentText"/>
      </w:pPr>
      <w:r>
        <w:rPr>
          <w:rStyle w:val="CommentReference"/>
        </w:rPr>
        <w:annotationRef/>
      </w:r>
      <w:r>
        <w:t>Might need to change for WAS/DS</w:t>
      </w:r>
    </w:p>
  </w:comment>
  <w:comment w:id="899" w:author="Frischmann, Sarah" w:date="2024-04-18T11:24:00Z" w:initials="FS">
    <w:p w14:paraId="30E55FF2" w14:textId="77777777" w:rsidR="00AD6F25" w:rsidRDefault="00AD6F25" w:rsidP="00B150A0">
      <w:pPr>
        <w:pStyle w:val="CommentText"/>
      </w:pPr>
      <w:r>
        <w:rPr>
          <w:rStyle w:val="CommentReference"/>
        </w:rPr>
        <w:annotationRef/>
      </w:r>
      <w:r>
        <w:t>Add motor table from elec.</w:t>
      </w:r>
    </w:p>
  </w:comment>
  <w:comment w:id="939" w:author="Frischmann, Sarah" w:date="2024-04-22T14:24:00Z" w:initials="FS">
    <w:p w14:paraId="357ED6F8" w14:textId="77777777" w:rsidR="00AD6F25" w:rsidRDefault="00AD6F25" w:rsidP="00004788">
      <w:pPr>
        <w:pStyle w:val="CommentText"/>
      </w:pPr>
      <w:r>
        <w:rPr>
          <w:rStyle w:val="CommentReference"/>
        </w:rPr>
        <w:annotationRef/>
      </w:r>
      <w:r>
        <w:t>Moyno 30 hp (sludge), 10 (polymer)</w:t>
      </w:r>
    </w:p>
    <w:p w14:paraId="5E09B87E" w14:textId="77777777" w:rsidR="00AD6F25" w:rsidRDefault="00AD6F25" w:rsidP="00004788">
      <w:pPr>
        <w:pStyle w:val="CommentText"/>
      </w:pPr>
      <w:r>
        <w:t>Netzch 30 hp (sludge), 7.5 (polymer)</w:t>
      </w:r>
    </w:p>
    <w:p w14:paraId="17823286" w14:textId="77777777" w:rsidR="00AD6F25" w:rsidRDefault="00AD6F25" w:rsidP="00004788">
      <w:pPr>
        <w:pStyle w:val="CommentText"/>
      </w:pPr>
      <w:r>
        <w:t>Seepex 40 hp, 7.5 (polymer)</w:t>
      </w:r>
    </w:p>
  </w:comment>
  <w:comment w:id="985" w:author="Frischmann, Sarah" w:date="2024-04-22T14:31:00Z" w:initials="FS">
    <w:p w14:paraId="0B0FECC6" w14:textId="77777777" w:rsidR="00D21F41" w:rsidRDefault="00D21F41" w:rsidP="00D21F41">
      <w:pPr>
        <w:pStyle w:val="CommentText"/>
      </w:pPr>
      <w:r>
        <w:rPr>
          <w:rStyle w:val="CommentReference"/>
        </w:rPr>
        <w:annotationRef/>
      </w:r>
      <w:r>
        <w:t>Moyno TEFC</w:t>
      </w:r>
    </w:p>
    <w:p w14:paraId="7CFB2B83" w14:textId="77777777" w:rsidR="00D21F41" w:rsidRDefault="00D21F41" w:rsidP="00D21F41">
      <w:pPr>
        <w:pStyle w:val="CommentText"/>
      </w:pPr>
      <w:r>
        <w:t>Netzsch, Seepex IP55</w:t>
      </w:r>
    </w:p>
    <w:p w14:paraId="35D7E600" w14:textId="77777777" w:rsidR="00D21F41" w:rsidRDefault="00D21F41" w:rsidP="00D21F41">
      <w:pPr>
        <w:pStyle w:val="CommentText"/>
      </w:pPr>
      <w:r>
        <w:t>TEFC from ref projects, TEBC for WAS</w:t>
      </w:r>
    </w:p>
  </w:comment>
  <w:comment w:id="997" w:author="Frischmann, Sarah" w:date="2024-04-22T14:47:00Z" w:initials="FS">
    <w:p w14:paraId="395CFE21" w14:textId="77777777" w:rsidR="00D21F41" w:rsidRDefault="00D21F41" w:rsidP="00D21F41">
      <w:pPr>
        <w:pStyle w:val="CommentText"/>
      </w:pPr>
      <w:r>
        <w:rPr>
          <w:rStyle w:val="CommentReference"/>
        </w:rPr>
        <w:annotationRef/>
      </w:r>
      <w:r>
        <w:t>Ref projects Class H, Class F for polymer recirc</w:t>
      </w:r>
    </w:p>
    <w:p w14:paraId="3F8E0038" w14:textId="77777777" w:rsidR="00D21F41" w:rsidRDefault="00D21F41" w:rsidP="00D21F41">
      <w:pPr>
        <w:pStyle w:val="CommentText"/>
      </w:pPr>
    </w:p>
    <w:p w14:paraId="0D6FDFE3" w14:textId="77777777" w:rsidR="00D21F41" w:rsidRDefault="00D21F41" w:rsidP="00D21F41">
      <w:pPr>
        <w:pStyle w:val="CommentText"/>
      </w:pPr>
      <w:r>
        <w:t>Netzsch &amp; Seepex F</w:t>
      </w:r>
    </w:p>
  </w:comment>
  <w:comment w:id="1009" w:author="Frischmann, Sarah" w:date="2024-04-18T11:21:00Z" w:initials="FS">
    <w:p w14:paraId="44C7083B" w14:textId="5612DC05" w:rsidR="00D21F41" w:rsidRDefault="00D21F41" w:rsidP="00D21F41">
      <w:pPr>
        <w:pStyle w:val="CommentText"/>
      </w:pPr>
      <w:r>
        <w:rPr>
          <w:rStyle w:val="CommentReference"/>
        </w:rPr>
        <w:annotationRef/>
      </w:r>
      <w:r>
        <w:t>Yes for VFD</w:t>
      </w:r>
    </w:p>
  </w:comment>
  <w:comment w:id="1041" w:author="Frischmann, Sarah" w:date="2024-04-18T11:22:00Z" w:initials="FS">
    <w:p w14:paraId="5FBDF310" w14:textId="77777777" w:rsidR="00D21F41" w:rsidRDefault="00D21F41" w:rsidP="00D21F41">
      <w:pPr>
        <w:pStyle w:val="CommentText"/>
      </w:pPr>
      <w:r>
        <w:rPr>
          <w:rStyle w:val="CommentReference"/>
        </w:rPr>
        <w:annotationRef/>
      </w:r>
      <w:r>
        <w:t>Look at elec. training</w:t>
      </w:r>
    </w:p>
  </w:comment>
  <w:comment w:id="1042" w:author="Frischmann, Sarah" w:date="2024-04-22T14:48:00Z" w:initials="FS">
    <w:p w14:paraId="7FC87206" w14:textId="77777777" w:rsidR="00D21F41" w:rsidRDefault="00D21F41" w:rsidP="00D21F41">
      <w:pPr>
        <w:pStyle w:val="CommentText"/>
      </w:pPr>
      <w:r>
        <w:rPr>
          <w:rStyle w:val="CommentReference"/>
        </w:rPr>
        <w:annotationRef/>
      </w:r>
      <w:r>
        <w:t>Ref projects 1.0, 1.5 polymer recirc</w:t>
      </w:r>
    </w:p>
  </w:comment>
  <w:comment w:id="1043" w:author="Frischmann, Sarah" w:date="2024-04-23T16:20:00Z" w:initials="FS">
    <w:p w14:paraId="37467941" w14:textId="47B2B268" w:rsidR="00D21F41" w:rsidRDefault="00D21F41" w:rsidP="00D21F41">
      <w:pPr>
        <w:pStyle w:val="CommentText"/>
      </w:pPr>
      <w:r>
        <w:rPr>
          <w:rStyle w:val="CommentReference"/>
        </w:rPr>
        <w:annotationRef/>
      </w:r>
      <w:r>
        <w:fldChar w:fldCharType="begin"/>
      </w:r>
      <w:r>
        <w:instrText>HYPERLINK "mailto:SAnanth@hazenandsawyer.com"</w:instrText>
      </w:r>
      <w:bookmarkStart w:id="1044" w:name="_@_99D303C139944384A01646412C734009Z"/>
      <w:r>
        <w:fldChar w:fldCharType="separate"/>
      </w:r>
      <w:bookmarkEnd w:id="1044"/>
      <w:r w:rsidRPr="007B7672">
        <w:rPr>
          <w:rStyle w:val="Mention"/>
          <w:noProof/>
        </w:rPr>
        <w:t>@Ananth, Sharanya</w:t>
      </w:r>
      <w:r>
        <w:fldChar w:fldCharType="end"/>
      </w:r>
      <w:r>
        <w:t xml:space="preserve"> do you know what this should be for polymer?</w:t>
      </w:r>
    </w:p>
  </w:comment>
  <w:comment w:id="1076" w:author="Frischmann, Sarah" w:date="2024-04-18T11:22:00Z" w:initials="FS">
    <w:p w14:paraId="11FE18A5" w14:textId="7EC8B230" w:rsidR="00D21F41" w:rsidRDefault="00D21F41" w:rsidP="00D21F41">
      <w:pPr>
        <w:pStyle w:val="CommentText"/>
      </w:pPr>
      <w:r>
        <w:rPr>
          <w:rStyle w:val="CommentReference"/>
        </w:rPr>
        <w:annotationRef/>
      </w:r>
      <w:r>
        <w:t>Check, probably not</w:t>
      </w:r>
    </w:p>
  </w:comment>
  <w:comment w:id="1077" w:author="Frischmann, Sarah" w:date="2024-04-22T14:51:00Z" w:initials="FS">
    <w:p w14:paraId="2D277C0E" w14:textId="77777777" w:rsidR="00D21F41" w:rsidRDefault="00D21F41" w:rsidP="00D21F41">
      <w:pPr>
        <w:pStyle w:val="CommentText"/>
      </w:pPr>
      <w:r>
        <w:rPr>
          <w:rStyle w:val="CommentReference"/>
        </w:rPr>
        <w:annotationRef/>
      </w:r>
      <w:r>
        <w:t>Ref projects have one</w:t>
      </w:r>
    </w:p>
  </w:comment>
  <w:comment w:id="1078" w:author="Frischmann, Sarah" w:date="2024-04-23T16:20:00Z" w:initials="FS">
    <w:p w14:paraId="0C2E0C8C" w14:textId="77777777" w:rsidR="00D21F41" w:rsidRDefault="00D21F41" w:rsidP="00D21F41">
      <w:pPr>
        <w:pStyle w:val="CommentText"/>
      </w:pPr>
      <w:r>
        <w:rPr>
          <w:rStyle w:val="CommentReference"/>
        </w:rPr>
        <w:annotationRef/>
      </w:r>
      <w:r>
        <w:t>Talk to Jeff</w:t>
      </w:r>
    </w:p>
  </w:comment>
  <w:comment w:id="1079" w:author="Frischmann, Sarah" w:date="2024-04-30T09:37:00Z" w:initials="SF">
    <w:p w14:paraId="2D4C0420" w14:textId="77777777" w:rsidR="00D21F41" w:rsidRDefault="00D21F41" w:rsidP="00D21F41">
      <w:pPr>
        <w:pStyle w:val="CommentText"/>
      </w:pPr>
      <w:r>
        <w:rPr>
          <w:rStyle w:val="CommentReference"/>
        </w:rPr>
        <w:annotationRef/>
      </w:r>
      <w:r>
        <w:t>Not required, do they have already, preference</w:t>
      </w:r>
    </w:p>
  </w:comment>
  <w:comment w:id="1111" w:author="Frischmann, Sarah" w:date="2024-04-18T11:22:00Z" w:initials="FS">
    <w:p w14:paraId="041B8E8A" w14:textId="32850525" w:rsidR="00D21F41" w:rsidRDefault="00D21F41" w:rsidP="00D21F41">
      <w:pPr>
        <w:pStyle w:val="CommentText"/>
      </w:pPr>
      <w:r>
        <w:rPr>
          <w:rStyle w:val="CommentReference"/>
        </w:rPr>
        <w:annotationRef/>
      </w:r>
      <w:r>
        <w:t>Talk with Jeff &amp; Colton</w:t>
      </w:r>
    </w:p>
  </w:comment>
  <w:comment w:id="1123" w:author="Frischmann, Sarah" w:date="2024-04-22T14:56:00Z" w:initials="FS">
    <w:p w14:paraId="10F02E9B" w14:textId="77777777" w:rsidR="00D21F41" w:rsidRDefault="00D21F41" w:rsidP="00D21F41">
      <w:pPr>
        <w:pStyle w:val="CommentText"/>
      </w:pPr>
      <w:r>
        <w:rPr>
          <w:rStyle w:val="CommentReference"/>
        </w:rPr>
        <w:annotationRef/>
      </w:r>
      <w:r>
        <w:t>Ref projects Yes for TWAS &amp; DCEN, No for polymer recirc &amp; PS transfer</w:t>
      </w:r>
    </w:p>
  </w:comment>
  <w:comment w:id="1138" w:author="Frischmann, Sarah" w:date="2024-04-22T14:57:00Z" w:initials="FS">
    <w:p w14:paraId="0A4B5782" w14:textId="77777777" w:rsidR="00AD6F25" w:rsidRDefault="00AD6F25" w:rsidP="00B32FBB">
      <w:pPr>
        <w:pStyle w:val="CommentText"/>
      </w:pPr>
      <w:r>
        <w:rPr>
          <w:rStyle w:val="CommentReference"/>
        </w:rPr>
        <w:annotationRef/>
      </w:r>
      <w:r>
        <w:t>Blue highlights not in ref projects</w:t>
      </w:r>
    </w:p>
  </w:comment>
  <w:comment w:id="1228" w:author="Frischmann, Sarah" w:date="2024-04-22T15:05:00Z" w:initials="FS">
    <w:p w14:paraId="545AAF7E" w14:textId="77777777" w:rsidR="00AD6F25" w:rsidRDefault="00AD6F25" w:rsidP="0069663F">
      <w:pPr>
        <w:pStyle w:val="CommentText"/>
      </w:pPr>
      <w:r>
        <w:rPr>
          <w:rStyle w:val="CommentReference"/>
        </w:rPr>
        <w:annotationRef/>
      </w:r>
      <w:r>
        <w:t>Not in ref projects or quotes</w:t>
      </w:r>
    </w:p>
  </w:comment>
  <w:comment w:id="1283" w:author="Frischmann, Sarah" w:date="2024-04-22T15:04:00Z" w:initials="FS">
    <w:p w14:paraId="35AB8DAF" w14:textId="2A3ACE8E" w:rsidR="00AD6F25" w:rsidRDefault="00AD6F25" w:rsidP="007C78E6">
      <w:pPr>
        <w:pStyle w:val="CommentText"/>
      </w:pPr>
      <w:r>
        <w:rPr>
          <w:rStyle w:val="CommentReference"/>
        </w:rPr>
        <w:annotationRef/>
      </w:r>
      <w:r>
        <w:t>Yes from ref projects</w:t>
      </w:r>
    </w:p>
  </w:comment>
  <w:comment w:id="1317" w:author="Frischmann, Sarah" w:date="2024-04-30T09:41:00Z" w:initials="SF">
    <w:p w14:paraId="13538319" w14:textId="77777777" w:rsidR="008A0D38" w:rsidRDefault="008A0D38" w:rsidP="008A0D38">
      <w:pPr>
        <w:pStyle w:val="CommentText"/>
      </w:pPr>
      <w:r>
        <w:rPr>
          <w:rStyle w:val="CommentReference"/>
        </w:rPr>
        <w:annotationRef/>
      </w:r>
      <w:r>
        <w:t>confirm</w:t>
      </w:r>
    </w:p>
  </w:comment>
  <w:comment w:id="1385" w:author="Frischmann, Sarah" w:date="2024-04-22T15:10:00Z" w:initials="FS">
    <w:p w14:paraId="479D7EBD" w14:textId="77F3BC57" w:rsidR="00AD6F25" w:rsidRDefault="00AD6F25" w:rsidP="00440715">
      <w:pPr>
        <w:pStyle w:val="CommentText"/>
      </w:pPr>
      <w:r>
        <w:rPr>
          <w:rStyle w:val="CommentReference"/>
        </w:rPr>
        <w:annotationRef/>
      </w:r>
      <w:r>
        <w:t>Yes from ref projects</w:t>
      </w:r>
    </w:p>
  </w:comment>
  <w:comment w:id="1429" w:author="Frischmann, Sarah" w:date="2024-04-22T15:18:00Z" w:initials="FS">
    <w:p w14:paraId="4069C931" w14:textId="77777777" w:rsidR="001E202C" w:rsidRDefault="001E202C" w:rsidP="001E202C">
      <w:pPr>
        <w:pStyle w:val="CommentText"/>
      </w:pPr>
      <w:r>
        <w:rPr>
          <w:rStyle w:val="CommentReference"/>
        </w:rPr>
        <w:annotationRef/>
      </w:r>
      <w:r>
        <w:t>Not in ref projects</w:t>
      </w:r>
    </w:p>
  </w:comment>
  <w:comment w:id="1473" w:author="Frischmann, Sarah" w:date="2024-04-22T15:20:00Z" w:initials="FS">
    <w:p w14:paraId="71A41E78" w14:textId="77777777" w:rsidR="00AD6F25" w:rsidRDefault="00AD6F25" w:rsidP="00C47554">
      <w:pPr>
        <w:pStyle w:val="CommentText"/>
      </w:pPr>
      <w:r>
        <w:rPr>
          <w:rStyle w:val="CommentReference"/>
        </w:rPr>
        <w:annotationRef/>
      </w:r>
      <w:r>
        <w:t>Phase 2 has 1 set, interim has 2</w:t>
      </w:r>
    </w:p>
  </w:comment>
  <w:comment w:id="1506" w:author="Frischmann, Sarah" w:date="2024-04-22T15:24:00Z" w:initials="FS">
    <w:p w14:paraId="0EE9B952" w14:textId="77777777" w:rsidR="00AD6F25" w:rsidRDefault="00AD6F25" w:rsidP="00240BE5">
      <w:pPr>
        <w:pStyle w:val="CommentText"/>
      </w:pPr>
      <w:r>
        <w:rPr>
          <w:rStyle w:val="CommentReference"/>
        </w:rPr>
        <w:annotationRef/>
      </w:r>
      <w:r>
        <w:t>In ref projects</w:t>
      </w:r>
      <w:r>
        <w:br/>
      </w:r>
      <w:r>
        <w:br/>
        <w:t>interim also has retaining rings</w:t>
      </w:r>
    </w:p>
  </w:comment>
  <w:comment w:id="1547" w:author="Coyne, Jeffrey" w:date="2023-12-11T11:38:00Z" w:initials="JC">
    <w:p w14:paraId="0BBC7440" w14:textId="0BCD8928" w:rsidR="004A7CBD" w:rsidRDefault="00DC22F0" w:rsidP="00D61A7D">
      <w:pPr>
        <w:pStyle w:val="NotetoSpecifierHZ"/>
      </w:pPr>
      <w:r>
        <w:rPr>
          <w:rStyle w:val="CommentReference"/>
        </w:rPr>
        <w:annotationRef/>
      </w:r>
      <w:r w:rsidR="004A7CBD">
        <w:t>NTS: COORDINATE WITH PUMP PERFORMANCE CRITERIA SCHEDULE ABOVE</w:t>
      </w:r>
    </w:p>
  </w:comment>
  <w:comment w:id="1548" w:author="Frischmann, Sarah" w:date="2024-04-30T09:44:00Z" w:initials="SF">
    <w:p w14:paraId="46CDDED9" w14:textId="77777777" w:rsidR="00014612" w:rsidRDefault="00014612" w:rsidP="00014612">
      <w:pPr>
        <w:pStyle w:val="CommentText"/>
      </w:pPr>
      <w:r>
        <w:rPr>
          <w:rStyle w:val="CommentReference"/>
        </w:rPr>
        <w:annotationRef/>
      </w:r>
      <w:r>
        <w:t>Look at bustamante</w:t>
      </w:r>
    </w:p>
  </w:comment>
  <w:comment w:id="1551" w:author="Coyne, Jeffrey" w:date="2023-12-11T11:47:00Z" w:initials="JC">
    <w:p w14:paraId="3AD428D9" w14:textId="0B4AB534" w:rsidR="00D75DC8" w:rsidRDefault="00D75DC8" w:rsidP="00D61A7D">
      <w:pPr>
        <w:pStyle w:val="NotetoSpecifierHZ"/>
      </w:pPr>
      <w:r>
        <w:rPr>
          <w:rStyle w:val="CommentReference"/>
        </w:rPr>
        <w:annotationRef/>
      </w:r>
      <w:r>
        <w:t>NTS: REFER TO TABLE 3.6.4.4 AND 3.6.4.5 FROM HI 3.6 - ROTARY PUMP TESTS FOR ACCEPTABLE DEVIATION FROM TEST QUANTITIES.</w:t>
      </w:r>
    </w:p>
  </w:comment>
  <w:comment w:id="1549" w:author="Frischmann, Sarah" w:date="2024-04-22T15:28:00Z" w:initials="FS">
    <w:p w14:paraId="340266A4" w14:textId="77777777" w:rsidR="003E7D8F" w:rsidRDefault="003E7D8F" w:rsidP="003E7D8F">
      <w:pPr>
        <w:pStyle w:val="CommentText"/>
      </w:pPr>
      <w:r>
        <w:rPr>
          <w:rStyle w:val="CommentReference"/>
        </w:rPr>
        <w:annotationRef/>
      </w:r>
      <w:r>
        <w:t>Ref projects do not have this table or info</w:t>
      </w:r>
    </w:p>
  </w:comment>
  <w:comment w:id="1550" w:author="Frischmann, Sarah" w:date="2024-04-22T15:33:00Z" w:initials="FS">
    <w:p w14:paraId="66E2B429" w14:textId="77777777" w:rsidR="00406A49" w:rsidRDefault="00406A49" w:rsidP="00406A49">
      <w:pPr>
        <w:pStyle w:val="CommentText"/>
      </w:pPr>
      <w:r>
        <w:rPr>
          <w:rStyle w:val="CommentReference"/>
        </w:rPr>
        <w:annotationRef/>
      </w:r>
      <w:r>
        <w:t>Ask about</w:t>
      </w:r>
    </w:p>
  </w:comment>
  <w:comment w:id="1553" w:author="Supplee, Mark" w:date="2023-08-07T15:42:00Z" w:initials="SM">
    <w:p w14:paraId="1D91C820" w14:textId="489FEFA3" w:rsidR="00175F5A" w:rsidRDefault="00141B89" w:rsidP="00D806E8">
      <w:pPr>
        <w:pStyle w:val="NotetoSpecifierHZ"/>
      </w:pPr>
      <w:r>
        <w:rPr>
          <w:rStyle w:val="CommentReference"/>
        </w:rPr>
        <w:annotationRef/>
      </w:r>
      <w:r w:rsidR="00175F5A">
        <w:t xml:space="preserve">NTS: REGARDING HYDRAULIC PERFORMANCE TESTING AND WITNESS PERFORMANCE TESTING OF PD PUMPS, IT WOULD BE UNUSUAL TO WITNESS FACTORY TESTING EXCEPT IN SPECIAL CASES. DISCUSS WITH THE SPEC LEAD AND YOUR PROJECT SME. </w:t>
      </w:r>
    </w:p>
  </w:comment>
  <w:comment w:id="1556" w:author="Frischmann, Sarah" w:date="2024-04-30T09:45:00Z" w:initials="SF">
    <w:p w14:paraId="08A1DE38" w14:textId="77777777" w:rsidR="0024434A" w:rsidRDefault="0024434A" w:rsidP="0024434A">
      <w:pPr>
        <w:pStyle w:val="CommentText"/>
      </w:pPr>
      <w:r>
        <w:rPr>
          <w:rStyle w:val="CommentReference"/>
        </w:rPr>
        <w:annotationRef/>
      </w:r>
      <w:r>
        <w:t>Haven’t seen used (all below)</w:t>
      </w:r>
    </w:p>
  </w:comment>
  <w:comment w:id="1557" w:author="Supplee, Mark" w:date="2023-08-07T15:46:00Z" w:initials="SM">
    <w:p w14:paraId="7E97034C" w14:textId="2A1697CA" w:rsidR="00572336" w:rsidRDefault="00572336" w:rsidP="00D806E8">
      <w:pPr>
        <w:pStyle w:val="NotetoSpecifierHZ"/>
      </w:pPr>
      <w:r>
        <w:rPr>
          <w:rStyle w:val="CommentReference"/>
        </w:rPr>
        <w:annotationRef/>
      </w:r>
      <w:r>
        <w:t xml:space="preserve">NTS: SPECIFY NPIP TESTING FOR NET POSITIVE INLET PRESSURE CRITICAL APPLICATIONS. THIS WOULD BE AN ADD ON TO A HYDRAULIC PERFORMANCE TEST. </w:t>
      </w:r>
    </w:p>
  </w:comment>
  <w:comment w:id="1558" w:author="Supplee, Mark" w:date="2023-08-07T15:49:00Z" w:initials="SM">
    <w:p w14:paraId="585FFE8D" w14:textId="77777777" w:rsidR="00A77AC6" w:rsidRDefault="00A77AC6" w:rsidP="00D806E8">
      <w:pPr>
        <w:pStyle w:val="NotetoSpecifierHZ"/>
      </w:pPr>
      <w:r>
        <w:rPr>
          <w:rStyle w:val="CommentReference"/>
        </w:rPr>
        <w:annotationRef/>
      </w:r>
      <w:r>
        <w:t xml:space="preserve">NTS: CORRECTIONS WOULD NOT BE EXPECTED TO BE NECESSARY DUE TO THE LOW SPEEDS AND AVAILABILITY OF DISCHARGE THROTTLING VALVE. </w:t>
      </w:r>
    </w:p>
  </w:comment>
  <w:comment w:id="1562" w:author="Frischmann, Sarah" w:date="2024-04-22T15:40:00Z" w:initials="FS">
    <w:p w14:paraId="4245FE36" w14:textId="4E6E1B53" w:rsidR="004E4409" w:rsidRDefault="004E4409" w:rsidP="004E4409">
      <w:pPr>
        <w:pStyle w:val="CommentText"/>
      </w:pPr>
      <w:r>
        <w:rPr>
          <w:rStyle w:val="CommentReference"/>
        </w:rPr>
        <w:annotationRef/>
      </w:r>
      <w:r>
        <w:t>Ref projects also had equipment general provisions</w:t>
      </w:r>
    </w:p>
  </w:comment>
  <w:comment w:id="1563" w:author="Frischmann, Sarah" w:date="2024-04-22T15:42:00Z" w:initials="FS">
    <w:p w14:paraId="2B036054" w14:textId="77777777" w:rsidR="005C221B" w:rsidRDefault="005C221B" w:rsidP="005C221B">
      <w:pPr>
        <w:pStyle w:val="CommentText"/>
      </w:pPr>
      <w:r>
        <w:rPr>
          <w:rStyle w:val="CommentReference"/>
        </w:rPr>
        <w:annotationRef/>
      </w:r>
      <w:r>
        <w:t>First two columns had 2 for phase 2</w:t>
      </w:r>
    </w:p>
  </w:comment>
  <w:comment w:id="1566" w:author="Coyne, Jeffrey" w:date="2023-12-11T11:57:00Z" w:initials="JC">
    <w:p w14:paraId="59FA86DD" w14:textId="6119E802" w:rsidR="00CC6975" w:rsidRDefault="00FB231B" w:rsidP="00CC6975">
      <w:pPr>
        <w:pStyle w:val="CommentText"/>
      </w:pPr>
      <w:r>
        <w:rPr>
          <w:rStyle w:val="CommentReference"/>
        </w:rPr>
        <w:annotationRef/>
      </w:r>
      <w:r w:rsidR="00CC6975">
        <w:rPr>
          <w:b/>
          <w:bCs/>
          <w:i/>
          <w:iCs/>
          <w:color w:val="FF0000"/>
        </w:rPr>
        <w:t>NTS: CONSIDER REQUIRING CONTRACTOR TO PERFORM FIELD TESTING IN ACCORDANCE WITH 43 20 00.01 (SUPPLEMENTAL FORM). SEE MASTER SPEC FOLDER ON SHAREPOINT</w:t>
      </w:r>
      <w:r w:rsidR="00CC6975">
        <w:rPr>
          <w:b/>
          <w:bCs/>
          <w:i/>
          <w:iCs/>
        </w:rPr>
        <w:t>.</w:t>
      </w:r>
    </w:p>
    <w:p w14:paraId="7B14A17A" w14:textId="77777777" w:rsidR="00CC6975" w:rsidRDefault="00CC6975" w:rsidP="00CC6975">
      <w:pPr>
        <w:pStyle w:val="CommentText"/>
      </w:pPr>
    </w:p>
    <w:p w14:paraId="6183B350" w14:textId="77777777" w:rsidR="00CC6975" w:rsidRDefault="00CC6975" w:rsidP="00CC6975">
      <w:pPr>
        <w:pStyle w:val="CommentText"/>
      </w:pPr>
      <w:r>
        <w:rPr>
          <w:b/>
          <w:bCs/>
          <w:i/>
          <w:iCs/>
          <w:color w:val="FF0000"/>
        </w:rPr>
        <w:t>EDIT THE FORM AS NEEDED FOR PROGRESSIVE CAVITY PUMPS.</w:t>
      </w:r>
    </w:p>
    <w:p w14:paraId="1482F6C8" w14:textId="77777777" w:rsidR="00CC6975" w:rsidRDefault="00CC6975" w:rsidP="00CC6975">
      <w:pPr>
        <w:pStyle w:val="CommentText"/>
      </w:pPr>
    </w:p>
    <w:p w14:paraId="1F2BEAD1" w14:textId="77777777" w:rsidR="00CC6975" w:rsidRDefault="00CC6975" w:rsidP="00D806E8">
      <w:pPr>
        <w:pStyle w:val="NotetoSpecifierHZ"/>
      </w:pPr>
      <w:r>
        <w:t>IF INCLUDING THIS FORM, INCLUDE % TOLERANCE BAND IN SPEC FOR GENERAL CONFORMANCE ON INLET/OUTLET PRESSURE, FLOW, SPEED, AND POWER.</w:t>
      </w:r>
    </w:p>
  </w:comment>
  <w:comment w:id="1568" w:author="Frischmann, Sarah" w:date="2024-04-22T15:46:00Z" w:initials="FS">
    <w:p w14:paraId="77A3E4E2" w14:textId="77777777" w:rsidR="00ED2FCF" w:rsidRDefault="00ED2FCF" w:rsidP="00ED2FCF">
      <w:pPr>
        <w:pStyle w:val="CommentText"/>
      </w:pPr>
      <w:r>
        <w:rPr>
          <w:rStyle w:val="CommentReference"/>
        </w:rPr>
        <w:annotationRef/>
      </w:r>
      <w:r>
        <w:t>Not in ref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990A1E" w15:done="0"/>
  <w15:commentEx w15:paraId="6473325E" w15:paraIdParent="0D990A1E" w15:done="0"/>
  <w15:commentEx w15:paraId="563037B9" w15:done="1"/>
  <w15:commentEx w15:paraId="77DD63EC" w15:done="0"/>
  <w15:commentEx w15:paraId="59C405B9" w15:paraIdParent="77DD63EC" w15:done="0"/>
  <w15:commentEx w15:paraId="0893B439" w15:paraIdParent="77DD63EC" w15:done="0"/>
  <w15:commentEx w15:paraId="7410A25D" w15:done="1"/>
  <w15:commentEx w15:paraId="76D0C12C" w15:paraIdParent="7410A25D" w15:done="1"/>
  <w15:commentEx w15:paraId="66BC0385" w15:done="0"/>
  <w15:commentEx w15:paraId="363C938C" w15:done="1"/>
  <w15:commentEx w15:paraId="6EA32475" w15:done="1"/>
  <w15:commentEx w15:paraId="73E1B454" w15:done="1"/>
  <w15:commentEx w15:paraId="23D1AC0D" w15:done="1"/>
  <w15:commentEx w15:paraId="66859DC7" w15:paraIdParent="23D1AC0D" w15:done="1"/>
  <w15:commentEx w15:paraId="6372A1AA" w15:done="1"/>
  <w15:commentEx w15:paraId="5936729D" w15:done="1"/>
  <w15:commentEx w15:paraId="755EA104" w15:done="0"/>
  <w15:commentEx w15:paraId="015B9221" w15:paraIdParent="755EA104" w15:done="0"/>
  <w15:commentEx w15:paraId="66BCC712" w15:paraIdParent="755EA104" w15:done="0"/>
  <w15:commentEx w15:paraId="64D32092" w15:done="1"/>
  <w15:commentEx w15:paraId="6944117E" w15:paraIdParent="64D32092" w15:done="1"/>
  <w15:commentEx w15:paraId="1B5B5B19" w15:done="1"/>
  <w15:commentEx w15:paraId="6D165566" w15:paraIdParent="1B5B5B19" w15:done="1"/>
  <w15:commentEx w15:paraId="633E2519" w15:done="0"/>
  <w15:commentEx w15:paraId="3E24B765" w15:paraIdParent="633E2519" w15:done="0"/>
  <w15:commentEx w15:paraId="562A0329" w15:done="0"/>
  <w15:commentEx w15:paraId="78AE6CE4" w15:done="0"/>
  <w15:commentEx w15:paraId="569471F8" w15:paraIdParent="78AE6CE4" w15:done="0"/>
  <w15:commentEx w15:paraId="17A9CE24" w15:done="0"/>
  <w15:commentEx w15:paraId="6855F692" w15:paraIdParent="17A9CE24" w15:done="0"/>
  <w15:commentEx w15:paraId="44E1216C" w15:paraIdParent="17A9CE24" w15:done="0"/>
  <w15:commentEx w15:paraId="3DB67C94" w15:paraIdParent="17A9CE24" w15:done="0"/>
  <w15:commentEx w15:paraId="6F15E7EC" w15:done="1"/>
  <w15:commentEx w15:paraId="69450A1A" w15:done="1"/>
  <w15:commentEx w15:paraId="18A16928" w15:paraIdParent="69450A1A" w15:done="1"/>
  <w15:commentEx w15:paraId="33C0E4CC" w15:done="0"/>
  <w15:commentEx w15:paraId="0A164100" w15:paraIdParent="33C0E4CC" w15:done="0"/>
  <w15:commentEx w15:paraId="12C85D24" w15:paraIdParent="33C0E4CC" w15:done="0"/>
  <w15:commentEx w15:paraId="37906A15" w15:done="0"/>
  <w15:commentEx w15:paraId="3A4283A4" w15:paraIdParent="37906A15" w15:done="0"/>
  <w15:commentEx w15:paraId="24C10684" w15:paraIdParent="37906A15" w15:done="0"/>
  <w15:commentEx w15:paraId="1C23CAED" w15:paraIdParent="37906A15" w15:done="0"/>
  <w15:commentEx w15:paraId="390CF1DF" w15:paraIdParent="37906A15" w15:done="0"/>
  <w15:commentEx w15:paraId="0D2847C5" w15:done="1"/>
  <w15:commentEx w15:paraId="5D5606BD" w15:paraIdParent="0D2847C5" w15:done="1"/>
  <w15:commentEx w15:paraId="484D6703" w15:paraIdParent="0D2847C5" w15:done="1"/>
  <w15:commentEx w15:paraId="08EABE45" w15:done="1"/>
  <w15:commentEx w15:paraId="5E94D476" w15:paraIdParent="08EABE45" w15:done="1"/>
  <w15:commentEx w15:paraId="2064E673" w15:done="1"/>
  <w15:commentEx w15:paraId="59E9923B" w15:paraIdParent="2064E673" w15:done="1"/>
  <w15:commentEx w15:paraId="22948909" w15:paraIdParent="2064E673" w15:done="1"/>
  <w15:commentEx w15:paraId="55ED9FA1" w15:done="1"/>
  <w15:commentEx w15:paraId="3A62063A" w15:paraIdParent="55ED9FA1" w15:done="1"/>
  <w15:commentEx w15:paraId="5A09C118" w15:done="1"/>
  <w15:commentEx w15:paraId="6CFFF239" w15:done="1"/>
  <w15:commentEx w15:paraId="31FC56CA" w15:paraIdParent="6CFFF239" w15:done="1"/>
  <w15:commentEx w15:paraId="0E7033AC" w15:done="1"/>
  <w15:commentEx w15:paraId="7013ECC7" w15:done="1"/>
  <w15:commentEx w15:paraId="04D8D9CB" w15:done="1"/>
  <w15:commentEx w15:paraId="356CBDE2" w15:done="1"/>
  <w15:commentEx w15:paraId="305506CF" w15:done="0"/>
  <w15:commentEx w15:paraId="15099BD2" w15:done="1"/>
  <w15:commentEx w15:paraId="53B1858E" w15:done="0"/>
  <w15:commentEx w15:paraId="75FC6070" w15:paraIdParent="53B1858E" w15:done="0"/>
  <w15:commentEx w15:paraId="5E6CC6C4" w15:paraIdParent="53B1858E" w15:done="0"/>
  <w15:commentEx w15:paraId="73F4A55F" w15:paraIdParent="53B1858E" w15:done="0"/>
  <w15:commentEx w15:paraId="30041929" w15:paraIdParent="53B1858E" w15:done="0"/>
  <w15:commentEx w15:paraId="5CC37EBC" w15:done="1"/>
  <w15:commentEx w15:paraId="127EAFA9" w15:paraIdParent="5CC37EBC" w15:done="1"/>
  <w15:commentEx w15:paraId="263BC392" w15:paraIdParent="5CC37EBC" w15:done="1"/>
  <w15:commentEx w15:paraId="209A7C8B" w15:done="1"/>
  <w15:commentEx w15:paraId="0D89878D" w15:done="1"/>
  <w15:commentEx w15:paraId="3099D598" w15:done="0"/>
  <w15:commentEx w15:paraId="62470A25" w15:paraIdParent="3099D598" w15:done="0"/>
  <w15:commentEx w15:paraId="6A533926" w15:done="1"/>
  <w15:commentEx w15:paraId="7D0E9BA7" w15:done="1"/>
  <w15:commentEx w15:paraId="0E8C0B9F" w15:done="1"/>
  <w15:commentEx w15:paraId="37E31C7A" w15:done="1"/>
  <w15:commentEx w15:paraId="339B38FA" w15:done="1"/>
  <w15:commentEx w15:paraId="78D0C8D0" w15:done="1"/>
  <w15:commentEx w15:paraId="425046EE" w15:done="0"/>
  <w15:commentEx w15:paraId="1033592F" w15:paraIdParent="425046EE" w15:done="0"/>
  <w15:commentEx w15:paraId="25A8AB44" w15:done="1"/>
  <w15:commentEx w15:paraId="359A8C42" w15:done="0"/>
  <w15:commentEx w15:paraId="1A8CB95B" w15:done="1"/>
  <w15:commentEx w15:paraId="73F22D55" w15:done="1"/>
  <w15:commentEx w15:paraId="340BB726" w15:done="0"/>
  <w15:commentEx w15:paraId="4A457258" w15:paraIdParent="340BB726" w15:done="0"/>
  <w15:commentEx w15:paraId="33B2066C" w15:paraIdParent="340BB726" w15:done="0"/>
  <w15:commentEx w15:paraId="1F8019D8" w15:done="1"/>
  <w15:commentEx w15:paraId="70546907" w15:paraIdParent="1F8019D8" w15:done="1"/>
  <w15:commentEx w15:paraId="5705780E" w15:done="1"/>
  <w15:commentEx w15:paraId="51B1F724" w15:done="1"/>
  <w15:commentEx w15:paraId="14FDC2EA" w15:done="0"/>
  <w15:commentEx w15:paraId="08AAB343" w15:paraIdParent="14FDC2EA" w15:done="0"/>
  <w15:commentEx w15:paraId="137C5262" w15:done="1"/>
  <w15:commentEx w15:paraId="43D326D4" w15:done="0"/>
  <w15:commentEx w15:paraId="2BF57B68" w15:paraIdParent="43D326D4" w15:done="0"/>
  <w15:commentEx w15:paraId="746AA7FB" w15:paraIdParent="43D326D4" w15:done="0"/>
  <w15:commentEx w15:paraId="0341E6AF" w15:done="1"/>
  <w15:commentEx w15:paraId="6045F78B" w15:done="1"/>
  <w15:commentEx w15:paraId="335CF4BA" w15:done="1"/>
  <w15:commentEx w15:paraId="48F742B2" w15:paraIdParent="335CF4BA" w15:done="1"/>
  <w15:commentEx w15:paraId="72E58D69" w15:done="0"/>
  <w15:commentEx w15:paraId="1E44B163" w15:paraIdParent="72E58D69" w15:done="0"/>
  <w15:commentEx w15:paraId="00F9252A" w15:done="0"/>
  <w15:commentEx w15:paraId="30E55FF2" w15:done="1"/>
  <w15:commentEx w15:paraId="17823286" w15:done="0"/>
  <w15:commentEx w15:paraId="35D7E600" w15:done="0"/>
  <w15:commentEx w15:paraId="0D6FDFE3" w15:done="0"/>
  <w15:commentEx w15:paraId="44C7083B" w15:done="1"/>
  <w15:commentEx w15:paraId="5FBDF310" w15:done="0"/>
  <w15:commentEx w15:paraId="7FC87206" w15:paraIdParent="5FBDF310" w15:done="0"/>
  <w15:commentEx w15:paraId="37467941" w15:paraIdParent="5FBDF310" w15:done="0"/>
  <w15:commentEx w15:paraId="11FE18A5" w15:done="0"/>
  <w15:commentEx w15:paraId="2D277C0E" w15:paraIdParent="11FE18A5" w15:done="0"/>
  <w15:commentEx w15:paraId="0C2E0C8C" w15:paraIdParent="11FE18A5" w15:done="0"/>
  <w15:commentEx w15:paraId="2D4C0420" w15:paraIdParent="11FE18A5" w15:done="0"/>
  <w15:commentEx w15:paraId="041B8E8A" w15:done="0"/>
  <w15:commentEx w15:paraId="10F02E9B" w15:done="0"/>
  <w15:commentEx w15:paraId="0A4B5782" w15:done="1"/>
  <w15:commentEx w15:paraId="545AAF7E" w15:done="1"/>
  <w15:commentEx w15:paraId="35AB8DAF" w15:done="1"/>
  <w15:commentEx w15:paraId="13538319" w15:done="0"/>
  <w15:commentEx w15:paraId="479D7EBD" w15:done="1"/>
  <w15:commentEx w15:paraId="4069C931" w15:done="1"/>
  <w15:commentEx w15:paraId="71A41E78" w15:done="0"/>
  <w15:commentEx w15:paraId="0EE9B952" w15:done="0"/>
  <w15:commentEx w15:paraId="0BBC7440" w15:done="0"/>
  <w15:commentEx w15:paraId="46CDDED9" w15:paraIdParent="0BBC7440" w15:done="0"/>
  <w15:commentEx w15:paraId="3AD428D9" w15:done="0"/>
  <w15:commentEx w15:paraId="340266A4" w15:done="1"/>
  <w15:commentEx w15:paraId="66E2B429" w15:paraIdParent="340266A4" w15:done="1"/>
  <w15:commentEx w15:paraId="1D91C820" w15:done="0"/>
  <w15:commentEx w15:paraId="08A1DE38" w15:done="0"/>
  <w15:commentEx w15:paraId="7E97034C" w15:done="0"/>
  <w15:commentEx w15:paraId="585FFE8D" w15:done="0"/>
  <w15:commentEx w15:paraId="4245FE36" w15:done="1"/>
  <w15:commentEx w15:paraId="2B036054" w15:done="0"/>
  <w15:commentEx w15:paraId="1F2BEAD1" w15:done="0"/>
  <w15:commentEx w15:paraId="77A3E4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2FA291" w16cex:dateUtc="2024-04-18T15:06:00Z"/>
  <w16cex:commentExtensible w16cex:durableId="72A21DEA" w16cex:dateUtc="2024-04-18T15:06:00Z"/>
  <w16cex:commentExtensible w16cex:durableId="45DFF424" w16cex:dateUtc="2024-04-22T13:23:00Z"/>
  <w16cex:commentExtensible w16cex:durableId="19D5C6EE" w16cex:dateUtc="2024-04-18T14:39:00Z"/>
  <w16cex:commentExtensible w16cex:durableId="6574E22D" w16cex:dateUtc="2024-04-23T19:41:00Z"/>
  <w16cex:commentExtensible w16cex:durableId="6E717DE0" w16cex:dateUtc="2024-04-30T13:05:00Z"/>
  <w16cex:commentExtensible w16cex:durableId="46EFF79D" w16cex:dateUtc="2024-04-22T13:43:00Z"/>
  <w16cex:commentExtensible w16cex:durableId="332F2F41" w16cex:dateUtc="2024-04-22T20:56:00Z"/>
  <w16cex:commentExtensible w16cex:durableId="33BB7E92" w16cex:dateUtc="2024-04-30T13:06:00Z"/>
  <w16cex:commentExtensible w16cex:durableId="73BBB9CA" w16cex:dateUtc="2024-04-23T19:43:00Z"/>
  <w16cex:commentExtensible w16cex:durableId="3BB09A4A" w16cex:dateUtc="2024-04-23T19:43:00Z"/>
  <w16cex:commentExtensible w16cex:durableId="31E33978" w16cex:dateUtc="2024-04-23T19:44:00Z"/>
  <w16cex:commentExtensible w16cex:durableId="173B23A2" w16cex:dateUtc="2024-04-17T18:20:00Z"/>
  <w16cex:commentExtensible w16cex:durableId="40678A73" w16cex:dateUtc="2024-04-30T13:07:00Z"/>
  <w16cex:commentExtensible w16cex:durableId="3160606B" w16cex:dateUtc="2023-09-15T08:57:00Z"/>
  <w16cex:commentExtensible w16cex:durableId="7B257844" w16cex:dateUtc="2024-04-22T13:47:00Z"/>
  <w16cex:commentExtensible w16cex:durableId="256712E3" w16cex:dateUtc="2024-04-18T14:44:00Z"/>
  <w16cex:commentExtensible w16cex:durableId="1060A865" w16cex:dateUtc="2024-04-22T13:50:00Z"/>
  <w16cex:commentExtensible w16cex:durableId="45051B0F" w16cex:dateUtc="2024-04-30T13:10:00Z"/>
  <w16cex:commentExtensible w16cex:durableId="27A7A3F6" w16cex:dateUtc="2024-04-22T14:17:00Z"/>
  <w16cex:commentExtensible w16cex:durableId="5DECE757" w16cex:dateUtc="2024-04-23T19:47:00Z"/>
  <w16cex:commentExtensible w16cex:durableId="67A3207F" w16cex:dateUtc="2024-04-18T14:50:00Z"/>
  <w16cex:commentExtensible w16cex:durableId="793D7DF2" w16cex:dateUtc="2024-04-22T14:02:00Z"/>
  <w16cex:commentExtensible w16cex:durableId="7486E12F" w16cex:dateUtc="2024-04-18T14:28:00Z"/>
  <w16cex:commentExtensible w16cex:durableId="0DE528F6" w16cex:dateUtc="2024-04-18T14:45:00Z"/>
  <w16cex:commentExtensible w16cex:durableId="1C7867D3" w16cex:dateUtc="2024-04-30T13:50:00Z"/>
  <w16cex:commentExtensible w16cex:durableId="1AE456D9" w16cex:dateUtc="2024-04-18T14:24:00Z"/>
  <w16cex:commentExtensible w16cex:durableId="435D13A0" w16cex:dateUtc="2024-04-18T14:48:00Z"/>
  <w16cex:commentExtensible w16cex:durableId="12160867" w16cex:dateUtc="2024-04-22T14:21:00Z"/>
  <w16cex:commentExtensible w16cex:durableId="4C03270B" w16cex:dateUtc="2024-04-23T19:56:00Z"/>
  <w16cex:commentExtensible w16cex:durableId="5D6F98BF" w16cex:dateUtc="2024-04-23T19:56:00Z"/>
  <w16cex:commentExtensible w16cex:durableId="27E931AD" w16cex:dateUtc="2024-04-30T13:14:00Z"/>
  <w16cex:commentExtensible w16cex:durableId="06794D84" w16cex:dateUtc="2024-04-18T15:09:00Z"/>
  <w16cex:commentExtensible w16cex:durableId="1817AC98" w16cex:dateUtc="2024-04-18T14:51:00Z"/>
  <w16cex:commentExtensible w16cex:durableId="5E7E630A" w16cex:dateUtc="2024-04-22T14:41:00Z"/>
  <w16cex:commentExtensible w16cex:durableId="7CA70224" w16cex:dateUtc="2024-04-22T14:42:00Z"/>
  <w16cex:commentExtensible w16cex:durableId="7885F7EC" w16cex:dateUtc="2024-04-22T15:41:00Z"/>
  <w16cex:commentExtensible w16cex:durableId="6AE0EEBD" w16cex:dateUtc="2024-04-23T19:58:00Z"/>
  <w16cex:commentExtensible w16cex:durableId="2894AB7F" w16cex:dateUtc="2024-04-18T14:52:00Z"/>
  <w16cex:commentExtensible w16cex:durableId="601E3C3D" w16cex:dateUtc="2024-04-18T14:52:00Z"/>
  <w16cex:commentExtensible w16cex:durableId="4CD71B67" w16cex:dateUtc="2024-04-22T15:15:00Z"/>
  <w16cex:commentExtensible w16cex:durableId="1F7E7CE2" w16cex:dateUtc="2024-04-23T20:00:00Z"/>
  <w16cex:commentExtensible w16cex:durableId="6F6B7FC7" w16cex:dateUtc="2024-04-30T13:19:00Z"/>
  <w16cex:commentExtensible w16cex:durableId="565922BC" w16cex:dateUtc="2024-04-18T14:53:00Z"/>
  <w16cex:commentExtensible w16cex:durableId="25F70135" w16cex:dateUtc="2024-04-22T15:03:00Z"/>
  <w16cex:commentExtensible w16cex:durableId="6A0E5D7D" w16cex:dateUtc="2024-04-23T20:00:00Z"/>
  <w16cex:commentExtensible w16cex:durableId="61ECF14D" w16cex:dateUtc="2024-04-18T14:54:00Z"/>
  <w16cex:commentExtensible w16cex:durableId="1794F241" w16cex:dateUtc="2024-04-30T13:20:00Z"/>
  <w16cex:commentExtensible w16cex:durableId="0132CA92" w16cex:dateUtc="2024-04-18T14:55:00Z"/>
  <w16cex:commentExtensible w16cex:durableId="0C5560E7" w16cex:dateUtc="2024-04-23T20:01:00Z"/>
  <w16cex:commentExtensible w16cex:durableId="52965587" w16cex:dateUtc="2024-04-30T13:21:00Z"/>
  <w16cex:commentExtensible w16cex:durableId="58E0038C" w16cex:dateUtc="2023-09-15T08:50:00Z"/>
  <w16cex:commentExtensible w16cex:durableId="203D10A3" w16cex:dateUtc="2024-04-30T13:22:00Z"/>
  <w16cex:commentExtensible w16cex:durableId="65038F8F" w16cex:dateUtc="2023-09-15T08:48:00Z"/>
  <w16cex:commentExtensible w16cex:durableId="57E1725A" w16cex:dateUtc="2024-04-18T14:56:00Z"/>
  <w16cex:commentExtensible w16cex:durableId="0A737B37" w16cex:dateUtc="2024-04-18T14:57:00Z"/>
  <w16cex:commentExtensible w16cex:durableId="19565F54" w16cex:dateUtc="2023-09-15T09:08:00Z"/>
  <w16cex:commentExtensible w16cex:durableId="3E26D6D0" w16cex:dateUtc="2023-09-15T13:39:00Z"/>
  <w16cex:commentExtensible w16cex:durableId="25F5F906" w16cex:dateUtc="2024-04-18T15:02:00Z"/>
  <w16cex:commentExtensible w16cex:durableId="718C14D6" w16cex:dateUtc="2024-04-22T15:46:00Z"/>
  <w16cex:commentExtensible w16cex:durableId="3B74D828" w16cex:dateUtc="2024-04-30T13:26:00Z"/>
  <w16cex:commentExtensible w16cex:durableId="413CF82F" w16cex:dateUtc="2023-11-20T15:34:00Z"/>
  <w16cex:commentExtensible w16cex:durableId="3750618E" w16cex:dateUtc="2024-04-17T19:45:00Z"/>
  <w16cex:commentExtensible w16cex:durableId="11A6E940" w16cex:dateUtc="2024-04-29T14:23:00Z"/>
  <w16cex:commentExtensible w16cex:durableId="3821BE6D" w16cex:dateUtc="2024-04-30T13:26:00Z"/>
  <w16cex:commentExtensible w16cex:durableId="6EB4F446" w16cex:dateUtc="2024-04-30T13:28:00Z"/>
  <w16cex:commentExtensible w16cex:durableId="462F479B" w16cex:dateUtc="2024-04-30T13:29:00Z"/>
  <w16cex:commentExtensible w16cex:durableId="3D9D2160" w16cex:dateUtc="2024-04-18T15:11:00Z"/>
  <w16cex:commentExtensible w16cex:durableId="151A3780" w16cex:dateUtc="2024-04-22T15:54:00Z"/>
  <w16cex:commentExtensible w16cex:durableId="47257880" w16cex:dateUtc="2024-04-23T20:04:00Z"/>
  <w16cex:commentExtensible w16cex:durableId="2EAF5D3A" w16cex:dateUtc="2024-04-22T16:00:00Z"/>
  <w16cex:commentExtensible w16cex:durableId="588835E8" w16cex:dateUtc="2024-05-01T15:18:00Z"/>
  <w16cex:commentExtensible w16cex:durableId="20FC0834" w16cex:dateUtc="2024-04-18T15:13:00Z"/>
  <w16cex:commentExtensible w16cex:durableId="29C9C990" w16cex:dateUtc="2024-04-22T16:04:00Z"/>
  <w16cex:commentExtensible w16cex:durableId="6116491C" w16cex:dateUtc="2024-04-22T16:15:00Z"/>
  <w16cex:commentExtensible w16cex:durableId="7D4213D1" w16cex:dateUtc="2024-04-22T17:07:00Z"/>
  <w16cex:commentExtensible w16cex:durableId="06087E5A" w16cex:dateUtc="2024-04-22T16:59:00Z"/>
  <w16cex:commentExtensible w16cex:durableId="59B0E313" w16cex:dateUtc="2024-04-22T17:06:00Z"/>
  <w16cex:commentExtensible w16cex:durableId="6E7BE0F5" w16cex:dateUtc="2024-04-22T16:27:00Z"/>
  <w16cex:commentExtensible w16cex:durableId="18144CC1" w16cex:dateUtc="2024-04-22T17:08:00Z"/>
  <w16cex:commentExtensible w16cex:durableId="16F143B7" w16cex:dateUtc="2024-04-22T17:00:00Z"/>
  <w16cex:commentExtensible w16cex:durableId="5034AC4B" w16cex:dateUtc="2024-04-23T20:08:00Z"/>
  <w16cex:commentExtensible w16cex:durableId="348A9912" w16cex:dateUtc="2024-04-22T17:14:00Z"/>
  <w16cex:commentExtensible w16cex:durableId="72BDE9DA" w16cex:dateUtc="2024-04-22T17:21:00Z"/>
  <w16cex:commentExtensible w16cex:durableId="499BAA60" w16cex:dateUtc="2024-04-22T17:22:00Z"/>
  <w16cex:commentExtensible w16cex:durableId="571C46C4" w16cex:dateUtc="2024-04-22T17:31:00Z"/>
  <w16cex:commentExtensible w16cex:durableId="397CEB76" w16cex:dateUtc="2024-04-22T17:33:00Z"/>
  <w16cex:commentExtensible w16cex:durableId="35D1840E" w16cex:dateUtc="2024-04-23T20:10:00Z"/>
  <w16cex:commentExtensible w16cex:durableId="2537C1BD" w16cex:dateUtc="2024-04-30T13:32:00Z"/>
  <w16cex:commentExtensible w16cex:durableId="419F6470" w16cex:dateUtc="2024-04-18T15:13:00Z"/>
  <w16cex:commentExtensible w16cex:durableId="6AAE4EA1" w16cex:dateUtc="2024-04-22T17:36:00Z"/>
  <w16cex:commentExtensible w16cex:durableId="0B0B0BFE" w16cex:dateUtc="2024-04-22T17:47:00Z"/>
  <w16cex:commentExtensible w16cex:durableId="103BDEB8" w16cex:dateUtc="2024-04-22T17:48:00Z"/>
  <w16cex:commentExtensible w16cex:durableId="27B8AC61" w16cex:dateUtc="2024-04-18T15:17:00Z"/>
  <w16cex:commentExtensible w16cex:durableId="222B8BF9" w16cex:dateUtc="2024-04-18T15:17:00Z"/>
  <w16cex:commentExtensible w16cex:durableId="74401591" w16cex:dateUtc="2024-04-22T18:02:00Z"/>
  <w16cex:commentExtensible w16cex:durableId="119A7DC8" w16cex:dateUtc="2024-04-22T18:04:00Z"/>
  <w16cex:commentExtensible w16cex:durableId="3657512D" w16cex:dateUtc="2024-04-23T20:15:00Z"/>
  <w16cex:commentExtensible w16cex:durableId="0661CD56" w16cex:dateUtc="2024-04-30T13:34:00Z"/>
  <w16cex:commentExtensible w16cex:durableId="3A3E287F" w16cex:dateUtc="2024-04-22T18:06:00Z"/>
  <w16cex:commentExtensible w16cex:durableId="4435D34D" w16cex:dateUtc="2024-04-22T18:07:00Z"/>
  <w16cex:commentExtensible w16cex:durableId="4AD9C447" w16cex:dateUtc="2024-04-22T18:08:00Z"/>
  <w16cex:commentExtensible w16cex:durableId="30351E6C" w16cex:dateUtc="2024-04-23T20:16:00Z"/>
  <w16cex:commentExtensible w16cex:durableId="528A077C" w16cex:dateUtc="2024-04-18T15:19:00Z"/>
  <w16cex:commentExtensible w16cex:durableId="766D72D7" w16cex:dateUtc="2024-04-18T15:19:00Z"/>
  <w16cex:commentExtensible w16cex:durableId="4B636D27" w16cex:dateUtc="2024-04-18T15:20:00Z"/>
  <w16cex:commentExtensible w16cex:durableId="0B831EE7" w16cex:dateUtc="2024-04-18T15:24:00Z"/>
  <w16cex:commentExtensible w16cex:durableId="1DE7336A" w16cex:dateUtc="2024-04-22T18:24:00Z"/>
  <w16cex:commentExtensible w16cex:durableId="2ED8D30C" w16cex:dateUtc="2024-04-22T18:31:00Z"/>
  <w16cex:commentExtensible w16cex:durableId="5139205C" w16cex:dateUtc="2024-04-22T18:47:00Z"/>
  <w16cex:commentExtensible w16cex:durableId="1937F1D1" w16cex:dateUtc="2024-04-18T15:21:00Z"/>
  <w16cex:commentExtensible w16cex:durableId="0BBE89B6" w16cex:dateUtc="2024-04-18T15:22:00Z"/>
  <w16cex:commentExtensible w16cex:durableId="1E89D6D1" w16cex:dateUtc="2024-04-22T18:48:00Z"/>
  <w16cex:commentExtensible w16cex:durableId="4A3E3C8E" w16cex:dateUtc="2024-04-23T20:20:00Z"/>
  <w16cex:commentExtensible w16cex:durableId="2E100332" w16cex:dateUtc="2024-04-18T15:22:00Z"/>
  <w16cex:commentExtensible w16cex:durableId="2BC71FC3" w16cex:dateUtc="2024-04-22T18:51:00Z"/>
  <w16cex:commentExtensible w16cex:durableId="505FD70A" w16cex:dateUtc="2024-04-23T20:20:00Z"/>
  <w16cex:commentExtensible w16cex:durableId="2D4F1B3E" w16cex:dateUtc="2024-04-30T13:37:00Z"/>
  <w16cex:commentExtensible w16cex:durableId="1CE09391" w16cex:dateUtc="2024-04-18T15:22:00Z"/>
  <w16cex:commentExtensible w16cex:durableId="177954FE" w16cex:dateUtc="2024-04-22T18:56:00Z"/>
  <w16cex:commentExtensible w16cex:durableId="7BDA1875" w16cex:dateUtc="2024-04-22T18:57:00Z"/>
  <w16cex:commentExtensible w16cex:durableId="32AA85C0" w16cex:dateUtc="2024-04-22T19:05:00Z"/>
  <w16cex:commentExtensible w16cex:durableId="26FE97A5" w16cex:dateUtc="2024-04-22T19:04:00Z"/>
  <w16cex:commentExtensible w16cex:durableId="699C56AA" w16cex:dateUtc="2024-04-30T13:41:00Z"/>
  <w16cex:commentExtensible w16cex:durableId="17D5D290" w16cex:dateUtc="2024-04-22T19:10:00Z"/>
  <w16cex:commentExtensible w16cex:durableId="5CA2CF65" w16cex:dateUtc="2024-04-22T19:18:00Z"/>
  <w16cex:commentExtensible w16cex:durableId="45200EA6" w16cex:dateUtc="2024-04-22T19:20:00Z"/>
  <w16cex:commentExtensible w16cex:durableId="162F323E" w16cex:dateUtc="2024-04-22T19:24:00Z"/>
  <w16cex:commentExtensible w16cex:durableId="6C8DF3C2" w16cex:dateUtc="2023-12-11T16:38:00Z"/>
  <w16cex:commentExtensible w16cex:durableId="65B3EBF5" w16cex:dateUtc="2024-04-30T13:44:00Z"/>
  <w16cex:commentExtensible w16cex:durableId="46D1DDE4" w16cex:dateUtc="2023-12-11T16:47:00Z"/>
  <w16cex:commentExtensible w16cex:durableId="74CADA45" w16cex:dateUtc="2024-04-22T19:28:00Z"/>
  <w16cex:commentExtensible w16cex:durableId="5338F3D9" w16cex:dateUtc="2024-04-22T19:33:00Z"/>
  <w16cex:commentExtensible w16cex:durableId="287B8F6D" w16cex:dateUtc="2023-08-07T19:42:00Z"/>
  <w16cex:commentExtensible w16cex:durableId="3AD4E8DE" w16cex:dateUtc="2024-04-30T13:45:00Z"/>
  <w16cex:commentExtensible w16cex:durableId="287B9046" w16cex:dateUtc="2023-08-07T19:46:00Z"/>
  <w16cex:commentExtensible w16cex:durableId="287B910B" w16cex:dateUtc="2023-08-07T19:49:00Z"/>
  <w16cex:commentExtensible w16cex:durableId="03F82034" w16cex:dateUtc="2024-04-22T19:40:00Z"/>
  <w16cex:commentExtensible w16cex:durableId="618F113D" w16cex:dateUtc="2024-04-22T19:42:00Z"/>
  <w16cex:commentExtensible w16cex:durableId="40E63BC2" w16cex:dateUtc="2023-12-11T16:57:00Z"/>
  <w16cex:commentExtensible w16cex:durableId="5A1C7047" w16cex:dateUtc="2024-04-22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990A1E" w16cid:durableId="7B2FA291"/>
  <w16cid:commentId w16cid:paraId="6473325E" w16cid:durableId="72A21DEA"/>
  <w16cid:commentId w16cid:paraId="563037B9" w16cid:durableId="45DFF424"/>
  <w16cid:commentId w16cid:paraId="77DD63EC" w16cid:durableId="19D5C6EE"/>
  <w16cid:commentId w16cid:paraId="59C405B9" w16cid:durableId="6574E22D"/>
  <w16cid:commentId w16cid:paraId="0893B439" w16cid:durableId="6E717DE0"/>
  <w16cid:commentId w16cid:paraId="7410A25D" w16cid:durableId="46EFF79D"/>
  <w16cid:commentId w16cid:paraId="76D0C12C" w16cid:durableId="332F2F41"/>
  <w16cid:commentId w16cid:paraId="66BC0385" w16cid:durableId="33BB7E92"/>
  <w16cid:commentId w16cid:paraId="363C938C" w16cid:durableId="73BBB9CA"/>
  <w16cid:commentId w16cid:paraId="6EA32475" w16cid:durableId="3BB09A4A"/>
  <w16cid:commentId w16cid:paraId="73E1B454" w16cid:durableId="31E33978"/>
  <w16cid:commentId w16cid:paraId="23D1AC0D" w16cid:durableId="173B23A2"/>
  <w16cid:commentId w16cid:paraId="66859DC7" w16cid:durableId="40678A73"/>
  <w16cid:commentId w16cid:paraId="6372A1AA" w16cid:durableId="3160606B"/>
  <w16cid:commentId w16cid:paraId="5936729D" w16cid:durableId="7B257844"/>
  <w16cid:commentId w16cid:paraId="755EA104" w16cid:durableId="256712E3"/>
  <w16cid:commentId w16cid:paraId="015B9221" w16cid:durableId="1060A865"/>
  <w16cid:commentId w16cid:paraId="66BCC712" w16cid:durableId="45051B0F"/>
  <w16cid:commentId w16cid:paraId="64D32092" w16cid:durableId="27A7A3F6"/>
  <w16cid:commentId w16cid:paraId="6944117E" w16cid:durableId="5DECE757"/>
  <w16cid:commentId w16cid:paraId="1B5B5B19" w16cid:durableId="67A3207F"/>
  <w16cid:commentId w16cid:paraId="6D165566" w16cid:durableId="793D7DF2"/>
  <w16cid:commentId w16cid:paraId="633E2519" w16cid:durableId="7486E12F"/>
  <w16cid:commentId w16cid:paraId="3E24B765" w16cid:durableId="0DE528F6"/>
  <w16cid:commentId w16cid:paraId="562A0329" w16cid:durableId="1C7867D3"/>
  <w16cid:commentId w16cid:paraId="78AE6CE4" w16cid:durableId="1AE456D9"/>
  <w16cid:commentId w16cid:paraId="569471F8" w16cid:durableId="435D13A0"/>
  <w16cid:commentId w16cid:paraId="17A9CE24" w16cid:durableId="12160867"/>
  <w16cid:commentId w16cid:paraId="6855F692" w16cid:durableId="4C03270B"/>
  <w16cid:commentId w16cid:paraId="44E1216C" w16cid:durableId="5D6F98BF"/>
  <w16cid:commentId w16cid:paraId="3DB67C94" w16cid:durableId="27E931AD"/>
  <w16cid:commentId w16cid:paraId="6F15E7EC" w16cid:durableId="06794D84"/>
  <w16cid:commentId w16cid:paraId="69450A1A" w16cid:durableId="1817AC98"/>
  <w16cid:commentId w16cid:paraId="18A16928" w16cid:durableId="5E7E630A"/>
  <w16cid:commentId w16cid:paraId="33C0E4CC" w16cid:durableId="7CA70224"/>
  <w16cid:commentId w16cid:paraId="0A164100" w16cid:durableId="7885F7EC"/>
  <w16cid:commentId w16cid:paraId="12C85D24" w16cid:durableId="6AE0EEBD"/>
  <w16cid:commentId w16cid:paraId="37906A15" w16cid:durableId="2894AB7F"/>
  <w16cid:commentId w16cid:paraId="3A4283A4" w16cid:durableId="601E3C3D"/>
  <w16cid:commentId w16cid:paraId="24C10684" w16cid:durableId="4CD71B67"/>
  <w16cid:commentId w16cid:paraId="1C23CAED" w16cid:durableId="1F7E7CE2"/>
  <w16cid:commentId w16cid:paraId="390CF1DF" w16cid:durableId="6F6B7FC7"/>
  <w16cid:commentId w16cid:paraId="0D2847C5" w16cid:durableId="565922BC"/>
  <w16cid:commentId w16cid:paraId="5D5606BD" w16cid:durableId="25F70135"/>
  <w16cid:commentId w16cid:paraId="484D6703" w16cid:durableId="6A0E5D7D"/>
  <w16cid:commentId w16cid:paraId="08EABE45" w16cid:durableId="61ECF14D"/>
  <w16cid:commentId w16cid:paraId="5E94D476" w16cid:durableId="1794F241"/>
  <w16cid:commentId w16cid:paraId="2064E673" w16cid:durableId="0132CA92"/>
  <w16cid:commentId w16cid:paraId="59E9923B" w16cid:durableId="0C5560E7"/>
  <w16cid:commentId w16cid:paraId="22948909" w16cid:durableId="52965587"/>
  <w16cid:commentId w16cid:paraId="55ED9FA1" w16cid:durableId="58E0038C"/>
  <w16cid:commentId w16cid:paraId="3A62063A" w16cid:durableId="203D10A3"/>
  <w16cid:commentId w16cid:paraId="5A09C118" w16cid:durableId="65038F8F"/>
  <w16cid:commentId w16cid:paraId="6CFFF239" w16cid:durableId="57E1725A"/>
  <w16cid:commentId w16cid:paraId="31FC56CA" w16cid:durableId="0A737B37"/>
  <w16cid:commentId w16cid:paraId="0E7033AC" w16cid:durableId="19565F54"/>
  <w16cid:commentId w16cid:paraId="7013ECC7" w16cid:durableId="3E26D6D0"/>
  <w16cid:commentId w16cid:paraId="04D8D9CB" w16cid:durableId="25F5F906"/>
  <w16cid:commentId w16cid:paraId="356CBDE2" w16cid:durableId="718C14D6"/>
  <w16cid:commentId w16cid:paraId="305506CF" w16cid:durableId="3B74D828"/>
  <w16cid:commentId w16cid:paraId="15099BD2" w16cid:durableId="413CF82F"/>
  <w16cid:commentId w16cid:paraId="53B1858E" w16cid:durableId="3750618E"/>
  <w16cid:commentId w16cid:paraId="75FC6070" w16cid:durableId="11A6E940"/>
  <w16cid:commentId w16cid:paraId="5E6CC6C4" w16cid:durableId="3821BE6D"/>
  <w16cid:commentId w16cid:paraId="73F4A55F" w16cid:durableId="6EB4F446"/>
  <w16cid:commentId w16cid:paraId="30041929" w16cid:durableId="462F479B"/>
  <w16cid:commentId w16cid:paraId="5CC37EBC" w16cid:durableId="3D9D2160"/>
  <w16cid:commentId w16cid:paraId="127EAFA9" w16cid:durableId="151A3780"/>
  <w16cid:commentId w16cid:paraId="263BC392" w16cid:durableId="47257880"/>
  <w16cid:commentId w16cid:paraId="209A7C8B" w16cid:durableId="2EAF5D3A"/>
  <w16cid:commentId w16cid:paraId="0D89878D" w16cid:durableId="588835E8"/>
  <w16cid:commentId w16cid:paraId="3099D598" w16cid:durableId="20FC0834"/>
  <w16cid:commentId w16cid:paraId="62470A25" w16cid:durableId="29C9C990"/>
  <w16cid:commentId w16cid:paraId="6A533926" w16cid:durableId="6116491C"/>
  <w16cid:commentId w16cid:paraId="7D0E9BA7" w16cid:durableId="7D4213D1"/>
  <w16cid:commentId w16cid:paraId="0E8C0B9F" w16cid:durableId="06087E5A"/>
  <w16cid:commentId w16cid:paraId="37E31C7A" w16cid:durableId="59B0E313"/>
  <w16cid:commentId w16cid:paraId="339B38FA" w16cid:durableId="6E7BE0F5"/>
  <w16cid:commentId w16cid:paraId="78D0C8D0" w16cid:durableId="18144CC1"/>
  <w16cid:commentId w16cid:paraId="425046EE" w16cid:durableId="16F143B7"/>
  <w16cid:commentId w16cid:paraId="1033592F" w16cid:durableId="5034AC4B"/>
  <w16cid:commentId w16cid:paraId="25A8AB44" w16cid:durableId="348A9912"/>
  <w16cid:commentId w16cid:paraId="359A8C42" w16cid:durableId="72BDE9DA"/>
  <w16cid:commentId w16cid:paraId="1A8CB95B" w16cid:durableId="499BAA60"/>
  <w16cid:commentId w16cid:paraId="73F22D55" w16cid:durableId="571C46C4"/>
  <w16cid:commentId w16cid:paraId="340BB726" w16cid:durableId="397CEB76"/>
  <w16cid:commentId w16cid:paraId="4A457258" w16cid:durableId="35D1840E"/>
  <w16cid:commentId w16cid:paraId="33B2066C" w16cid:durableId="2537C1BD"/>
  <w16cid:commentId w16cid:paraId="1F8019D8" w16cid:durableId="419F6470"/>
  <w16cid:commentId w16cid:paraId="70546907" w16cid:durableId="6AAE4EA1"/>
  <w16cid:commentId w16cid:paraId="5705780E" w16cid:durableId="0B0B0BFE"/>
  <w16cid:commentId w16cid:paraId="51B1F724" w16cid:durableId="103BDEB8"/>
  <w16cid:commentId w16cid:paraId="14FDC2EA" w16cid:durableId="27B8AC61"/>
  <w16cid:commentId w16cid:paraId="08AAB343" w16cid:durableId="222B8BF9"/>
  <w16cid:commentId w16cid:paraId="137C5262" w16cid:durableId="74401591"/>
  <w16cid:commentId w16cid:paraId="43D326D4" w16cid:durableId="119A7DC8"/>
  <w16cid:commentId w16cid:paraId="2BF57B68" w16cid:durableId="3657512D"/>
  <w16cid:commentId w16cid:paraId="746AA7FB" w16cid:durableId="0661CD56"/>
  <w16cid:commentId w16cid:paraId="0341E6AF" w16cid:durableId="3A3E287F"/>
  <w16cid:commentId w16cid:paraId="6045F78B" w16cid:durableId="4435D34D"/>
  <w16cid:commentId w16cid:paraId="335CF4BA" w16cid:durableId="4AD9C447"/>
  <w16cid:commentId w16cid:paraId="48F742B2" w16cid:durableId="30351E6C"/>
  <w16cid:commentId w16cid:paraId="72E58D69" w16cid:durableId="528A077C"/>
  <w16cid:commentId w16cid:paraId="1E44B163" w16cid:durableId="766D72D7"/>
  <w16cid:commentId w16cid:paraId="00F9252A" w16cid:durableId="4B636D27"/>
  <w16cid:commentId w16cid:paraId="30E55FF2" w16cid:durableId="0B831EE7"/>
  <w16cid:commentId w16cid:paraId="17823286" w16cid:durableId="1DE7336A"/>
  <w16cid:commentId w16cid:paraId="35D7E600" w16cid:durableId="2ED8D30C"/>
  <w16cid:commentId w16cid:paraId="0D6FDFE3" w16cid:durableId="5139205C"/>
  <w16cid:commentId w16cid:paraId="44C7083B" w16cid:durableId="1937F1D1"/>
  <w16cid:commentId w16cid:paraId="5FBDF310" w16cid:durableId="0BBE89B6"/>
  <w16cid:commentId w16cid:paraId="7FC87206" w16cid:durableId="1E89D6D1"/>
  <w16cid:commentId w16cid:paraId="37467941" w16cid:durableId="4A3E3C8E"/>
  <w16cid:commentId w16cid:paraId="11FE18A5" w16cid:durableId="2E100332"/>
  <w16cid:commentId w16cid:paraId="2D277C0E" w16cid:durableId="2BC71FC3"/>
  <w16cid:commentId w16cid:paraId="0C2E0C8C" w16cid:durableId="505FD70A"/>
  <w16cid:commentId w16cid:paraId="2D4C0420" w16cid:durableId="2D4F1B3E"/>
  <w16cid:commentId w16cid:paraId="041B8E8A" w16cid:durableId="1CE09391"/>
  <w16cid:commentId w16cid:paraId="10F02E9B" w16cid:durableId="177954FE"/>
  <w16cid:commentId w16cid:paraId="0A4B5782" w16cid:durableId="7BDA1875"/>
  <w16cid:commentId w16cid:paraId="545AAF7E" w16cid:durableId="32AA85C0"/>
  <w16cid:commentId w16cid:paraId="35AB8DAF" w16cid:durableId="26FE97A5"/>
  <w16cid:commentId w16cid:paraId="13538319" w16cid:durableId="699C56AA"/>
  <w16cid:commentId w16cid:paraId="479D7EBD" w16cid:durableId="17D5D290"/>
  <w16cid:commentId w16cid:paraId="4069C931" w16cid:durableId="5CA2CF65"/>
  <w16cid:commentId w16cid:paraId="71A41E78" w16cid:durableId="45200EA6"/>
  <w16cid:commentId w16cid:paraId="0EE9B952" w16cid:durableId="162F323E"/>
  <w16cid:commentId w16cid:paraId="0BBC7440" w16cid:durableId="6C8DF3C2"/>
  <w16cid:commentId w16cid:paraId="46CDDED9" w16cid:durableId="65B3EBF5"/>
  <w16cid:commentId w16cid:paraId="3AD428D9" w16cid:durableId="46D1DDE4"/>
  <w16cid:commentId w16cid:paraId="340266A4" w16cid:durableId="74CADA45"/>
  <w16cid:commentId w16cid:paraId="66E2B429" w16cid:durableId="5338F3D9"/>
  <w16cid:commentId w16cid:paraId="1D91C820" w16cid:durableId="287B8F6D"/>
  <w16cid:commentId w16cid:paraId="08A1DE38" w16cid:durableId="3AD4E8DE"/>
  <w16cid:commentId w16cid:paraId="7E97034C" w16cid:durableId="287B9046"/>
  <w16cid:commentId w16cid:paraId="585FFE8D" w16cid:durableId="287B910B"/>
  <w16cid:commentId w16cid:paraId="4245FE36" w16cid:durableId="03F82034"/>
  <w16cid:commentId w16cid:paraId="2B036054" w16cid:durableId="618F113D"/>
  <w16cid:commentId w16cid:paraId="1F2BEAD1" w16cid:durableId="40E63BC2"/>
  <w16cid:commentId w16cid:paraId="77A3E4E2" w16cid:durableId="5A1C7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66B26" w14:textId="77777777" w:rsidR="00996194" w:rsidRDefault="00996194">
      <w:r>
        <w:separator/>
      </w:r>
    </w:p>
  </w:endnote>
  <w:endnote w:type="continuationSeparator" w:id="0">
    <w:p w14:paraId="063433D7" w14:textId="77777777" w:rsidR="00996194" w:rsidRDefault="00996194">
      <w:r>
        <w:continuationSeparator/>
      </w:r>
    </w:p>
  </w:endnote>
  <w:endnote w:type="continuationNotice" w:id="1">
    <w:p w14:paraId="1CCE1AB9" w14:textId="77777777" w:rsidR="00996194" w:rsidRDefault="00996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80A5" w14:textId="77777777" w:rsidR="00C21DEC" w:rsidRDefault="00C21DEC" w:rsidP="001A4E1C">
    <w:pPr>
      <w:pStyle w:val="Footer"/>
    </w:pPr>
  </w:p>
  <w:p w14:paraId="478E001C" w14:textId="18FEFBD1" w:rsidR="00CE4EFC" w:rsidRPr="001A4E1C" w:rsidRDefault="00415968" w:rsidP="001A4E1C">
    <w:pPr>
      <w:pStyle w:val="Footer"/>
    </w:pPr>
    <w:r>
      <w:t>02-28-2024</w:t>
    </w:r>
    <w:r w:rsidR="00CE4EFC" w:rsidRPr="001A4E1C">
      <w:tab/>
    </w:r>
    <w:r w:rsidR="001E60EA" w:rsidRPr="001A4E1C">
      <w:t>43 23 57</w:t>
    </w:r>
    <w:r w:rsidR="00CE4EFC" w:rsidRPr="001A4E1C">
      <w:t>-</w:t>
    </w:r>
    <w:r w:rsidR="00CE4EFC" w:rsidRPr="001A4E1C">
      <w:fldChar w:fldCharType="begin"/>
    </w:r>
    <w:r w:rsidR="00CE4EFC" w:rsidRPr="001A4E1C">
      <w:instrText xml:space="preserve">PAGE </w:instrText>
    </w:r>
    <w:r w:rsidR="00CE4EFC" w:rsidRPr="001A4E1C">
      <w:fldChar w:fldCharType="separate"/>
    </w:r>
    <w:r w:rsidR="00EE4A75" w:rsidRPr="001A4E1C">
      <w:t>4</w:t>
    </w:r>
    <w:r w:rsidR="00CE4EFC" w:rsidRPr="001A4E1C">
      <w:fldChar w:fldCharType="end"/>
    </w:r>
    <w:r w:rsidR="00CE4EFC" w:rsidRPr="001A4E1C">
      <w:tab/>
      <w:t>HS MASTER SPEC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ACB71" w14:textId="77777777" w:rsidR="00996194" w:rsidRDefault="00996194">
      <w:r>
        <w:separator/>
      </w:r>
    </w:p>
  </w:footnote>
  <w:footnote w:type="continuationSeparator" w:id="0">
    <w:p w14:paraId="6F51924E" w14:textId="77777777" w:rsidR="00996194" w:rsidRDefault="00996194">
      <w:r>
        <w:continuationSeparator/>
      </w:r>
    </w:p>
  </w:footnote>
  <w:footnote w:type="continuationNotice" w:id="1">
    <w:p w14:paraId="28742FE3" w14:textId="77777777" w:rsidR="00996194" w:rsidRDefault="009961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93B"/>
    <w:multiLevelType w:val="hybridMultilevel"/>
    <w:tmpl w:val="5FCEE128"/>
    <w:lvl w:ilvl="0" w:tplc="580E9FD8">
      <w:start w:val="1"/>
      <w:numFmt w:val="bullet"/>
      <w:lvlText w:val=""/>
      <w:lvlJc w:val="left"/>
      <w:pPr>
        <w:ind w:left="720" w:hanging="360"/>
      </w:pPr>
      <w:rPr>
        <w:rFonts w:ascii="Symbol" w:hAnsi="Symbol"/>
      </w:rPr>
    </w:lvl>
    <w:lvl w:ilvl="1" w:tplc="967C9DBC">
      <w:start w:val="1"/>
      <w:numFmt w:val="bullet"/>
      <w:lvlText w:val=""/>
      <w:lvlJc w:val="left"/>
      <w:pPr>
        <w:ind w:left="720" w:hanging="360"/>
      </w:pPr>
      <w:rPr>
        <w:rFonts w:ascii="Symbol" w:hAnsi="Symbol"/>
      </w:rPr>
    </w:lvl>
    <w:lvl w:ilvl="2" w:tplc="D664452C">
      <w:start w:val="1"/>
      <w:numFmt w:val="bullet"/>
      <w:lvlText w:val=""/>
      <w:lvlJc w:val="left"/>
      <w:pPr>
        <w:ind w:left="720" w:hanging="360"/>
      </w:pPr>
      <w:rPr>
        <w:rFonts w:ascii="Symbol" w:hAnsi="Symbol"/>
      </w:rPr>
    </w:lvl>
    <w:lvl w:ilvl="3" w:tplc="319A5AFE">
      <w:start w:val="1"/>
      <w:numFmt w:val="bullet"/>
      <w:lvlText w:val=""/>
      <w:lvlJc w:val="left"/>
      <w:pPr>
        <w:ind w:left="720" w:hanging="360"/>
      </w:pPr>
      <w:rPr>
        <w:rFonts w:ascii="Symbol" w:hAnsi="Symbol"/>
      </w:rPr>
    </w:lvl>
    <w:lvl w:ilvl="4" w:tplc="2814F1CA">
      <w:start w:val="1"/>
      <w:numFmt w:val="bullet"/>
      <w:lvlText w:val=""/>
      <w:lvlJc w:val="left"/>
      <w:pPr>
        <w:ind w:left="720" w:hanging="360"/>
      </w:pPr>
      <w:rPr>
        <w:rFonts w:ascii="Symbol" w:hAnsi="Symbol"/>
      </w:rPr>
    </w:lvl>
    <w:lvl w:ilvl="5" w:tplc="8F3442E8">
      <w:start w:val="1"/>
      <w:numFmt w:val="bullet"/>
      <w:lvlText w:val=""/>
      <w:lvlJc w:val="left"/>
      <w:pPr>
        <w:ind w:left="720" w:hanging="360"/>
      </w:pPr>
      <w:rPr>
        <w:rFonts w:ascii="Symbol" w:hAnsi="Symbol"/>
      </w:rPr>
    </w:lvl>
    <w:lvl w:ilvl="6" w:tplc="2FD09ACE">
      <w:start w:val="1"/>
      <w:numFmt w:val="bullet"/>
      <w:lvlText w:val=""/>
      <w:lvlJc w:val="left"/>
      <w:pPr>
        <w:ind w:left="720" w:hanging="360"/>
      </w:pPr>
      <w:rPr>
        <w:rFonts w:ascii="Symbol" w:hAnsi="Symbol"/>
      </w:rPr>
    </w:lvl>
    <w:lvl w:ilvl="7" w:tplc="65909C04">
      <w:start w:val="1"/>
      <w:numFmt w:val="bullet"/>
      <w:lvlText w:val=""/>
      <w:lvlJc w:val="left"/>
      <w:pPr>
        <w:ind w:left="720" w:hanging="360"/>
      </w:pPr>
      <w:rPr>
        <w:rFonts w:ascii="Symbol" w:hAnsi="Symbol"/>
      </w:rPr>
    </w:lvl>
    <w:lvl w:ilvl="8" w:tplc="EE8E62B8">
      <w:start w:val="1"/>
      <w:numFmt w:val="bullet"/>
      <w:lvlText w:val=""/>
      <w:lvlJc w:val="left"/>
      <w:pPr>
        <w:ind w:left="720" w:hanging="360"/>
      </w:pPr>
      <w:rPr>
        <w:rFonts w:ascii="Symbol" w:hAnsi="Symbol"/>
      </w:rPr>
    </w:lvl>
  </w:abstractNum>
  <w:abstractNum w:abstractNumId="1" w15:restartNumberingAfterBreak="0">
    <w:nsid w:val="04DB6E3E"/>
    <w:multiLevelType w:val="multilevel"/>
    <w:tmpl w:val="5C2092B6"/>
    <w:lvl w:ilvl="0">
      <w:start w:val="1"/>
      <w:numFmt w:val="decimal"/>
      <w:lvlText w:val="PART %1 - "/>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61"/>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2" w15:restartNumberingAfterBreak="0">
    <w:nsid w:val="118C512A"/>
    <w:multiLevelType w:val="hybridMultilevel"/>
    <w:tmpl w:val="DC425C52"/>
    <w:lvl w:ilvl="0" w:tplc="37C25840">
      <w:start w:val="1"/>
      <w:numFmt w:val="bullet"/>
      <w:lvlText w:val=""/>
      <w:lvlJc w:val="left"/>
      <w:pPr>
        <w:ind w:left="720" w:hanging="360"/>
      </w:pPr>
      <w:rPr>
        <w:rFonts w:ascii="Symbol" w:hAnsi="Symbol"/>
      </w:rPr>
    </w:lvl>
    <w:lvl w:ilvl="1" w:tplc="EC426638">
      <w:start w:val="1"/>
      <w:numFmt w:val="bullet"/>
      <w:lvlText w:val=""/>
      <w:lvlJc w:val="left"/>
      <w:pPr>
        <w:ind w:left="720" w:hanging="360"/>
      </w:pPr>
      <w:rPr>
        <w:rFonts w:ascii="Symbol" w:hAnsi="Symbol"/>
      </w:rPr>
    </w:lvl>
    <w:lvl w:ilvl="2" w:tplc="01B61BAA">
      <w:start w:val="1"/>
      <w:numFmt w:val="bullet"/>
      <w:lvlText w:val=""/>
      <w:lvlJc w:val="left"/>
      <w:pPr>
        <w:ind w:left="720" w:hanging="360"/>
      </w:pPr>
      <w:rPr>
        <w:rFonts w:ascii="Symbol" w:hAnsi="Symbol"/>
      </w:rPr>
    </w:lvl>
    <w:lvl w:ilvl="3" w:tplc="C390F5F6">
      <w:start w:val="1"/>
      <w:numFmt w:val="bullet"/>
      <w:lvlText w:val=""/>
      <w:lvlJc w:val="left"/>
      <w:pPr>
        <w:ind w:left="720" w:hanging="360"/>
      </w:pPr>
      <w:rPr>
        <w:rFonts w:ascii="Symbol" w:hAnsi="Symbol"/>
      </w:rPr>
    </w:lvl>
    <w:lvl w:ilvl="4" w:tplc="6916DAE6">
      <w:start w:val="1"/>
      <w:numFmt w:val="bullet"/>
      <w:lvlText w:val=""/>
      <w:lvlJc w:val="left"/>
      <w:pPr>
        <w:ind w:left="720" w:hanging="360"/>
      </w:pPr>
      <w:rPr>
        <w:rFonts w:ascii="Symbol" w:hAnsi="Symbol"/>
      </w:rPr>
    </w:lvl>
    <w:lvl w:ilvl="5" w:tplc="44BEC414">
      <w:start w:val="1"/>
      <w:numFmt w:val="bullet"/>
      <w:lvlText w:val=""/>
      <w:lvlJc w:val="left"/>
      <w:pPr>
        <w:ind w:left="720" w:hanging="360"/>
      </w:pPr>
      <w:rPr>
        <w:rFonts w:ascii="Symbol" w:hAnsi="Symbol"/>
      </w:rPr>
    </w:lvl>
    <w:lvl w:ilvl="6" w:tplc="D5129D1C">
      <w:start w:val="1"/>
      <w:numFmt w:val="bullet"/>
      <w:lvlText w:val=""/>
      <w:lvlJc w:val="left"/>
      <w:pPr>
        <w:ind w:left="720" w:hanging="360"/>
      </w:pPr>
      <w:rPr>
        <w:rFonts w:ascii="Symbol" w:hAnsi="Symbol"/>
      </w:rPr>
    </w:lvl>
    <w:lvl w:ilvl="7" w:tplc="D422A738">
      <w:start w:val="1"/>
      <w:numFmt w:val="bullet"/>
      <w:lvlText w:val=""/>
      <w:lvlJc w:val="left"/>
      <w:pPr>
        <w:ind w:left="720" w:hanging="360"/>
      </w:pPr>
      <w:rPr>
        <w:rFonts w:ascii="Symbol" w:hAnsi="Symbol"/>
      </w:rPr>
    </w:lvl>
    <w:lvl w:ilvl="8" w:tplc="8598A448">
      <w:start w:val="1"/>
      <w:numFmt w:val="bullet"/>
      <w:lvlText w:val=""/>
      <w:lvlJc w:val="left"/>
      <w:pPr>
        <w:ind w:left="720" w:hanging="360"/>
      </w:pPr>
      <w:rPr>
        <w:rFonts w:ascii="Symbol" w:hAnsi="Symbol"/>
      </w:rPr>
    </w:lvl>
  </w:abstractNum>
  <w:abstractNum w:abstractNumId="3" w15:restartNumberingAfterBreak="0">
    <w:nsid w:val="11E24CCC"/>
    <w:multiLevelType w:val="multilevel"/>
    <w:tmpl w:val="2BA6DFBC"/>
    <w:lvl w:ilvl="0">
      <w:start w:val="1"/>
      <w:numFmt w:val="decimalZero"/>
      <w:lvlText w:val="2.%1"/>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50"/>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4" w15:restartNumberingAfterBreak="0">
    <w:nsid w:val="149D01A0"/>
    <w:multiLevelType w:val="multilevel"/>
    <w:tmpl w:val="6EDC72FC"/>
    <w:lvl w:ilvl="0">
      <w:start w:val="1"/>
      <w:numFmt w:val="decimalZero"/>
      <w:lvlText w:val="3.%1"/>
      <w:lvlJc w:val="left"/>
      <w:pPr>
        <w:tabs>
          <w:tab w:val="num" w:pos="720"/>
        </w:tabs>
        <w:ind w:left="720" w:hanging="720"/>
      </w:pPr>
      <w:rPr>
        <w:rFonts w:ascii="Arial" w:hAnsi="Arial" w:hint="default"/>
        <w:b w:val="0"/>
        <w:i w:val="0"/>
        <w:caps w:val="0"/>
        <w:strike w:val="0"/>
        <w:dstrike w:val="0"/>
        <w:vanish w:val="0"/>
        <w:sz w:val="22"/>
        <w:vertAlign w:val="baseline"/>
      </w:rPr>
    </w:lvl>
    <w:lvl w:ilvl="1">
      <w:start w:val="1"/>
      <w:numFmt w:val="upperLetter"/>
      <w:lvlText w:val="%2."/>
      <w:lvlJc w:val="left"/>
      <w:pPr>
        <w:tabs>
          <w:tab w:val="num" w:pos="720"/>
        </w:tabs>
        <w:ind w:left="720" w:hanging="450"/>
      </w:pPr>
      <w:rPr>
        <w:rFonts w:ascii="Arial" w:hAnsi="Arial" w:hint="default"/>
        <w:b w:val="0"/>
        <w:i w:val="0"/>
        <w:caps w:val="0"/>
        <w:strike w:val="0"/>
        <w:dstrike w:val="0"/>
        <w:vanish w:val="0"/>
        <w:sz w:val="22"/>
        <w:vertAlign w:val="baseline"/>
      </w:rPr>
    </w:lvl>
    <w:lvl w:ilvl="2">
      <w:start w:val="1"/>
      <w:numFmt w:val="decimal"/>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5" w15:restartNumberingAfterBreak="0">
    <w:nsid w:val="31B52CE0"/>
    <w:multiLevelType w:val="hybridMultilevel"/>
    <w:tmpl w:val="F028B788"/>
    <w:lvl w:ilvl="0" w:tplc="7034D4F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B1C59"/>
    <w:multiLevelType w:val="hybridMultilevel"/>
    <w:tmpl w:val="962693F8"/>
    <w:lvl w:ilvl="0" w:tplc="5948BA8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E4C2908"/>
    <w:multiLevelType w:val="hybridMultilevel"/>
    <w:tmpl w:val="87F2E35C"/>
    <w:lvl w:ilvl="0" w:tplc="DAA0B7E0">
      <w:start w:val="1"/>
      <w:numFmt w:val="bullet"/>
      <w:lvlText w:val=""/>
      <w:lvlJc w:val="left"/>
      <w:pPr>
        <w:ind w:left="720" w:hanging="360"/>
      </w:pPr>
      <w:rPr>
        <w:rFonts w:ascii="Symbol" w:hAnsi="Symbol"/>
      </w:rPr>
    </w:lvl>
    <w:lvl w:ilvl="1" w:tplc="B630F2BC">
      <w:start w:val="1"/>
      <w:numFmt w:val="bullet"/>
      <w:lvlText w:val=""/>
      <w:lvlJc w:val="left"/>
      <w:pPr>
        <w:ind w:left="720" w:hanging="360"/>
      </w:pPr>
      <w:rPr>
        <w:rFonts w:ascii="Symbol" w:hAnsi="Symbol"/>
      </w:rPr>
    </w:lvl>
    <w:lvl w:ilvl="2" w:tplc="BAD89AEC">
      <w:start w:val="1"/>
      <w:numFmt w:val="bullet"/>
      <w:lvlText w:val=""/>
      <w:lvlJc w:val="left"/>
      <w:pPr>
        <w:ind w:left="720" w:hanging="360"/>
      </w:pPr>
      <w:rPr>
        <w:rFonts w:ascii="Symbol" w:hAnsi="Symbol"/>
      </w:rPr>
    </w:lvl>
    <w:lvl w:ilvl="3" w:tplc="ED64AE02">
      <w:start w:val="1"/>
      <w:numFmt w:val="bullet"/>
      <w:lvlText w:val=""/>
      <w:lvlJc w:val="left"/>
      <w:pPr>
        <w:ind w:left="720" w:hanging="360"/>
      </w:pPr>
      <w:rPr>
        <w:rFonts w:ascii="Symbol" w:hAnsi="Symbol"/>
      </w:rPr>
    </w:lvl>
    <w:lvl w:ilvl="4" w:tplc="15108434">
      <w:start w:val="1"/>
      <w:numFmt w:val="bullet"/>
      <w:lvlText w:val=""/>
      <w:lvlJc w:val="left"/>
      <w:pPr>
        <w:ind w:left="720" w:hanging="360"/>
      </w:pPr>
      <w:rPr>
        <w:rFonts w:ascii="Symbol" w:hAnsi="Symbol"/>
      </w:rPr>
    </w:lvl>
    <w:lvl w:ilvl="5" w:tplc="610A20C4">
      <w:start w:val="1"/>
      <w:numFmt w:val="bullet"/>
      <w:lvlText w:val=""/>
      <w:lvlJc w:val="left"/>
      <w:pPr>
        <w:ind w:left="720" w:hanging="360"/>
      </w:pPr>
      <w:rPr>
        <w:rFonts w:ascii="Symbol" w:hAnsi="Symbol"/>
      </w:rPr>
    </w:lvl>
    <w:lvl w:ilvl="6" w:tplc="4D40E3DC">
      <w:start w:val="1"/>
      <w:numFmt w:val="bullet"/>
      <w:lvlText w:val=""/>
      <w:lvlJc w:val="left"/>
      <w:pPr>
        <w:ind w:left="720" w:hanging="360"/>
      </w:pPr>
      <w:rPr>
        <w:rFonts w:ascii="Symbol" w:hAnsi="Symbol"/>
      </w:rPr>
    </w:lvl>
    <w:lvl w:ilvl="7" w:tplc="2D1048C8">
      <w:start w:val="1"/>
      <w:numFmt w:val="bullet"/>
      <w:lvlText w:val=""/>
      <w:lvlJc w:val="left"/>
      <w:pPr>
        <w:ind w:left="720" w:hanging="360"/>
      </w:pPr>
      <w:rPr>
        <w:rFonts w:ascii="Symbol" w:hAnsi="Symbol"/>
      </w:rPr>
    </w:lvl>
    <w:lvl w:ilvl="8" w:tplc="8DFED0BC">
      <w:start w:val="1"/>
      <w:numFmt w:val="bullet"/>
      <w:lvlText w:val=""/>
      <w:lvlJc w:val="left"/>
      <w:pPr>
        <w:ind w:left="720" w:hanging="360"/>
      </w:pPr>
      <w:rPr>
        <w:rFonts w:ascii="Symbol" w:hAnsi="Symbol"/>
      </w:rPr>
    </w:lvl>
  </w:abstractNum>
  <w:abstractNum w:abstractNumId="8" w15:restartNumberingAfterBreak="0">
    <w:nsid w:val="47350254"/>
    <w:multiLevelType w:val="multilevel"/>
    <w:tmpl w:val="46B88F8C"/>
    <w:lvl w:ilvl="0">
      <w:start w:val="1"/>
      <w:numFmt w:val="decimalZero"/>
      <w:lvlText w:val="3.%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ascii="Arial" w:hAnsi="Arial" w:cs="Arial" w:hint="default"/>
        <w:sz w:val="20"/>
        <w:szCs w:val="20"/>
      </w:rPr>
    </w:lvl>
    <w:lvl w:ilvl="3">
      <w:start w:val="1"/>
      <w:numFmt w:val="lowerLetter"/>
      <w:lvlText w:val="%4."/>
      <w:lvlJc w:val="left"/>
      <w:pPr>
        <w:tabs>
          <w:tab w:val="num" w:pos="2880"/>
        </w:tabs>
        <w:ind w:left="2880" w:hanging="720"/>
      </w:pPr>
      <w:rPr>
        <w:rFonts w:ascii="Arial" w:hAnsi="Arial" w:hint="default"/>
        <w:sz w:val="20"/>
        <w:szCs w:val="20"/>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5040"/>
        </w:tabs>
        <w:ind w:left="5040" w:hanging="720"/>
      </w:pPr>
      <w:rPr>
        <w:rFonts w:hint="default"/>
      </w:rPr>
    </w:lvl>
    <w:lvl w:ilvl="6">
      <w:start w:val="1"/>
      <w:numFmt w:val="decimal"/>
      <w:lvlText w:val="%1.%2.%3.%4.%5.%6.%7."/>
      <w:lvlJc w:val="left"/>
      <w:pPr>
        <w:tabs>
          <w:tab w:val="num" w:pos="5040"/>
        </w:tabs>
        <w:ind w:left="5040" w:hanging="1080"/>
      </w:pPr>
      <w:rPr>
        <w:rFonts w:hint="default"/>
      </w:rPr>
    </w:lvl>
    <w:lvl w:ilvl="7">
      <w:start w:val="1"/>
      <w:numFmt w:val="decimal"/>
      <w:lvlText w:val="%1.%2.%3.%4.%5.%6.%7.%8."/>
      <w:lvlJc w:val="left"/>
      <w:pPr>
        <w:tabs>
          <w:tab w:val="num" w:pos="5544"/>
        </w:tabs>
        <w:ind w:left="5544" w:hanging="1224"/>
      </w:pPr>
      <w:rPr>
        <w:rFonts w:hint="default"/>
      </w:rPr>
    </w:lvl>
    <w:lvl w:ilvl="8">
      <w:start w:val="1"/>
      <w:numFmt w:val="decimal"/>
      <w:lvlText w:val="%1.%2.%3.%4.%5.%6.%7.%8.%9."/>
      <w:lvlJc w:val="left"/>
      <w:pPr>
        <w:tabs>
          <w:tab w:val="num" w:pos="6120"/>
        </w:tabs>
        <w:ind w:left="6120" w:hanging="1440"/>
      </w:pPr>
      <w:rPr>
        <w:rFonts w:hint="default"/>
      </w:rPr>
    </w:lvl>
  </w:abstractNum>
  <w:abstractNum w:abstractNumId="9" w15:restartNumberingAfterBreak="0">
    <w:nsid w:val="477F231F"/>
    <w:multiLevelType w:val="hybridMultilevel"/>
    <w:tmpl w:val="228CCCB8"/>
    <w:lvl w:ilvl="0" w:tplc="64F47364">
      <w:start w:val="1"/>
      <w:numFmt w:val="bullet"/>
      <w:lvlText w:val=""/>
      <w:lvlJc w:val="left"/>
      <w:pPr>
        <w:ind w:left="720" w:hanging="360"/>
      </w:pPr>
      <w:rPr>
        <w:rFonts w:ascii="Symbol" w:hAnsi="Symbol"/>
      </w:rPr>
    </w:lvl>
    <w:lvl w:ilvl="1" w:tplc="678AA6D6">
      <w:start w:val="1"/>
      <w:numFmt w:val="bullet"/>
      <w:lvlText w:val=""/>
      <w:lvlJc w:val="left"/>
      <w:pPr>
        <w:ind w:left="720" w:hanging="360"/>
      </w:pPr>
      <w:rPr>
        <w:rFonts w:ascii="Symbol" w:hAnsi="Symbol"/>
      </w:rPr>
    </w:lvl>
    <w:lvl w:ilvl="2" w:tplc="062C05B6">
      <w:start w:val="1"/>
      <w:numFmt w:val="bullet"/>
      <w:lvlText w:val=""/>
      <w:lvlJc w:val="left"/>
      <w:pPr>
        <w:ind w:left="720" w:hanging="360"/>
      </w:pPr>
      <w:rPr>
        <w:rFonts w:ascii="Symbol" w:hAnsi="Symbol"/>
      </w:rPr>
    </w:lvl>
    <w:lvl w:ilvl="3" w:tplc="897CECA6">
      <w:start w:val="1"/>
      <w:numFmt w:val="bullet"/>
      <w:lvlText w:val=""/>
      <w:lvlJc w:val="left"/>
      <w:pPr>
        <w:ind w:left="720" w:hanging="360"/>
      </w:pPr>
      <w:rPr>
        <w:rFonts w:ascii="Symbol" w:hAnsi="Symbol"/>
      </w:rPr>
    </w:lvl>
    <w:lvl w:ilvl="4" w:tplc="5C06EC38">
      <w:start w:val="1"/>
      <w:numFmt w:val="bullet"/>
      <w:lvlText w:val=""/>
      <w:lvlJc w:val="left"/>
      <w:pPr>
        <w:ind w:left="720" w:hanging="360"/>
      </w:pPr>
      <w:rPr>
        <w:rFonts w:ascii="Symbol" w:hAnsi="Symbol"/>
      </w:rPr>
    </w:lvl>
    <w:lvl w:ilvl="5" w:tplc="A98254A2">
      <w:start w:val="1"/>
      <w:numFmt w:val="bullet"/>
      <w:lvlText w:val=""/>
      <w:lvlJc w:val="left"/>
      <w:pPr>
        <w:ind w:left="720" w:hanging="360"/>
      </w:pPr>
      <w:rPr>
        <w:rFonts w:ascii="Symbol" w:hAnsi="Symbol"/>
      </w:rPr>
    </w:lvl>
    <w:lvl w:ilvl="6" w:tplc="51DCBFDA">
      <w:start w:val="1"/>
      <w:numFmt w:val="bullet"/>
      <w:lvlText w:val=""/>
      <w:lvlJc w:val="left"/>
      <w:pPr>
        <w:ind w:left="720" w:hanging="360"/>
      </w:pPr>
      <w:rPr>
        <w:rFonts w:ascii="Symbol" w:hAnsi="Symbol"/>
      </w:rPr>
    </w:lvl>
    <w:lvl w:ilvl="7" w:tplc="B782739C">
      <w:start w:val="1"/>
      <w:numFmt w:val="bullet"/>
      <w:lvlText w:val=""/>
      <w:lvlJc w:val="left"/>
      <w:pPr>
        <w:ind w:left="720" w:hanging="360"/>
      </w:pPr>
      <w:rPr>
        <w:rFonts w:ascii="Symbol" w:hAnsi="Symbol"/>
      </w:rPr>
    </w:lvl>
    <w:lvl w:ilvl="8" w:tplc="8E340D4C">
      <w:start w:val="1"/>
      <w:numFmt w:val="bullet"/>
      <w:lvlText w:val=""/>
      <w:lvlJc w:val="left"/>
      <w:pPr>
        <w:ind w:left="720" w:hanging="360"/>
      </w:pPr>
      <w:rPr>
        <w:rFonts w:ascii="Symbol" w:hAnsi="Symbol"/>
      </w:rPr>
    </w:lvl>
  </w:abstractNum>
  <w:abstractNum w:abstractNumId="10" w15:restartNumberingAfterBreak="0">
    <w:nsid w:val="4AE615DB"/>
    <w:multiLevelType w:val="multilevel"/>
    <w:tmpl w:val="A246C8C2"/>
    <w:lvl w:ilvl="0">
      <w:start w:val="1"/>
      <w:numFmt w:val="decimal"/>
      <w:pStyle w:val="Heading1"/>
      <w:suff w:val="nothing"/>
      <w:lvlText w:val="PART %1 – "/>
      <w:lvlJc w:val="left"/>
      <w:pPr>
        <w:ind w:left="720" w:hanging="720"/>
      </w:pPr>
      <w:rPr>
        <w:rFonts w:ascii="Arial" w:hAnsi="Arial" w:hint="default"/>
        <w:b/>
        <w:i w:val="0"/>
        <w:caps w:val="0"/>
        <w:strike w:val="0"/>
        <w:dstrike w:val="0"/>
        <w:vanish w:val="0"/>
        <w:sz w:val="22"/>
        <w:u w:val="none"/>
        <w:vertAlign w:val="baseline"/>
      </w:rPr>
    </w:lvl>
    <w:lvl w:ilvl="1">
      <w:start w:val="1"/>
      <w:numFmt w:val="decimalZero"/>
      <w:pStyle w:val="Heading2"/>
      <w:lvlText w:val="%1.%2"/>
      <w:lvlJc w:val="left"/>
      <w:pPr>
        <w:tabs>
          <w:tab w:val="num" w:pos="720"/>
        </w:tabs>
        <w:ind w:left="0" w:firstLine="0"/>
      </w:pPr>
      <w:rPr>
        <w:rFonts w:ascii="Arial" w:hAnsi="Arial" w:hint="default"/>
        <w:b/>
        <w:i w:val="0"/>
        <w:caps w:val="0"/>
        <w:strike w:val="0"/>
        <w:dstrike w:val="0"/>
        <w:vanish w:val="0"/>
        <w:sz w:val="22"/>
        <w:vertAlign w:val="baseline"/>
      </w:rPr>
    </w:lvl>
    <w:lvl w:ilvl="2">
      <w:start w:val="1"/>
      <w:numFmt w:val="upperLetter"/>
      <w:pStyle w:val="Heading3"/>
      <w:lvlText w:val="%3."/>
      <w:lvlJc w:val="left"/>
      <w:pPr>
        <w:tabs>
          <w:tab w:val="num" w:pos="720"/>
        </w:tabs>
        <w:ind w:left="720" w:hanging="432"/>
      </w:pPr>
      <w:rPr>
        <w:rFonts w:ascii="Arial" w:hAnsi="Arial" w:cs="Arial" w:hint="default"/>
        <w:b w:val="0"/>
        <w:i w:val="0"/>
        <w:caps w:val="0"/>
        <w:strike w:val="0"/>
        <w:dstrike w:val="0"/>
        <w:vanish w:val="0"/>
        <w:sz w:val="22"/>
        <w:szCs w:val="20"/>
        <w:vertAlign w:val="baseline"/>
      </w:rPr>
    </w:lvl>
    <w:lvl w:ilvl="3">
      <w:start w:val="1"/>
      <w:numFmt w:val="decimal"/>
      <w:pStyle w:val="Heading4"/>
      <w:lvlText w:val="%4."/>
      <w:lvlJc w:val="left"/>
      <w:pPr>
        <w:tabs>
          <w:tab w:val="num" w:pos="1296"/>
        </w:tabs>
        <w:ind w:left="1296" w:hanging="576"/>
      </w:pPr>
      <w:rPr>
        <w:rFonts w:ascii="Arial" w:hAnsi="Arial" w:hint="default"/>
        <w:b w:val="0"/>
        <w:i w:val="0"/>
        <w:caps w:val="0"/>
        <w:strike w:val="0"/>
        <w:dstrike w:val="0"/>
        <w:vanish w:val="0"/>
        <w:sz w:val="22"/>
        <w:szCs w:val="20"/>
        <w:vertAlign w:val="baseline"/>
      </w:rPr>
    </w:lvl>
    <w:lvl w:ilvl="4">
      <w:start w:val="1"/>
      <w:numFmt w:val="lowerLetter"/>
      <w:pStyle w:val="Heading5"/>
      <w:lvlText w:val="%5."/>
      <w:lvlJc w:val="left"/>
      <w:pPr>
        <w:tabs>
          <w:tab w:val="num" w:pos="1872"/>
        </w:tabs>
        <w:ind w:left="1872" w:hanging="576"/>
      </w:pPr>
      <w:rPr>
        <w:rFonts w:ascii="Arial" w:hAnsi="Arial" w:hint="default"/>
        <w:b w:val="0"/>
        <w:i w:val="0"/>
        <w:caps w:val="0"/>
        <w:strike w:val="0"/>
        <w:dstrike w:val="0"/>
        <w:vanish w:val="0"/>
        <w:sz w:val="22"/>
        <w:vertAlign w:val="baseline"/>
      </w:rPr>
    </w:lvl>
    <w:lvl w:ilvl="5">
      <w:start w:val="1"/>
      <w:numFmt w:val="decimal"/>
      <w:pStyle w:val="Heading6"/>
      <w:lvlText w:val="%6)"/>
      <w:lvlJc w:val="left"/>
      <w:pPr>
        <w:tabs>
          <w:tab w:val="num" w:pos="2448"/>
        </w:tabs>
        <w:ind w:left="2448" w:hanging="576"/>
      </w:pPr>
      <w:rPr>
        <w:rFonts w:hint="default"/>
      </w:rPr>
    </w:lvl>
    <w:lvl w:ilvl="6">
      <w:start w:val="1"/>
      <w:numFmt w:val="lowerLetter"/>
      <w:pStyle w:val="Heading7"/>
      <w:lvlText w:val="%7)"/>
      <w:lvlJc w:val="left"/>
      <w:pPr>
        <w:ind w:left="3024" w:hanging="576"/>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1" w15:restartNumberingAfterBreak="0">
    <w:nsid w:val="4DE50E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2C221F"/>
    <w:multiLevelType w:val="multilevel"/>
    <w:tmpl w:val="47B69836"/>
    <w:lvl w:ilvl="0">
      <w:start w:val="1"/>
      <w:numFmt w:val="decimalZero"/>
      <w:lvlText w:val="2.%1"/>
      <w:lvlJc w:val="left"/>
      <w:pPr>
        <w:tabs>
          <w:tab w:val="num" w:pos="720"/>
        </w:tabs>
        <w:ind w:left="720" w:hanging="720"/>
      </w:pPr>
      <w:rPr>
        <w:rFonts w:hint="default"/>
      </w:rPr>
    </w:lvl>
    <w:lvl w:ilvl="1">
      <w:start w:val="1"/>
      <w:numFmt w:val="upperLetter"/>
      <w:lvlText w:val="%2."/>
      <w:lvlJc w:val="left"/>
      <w:pPr>
        <w:tabs>
          <w:tab w:val="num" w:pos="720"/>
        </w:tabs>
        <w:ind w:left="720" w:hanging="450"/>
      </w:pPr>
      <w:rPr>
        <w:rFonts w:hint="default"/>
      </w:rPr>
    </w:lvl>
    <w:lvl w:ilvl="2">
      <w:start w:val="1"/>
      <w:numFmt w:val="decimal"/>
      <w:lvlText w:val="%3."/>
      <w:lvlJc w:val="left"/>
      <w:pPr>
        <w:tabs>
          <w:tab w:val="num" w:pos="1440"/>
        </w:tabs>
        <w:ind w:left="1440" w:hanging="720"/>
      </w:pPr>
      <w:rPr>
        <w:rFonts w:ascii="Arial" w:hAnsi="Arial" w:cs="Arial" w:hint="default"/>
        <w:sz w:val="22"/>
        <w:szCs w:val="20"/>
      </w:rPr>
    </w:lvl>
    <w:lvl w:ilvl="3">
      <w:start w:val="1"/>
      <w:numFmt w:val="lowerLetter"/>
      <w:lvlText w:val="%4."/>
      <w:lvlJc w:val="left"/>
      <w:pPr>
        <w:tabs>
          <w:tab w:val="num" w:pos="2160"/>
        </w:tabs>
        <w:ind w:left="2160" w:hanging="720"/>
      </w:pPr>
      <w:rPr>
        <w:rFonts w:ascii="Arial" w:hAnsi="Arial" w:hint="default"/>
        <w:sz w:val="22"/>
        <w:szCs w:val="20"/>
      </w:rPr>
    </w:lvl>
    <w:lvl w:ilvl="4">
      <w:start w:val="1"/>
      <w:numFmt w:val="lowerRoman"/>
      <w:lvlText w:val="%5"/>
      <w:lvlJc w:val="left"/>
      <w:pPr>
        <w:tabs>
          <w:tab w:val="num" w:pos="2880"/>
        </w:tabs>
        <w:ind w:left="2880" w:hanging="720"/>
      </w:pPr>
      <w:rPr>
        <w:rFonts w:hint="default"/>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3" w15:restartNumberingAfterBreak="0">
    <w:nsid w:val="57534A39"/>
    <w:multiLevelType w:val="hybridMultilevel"/>
    <w:tmpl w:val="A3AA2BD4"/>
    <w:lvl w:ilvl="0" w:tplc="76C4D7E0">
      <w:start w:val="1"/>
      <w:numFmt w:val="upperLetter"/>
      <w:lvlText w:val="%1."/>
      <w:lvlJc w:val="left"/>
      <w:pPr>
        <w:tabs>
          <w:tab w:val="num" w:pos="720"/>
        </w:tabs>
        <w:ind w:left="720" w:hanging="475"/>
      </w:pPr>
      <w:rPr>
        <w:rFonts w:ascii="Arial" w:hAnsi="Arial" w:hint="default"/>
        <w:b w:val="0"/>
        <w:i w:val="0"/>
        <w:sz w:val="22"/>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4" w15:restartNumberingAfterBreak="0">
    <w:nsid w:val="5C9806AE"/>
    <w:multiLevelType w:val="multilevel"/>
    <w:tmpl w:val="7DC806E4"/>
    <w:lvl w:ilvl="0">
      <w:start w:val="1"/>
      <w:numFmt w:val="decimal"/>
      <w:suff w:val="nothing"/>
      <w:lvlText w:val="PART %1 – "/>
      <w:lvlJc w:val="left"/>
      <w:pPr>
        <w:ind w:left="720" w:hanging="720"/>
      </w:pPr>
      <w:rPr>
        <w:rFonts w:ascii="Arial" w:hAnsi="Arial" w:hint="default"/>
        <w:b w:val="0"/>
        <w:i w:val="0"/>
        <w:caps w:val="0"/>
        <w:strike w:val="0"/>
        <w:dstrike w:val="0"/>
        <w:vanish w:val="0"/>
        <w:sz w:val="22"/>
        <w:u w:val="single"/>
        <w:vertAlign w:val="baseline"/>
      </w:rPr>
    </w:lvl>
    <w:lvl w:ilvl="1">
      <w:start w:val="1"/>
      <w:numFmt w:val="decimalZero"/>
      <w:lvlText w:val="%1.%2"/>
      <w:lvlJc w:val="left"/>
      <w:pPr>
        <w:tabs>
          <w:tab w:val="num" w:pos="720"/>
        </w:tabs>
        <w:ind w:left="0" w:firstLine="0"/>
      </w:pPr>
      <w:rPr>
        <w:rFonts w:ascii="Arial" w:hAnsi="Arial" w:hint="default"/>
        <w:b w:val="0"/>
        <w:i w:val="0"/>
        <w:caps w:val="0"/>
        <w:strike w:val="0"/>
        <w:dstrike w:val="0"/>
        <w:vanish w:val="0"/>
        <w:sz w:val="22"/>
        <w:vertAlign w:val="baseline"/>
      </w:rPr>
    </w:lvl>
    <w:lvl w:ilvl="2">
      <w:start w:val="1"/>
      <w:numFmt w:val="upperLetter"/>
      <w:lvlText w:val="%3."/>
      <w:lvlJc w:val="left"/>
      <w:pPr>
        <w:tabs>
          <w:tab w:val="num" w:pos="1440"/>
        </w:tabs>
        <w:ind w:left="1440" w:hanging="720"/>
      </w:pPr>
      <w:rPr>
        <w:rFonts w:ascii="Arial" w:hAnsi="Arial" w:cs="Arial" w:hint="default"/>
        <w:b w:val="0"/>
        <w:i w:val="0"/>
        <w:caps w:val="0"/>
        <w:strike w:val="0"/>
        <w:dstrike w:val="0"/>
        <w:vanish w:val="0"/>
        <w:sz w:val="22"/>
        <w:szCs w:val="20"/>
        <w:vertAlign w:val="baseline"/>
      </w:rPr>
    </w:lvl>
    <w:lvl w:ilvl="3">
      <w:start w:val="1"/>
      <w:numFmt w:val="lowerLetter"/>
      <w:lvlText w:val="%4."/>
      <w:lvlJc w:val="left"/>
      <w:pPr>
        <w:tabs>
          <w:tab w:val="num" w:pos="2160"/>
        </w:tabs>
        <w:ind w:left="2160" w:hanging="720"/>
      </w:pPr>
      <w:rPr>
        <w:rFonts w:ascii="Arial" w:hAnsi="Arial" w:hint="default"/>
        <w:b w:val="0"/>
        <w:i w:val="0"/>
        <w:caps w:val="0"/>
        <w:strike w:val="0"/>
        <w:dstrike w:val="0"/>
        <w:vanish w:val="0"/>
        <w:sz w:val="22"/>
        <w:szCs w:val="20"/>
        <w:vertAlign w:val="baseline"/>
      </w:rPr>
    </w:lvl>
    <w:lvl w:ilvl="4">
      <w:start w:val="1"/>
      <w:numFmt w:val="lowerRoman"/>
      <w:lvlText w:val="%5."/>
      <w:lvlJc w:val="left"/>
      <w:pPr>
        <w:tabs>
          <w:tab w:val="num" w:pos="2880"/>
        </w:tabs>
        <w:ind w:left="2880" w:hanging="720"/>
      </w:pPr>
      <w:rPr>
        <w:rFonts w:ascii="Arial" w:hAnsi="Arial" w:hint="default"/>
        <w:b w:val="0"/>
        <w:i w:val="0"/>
        <w:caps w:val="0"/>
        <w:strike w:val="0"/>
        <w:dstrike w:val="0"/>
        <w:vanish w:val="0"/>
        <w:sz w:val="22"/>
        <w:vertAlign w:val="baseline"/>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5" w15:restartNumberingAfterBreak="0">
    <w:nsid w:val="60FA24E6"/>
    <w:multiLevelType w:val="hybridMultilevel"/>
    <w:tmpl w:val="ACB89E20"/>
    <w:lvl w:ilvl="0" w:tplc="A62A237E">
      <w:start w:val="1"/>
      <w:numFmt w:val="bullet"/>
      <w:lvlText w:val=""/>
      <w:lvlJc w:val="left"/>
      <w:pPr>
        <w:ind w:left="720" w:hanging="360"/>
      </w:pPr>
      <w:rPr>
        <w:rFonts w:ascii="Symbol" w:hAnsi="Symbol"/>
      </w:rPr>
    </w:lvl>
    <w:lvl w:ilvl="1" w:tplc="0D7244B4">
      <w:start w:val="1"/>
      <w:numFmt w:val="bullet"/>
      <w:lvlText w:val=""/>
      <w:lvlJc w:val="left"/>
      <w:pPr>
        <w:ind w:left="720" w:hanging="360"/>
      </w:pPr>
      <w:rPr>
        <w:rFonts w:ascii="Symbol" w:hAnsi="Symbol"/>
      </w:rPr>
    </w:lvl>
    <w:lvl w:ilvl="2" w:tplc="1714A75E">
      <w:start w:val="1"/>
      <w:numFmt w:val="bullet"/>
      <w:lvlText w:val=""/>
      <w:lvlJc w:val="left"/>
      <w:pPr>
        <w:ind w:left="720" w:hanging="360"/>
      </w:pPr>
      <w:rPr>
        <w:rFonts w:ascii="Symbol" w:hAnsi="Symbol"/>
      </w:rPr>
    </w:lvl>
    <w:lvl w:ilvl="3" w:tplc="4B822ACC">
      <w:start w:val="1"/>
      <w:numFmt w:val="bullet"/>
      <w:lvlText w:val=""/>
      <w:lvlJc w:val="left"/>
      <w:pPr>
        <w:ind w:left="720" w:hanging="360"/>
      </w:pPr>
      <w:rPr>
        <w:rFonts w:ascii="Symbol" w:hAnsi="Symbol"/>
      </w:rPr>
    </w:lvl>
    <w:lvl w:ilvl="4" w:tplc="522CD328">
      <w:start w:val="1"/>
      <w:numFmt w:val="bullet"/>
      <w:lvlText w:val=""/>
      <w:lvlJc w:val="left"/>
      <w:pPr>
        <w:ind w:left="720" w:hanging="360"/>
      </w:pPr>
      <w:rPr>
        <w:rFonts w:ascii="Symbol" w:hAnsi="Symbol"/>
      </w:rPr>
    </w:lvl>
    <w:lvl w:ilvl="5" w:tplc="465A60F8">
      <w:start w:val="1"/>
      <w:numFmt w:val="bullet"/>
      <w:lvlText w:val=""/>
      <w:lvlJc w:val="left"/>
      <w:pPr>
        <w:ind w:left="720" w:hanging="360"/>
      </w:pPr>
      <w:rPr>
        <w:rFonts w:ascii="Symbol" w:hAnsi="Symbol"/>
      </w:rPr>
    </w:lvl>
    <w:lvl w:ilvl="6" w:tplc="9286A61E">
      <w:start w:val="1"/>
      <w:numFmt w:val="bullet"/>
      <w:lvlText w:val=""/>
      <w:lvlJc w:val="left"/>
      <w:pPr>
        <w:ind w:left="720" w:hanging="360"/>
      </w:pPr>
      <w:rPr>
        <w:rFonts w:ascii="Symbol" w:hAnsi="Symbol"/>
      </w:rPr>
    </w:lvl>
    <w:lvl w:ilvl="7" w:tplc="4F4A47AA">
      <w:start w:val="1"/>
      <w:numFmt w:val="bullet"/>
      <w:lvlText w:val=""/>
      <w:lvlJc w:val="left"/>
      <w:pPr>
        <w:ind w:left="720" w:hanging="360"/>
      </w:pPr>
      <w:rPr>
        <w:rFonts w:ascii="Symbol" w:hAnsi="Symbol"/>
      </w:rPr>
    </w:lvl>
    <w:lvl w:ilvl="8" w:tplc="D38A1068">
      <w:start w:val="1"/>
      <w:numFmt w:val="bullet"/>
      <w:lvlText w:val=""/>
      <w:lvlJc w:val="left"/>
      <w:pPr>
        <w:ind w:left="720" w:hanging="360"/>
      </w:pPr>
      <w:rPr>
        <w:rFonts w:ascii="Symbol" w:hAnsi="Symbol"/>
      </w:rPr>
    </w:lvl>
  </w:abstractNum>
  <w:abstractNum w:abstractNumId="16" w15:restartNumberingAfterBreak="0">
    <w:nsid w:val="67B71AA1"/>
    <w:multiLevelType w:val="hybridMultilevel"/>
    <w:tmpl w:val="B2E0E810"/>
    <w:lvl w:ilvl="0" w:tplc="37228B42">
      <w:start w:val="1"/>
      <w:numFmt w:val="bullet"/>
      <w:lvlText w:val=""/>
      <w:lvlJc w:val="left"/>
      <w:pPr>
        <w:ind w:left="720" w:hanging="360"/>
      </w:pPr>
      <w:rPr>
        <w:rFonts w:ascii="Symbol" w:hAnsi="Symbol"/>
      </w:rPr>
    </w:lvl>
    <w:lvl w:ilvl="1" w:tplc="08C6F394">
      <w:start w:val="1"/>
      <w:numFmt w:val="bullet"/>
      <w:lvlText w:val=""/>
      <w:lvlJc w:val="left"/>
      <w:pPr>
        <w:ind w:left="720" w:hanging="360"/>
      </w:pPr>
      <w:rPr>
        <w:rFonts w:ascii="Symbol" w:hAnsi="Symbol"/>
      </w:rPr>
    </w:lvl>
    <w:lvl w:ilvl="2" w:tplc="0A9EC7EA">
      <w:start w:val="1"/>
      <w:numFmt w:val="bullet"/>
      <w:lvlText w:val=""/>
      <w:lvlJc w:val="left"/>
      <w:pPr>
        <w:ind w:left="720" w:hanging="360"/>
      </w:pPr>
      <w:rPr>
        <w:rFonts w:ascii="Symbol" w:hAnsi="Symbol"/>
      </w:rPr>
    </w:lvl>
    <w:lvl w:ilvl="3" w:tplc="EDCA2380">
      <w:start w:val="1"/>
      <w:numFmt w:val="bullet"/>
      <w:lvlText w:val=""/>
      <w:lvlJc w:val="left"/>
      <w:pPr>
        <w:ind w:left="720" w:hanging="360"/>
      </w:pPr>
      <w:rPr>
        <w:rFonts w:ascii="Symbol" w:hAnsi="Symbol"/>
      </w:rPr>
    </w:lvl>
    <w:lvl w:ilvl="4" w:tplc="3F52886E">
      <w:start w:val="1"/>
      <w:numFmt w:val="bullet"/>
      <w:lvlText w:val=""/>
      <w:lvlJc w:val="left"/>
      <w:pPr>
        <w:ind w:left="720" w:hanging="360"/>
      </w:pPr>
      <w:rPr>
        <w:rFonts w:ascii="Symbol" w:hAnsi="Symbol"/>
      </w:rPr>
    </w:lvl>
    <w:lvl w:ilvl="5" w:tplc="54F6D16A">
      <w:start w:val="1"/>
      <w:numFmt w:val="bullet"/>
      <w:lvlText w:val=""/>
      <w:lvlJc w:val="left"/>
      <w:pPr>
        <w:ind w:left="720" w:hanging="360"/>
      </w:pPr>
      <w:rPr>
        <w:rFonts w:ascii="Symbol" w:hAnsi="Symbol"/>
      </w:rPr>
    </w:lvl>
    <w:lvl w:ilvl="6" w:tplc="54ACBA46">
      <w:start w:val="1"/>
      <w:numFmt w:val="bullet"/>
      <w:lvlText w:val=""/>
      <w:lvlJc w:val="left"/>
      <w:pPr>
        <w:ind w:left="720" w:hanging="360"/>
      </w:pPr>
      <w:rPr>
        <w:rFonts w:ascii="Symbol" w:hAnsi="Symbol"/>
      </w:rPr>
    </w:lvl>
    <w:lvl w:ilvl="7" w:tplc="91AAD1E6">
      <w:start w:val="1"/>
      <w:numFmt w:val="bullet"/>
      <w:lvlText w:val=""/>
      <w:lvlJc w:val="left"/>
      <w:pPr>
        <w:ind w:left="720" w:hanging="360"/>
      </w:pPr>
      <w:rPr>
        <w:rFonts w:ascii="Symbol" w:hAnsi="Symbol"/>
      </w:rPr>
    </w:lvl>
    <w:lvl w:ilvl="8" w:tplc="19AAFE00">
      <w:start w:val="1"/>
      <w:numFmt w:val="bullet"/>
      <w:lvlText w:val=""/>
      <w:lvlJc w:val="left"/>
      <w:pPr>
        <w:ind w:left="720" w:hanging="360"/>
      </w:pPr>
      <w:rPr>
        <w:rFonts w:ascii="Symbol" w:hAnsi="Symbol"/>
      </w:rPr>
    </w:lvl>
  </w:abstractNum>
  <w:abstractNum w:abstractNumId="17" w15:restartNumberingAfterBreak="0">
    <w:nsid w:val="71447B2E"/>
    <w:multiLevelType w:val="hybridMultilevel"/>
    <w:tmpl w:val="D69E19B6"/>
    <w:lvl w:ilvl="0" w:tplc="DC8212AA">
      <w:start w:val="1"/>
      <w:numFmt w:val="bullet"/>
      <w:lvlText w:val=""/>
      <w:lvlJc w:val="left"/>
      <w:pPr>
        <w:ind w:left="1440" w:hanging="360"/>
      </w:pPr>
      <w:rPr>
        <w:rFonts w:ascii="Symbol" w:hAnsi="Symbol"/>
      </w:rPr>
    </w:lvl>
    <w:lvl w:ilvl="1" w:tplc="648CAF7E">
      <w:start w:val="1"/>
      <w:numFmt w:val="bullet"/>
      <w:lvlText w:val=""/>
      <w:lvlJc w:val="left"/>
      <w:pPr>
        <w:ind w:left="1440" w:hanging="360"/>
      </w:pPr>
      <w:rPr>
        <w:rFonts w:ascii="Symbol" w:hAnsi="Symbol"/>
      </w:rPr>
    </w:lvl>
    <w:lvl w:ilvl="2" w:tplc="0FF6919E">
      <w:start w:val="1"/>
      <w:numFmt w:val="bullet"/>
      <w:lvlText w:val=""/>
      <w:lvlJc w:val="left"/>
      <w:pPr>
        <w:ind w:left="1440" w:hanging="360"/>
      </w:pPr>
      <w:rPr>
        <w:rFonts w:ascii="Symbol" w:hAnsi="Symbol"/>
      </w:rPr>
    </w:lvl>
    <w:lvl w:ilvl="3" w:tplc="DA08280A">
      <w:start w:val="1"/>
      <w:numFmt w:val="bullet"/>
      <w:lvlText w:val=""/>
      <w:lvlJc w:val="left"/>
      <w:pPr>
        <w:ind w:left="1440" w:hanging="360"/>
      </w:pPr>
      <w:rPr>
        <w:rFonts w:ascii="Symbol" w:hAnsi="Symbol"/>
      </w:rPr>
    </w:lvl>
    <w:lvl w:ilvl="4" w:tplc="5A4C92EE">
      <w:start w:val="1"/>
      <w:numFmt w:val="bullet"/>
      <w:lvlText w:val=""/>
      <w:lvlJc w:val="left"/>
      <w:pPr>
        <w:ind w:left="1440" w:hanging="360"/>
      </w:pPr>
      <w:rPr>
        <w:rFonts w:ascii="Symbol" w:hAnsi="Symbol"/>
      </w:rPr>
    </w:lvl>
    <w:lvl w:ilvl="5" w:tplc="4C2206D0">
      <w:start w:val="1"/>
      <w:numFmt w:val="bullet"/>
      <w:lvlText w:val=""/>
      <w:lvlJc w:val="left"/>
      <w:pPr>
        <w:ind w:left="1440" w:hanging="360"/>
      </w:pPr>
      <w:rPr>
        <w:rFonts w:ascii="Symbol" w:hAnsi="Symbol"/>
      </w:rPr>
    </w:lvl>
    <w:lvl w:ilvl="6" w:tplc="A454933E">
      <w:start w:val="1"/>
      <w:numFmt w:val="bullet"/>
      <w:lvlText w:val=""/>
      <w:lvlJc w:val="left"/>
      <w:pPr>
        <w:ind w:left="1440" w:hanging="360"/>
      </w:pPr>
      <w:rPr>
        <w:rFonts w:ascii="Symbol" w:hAnsi="Symbol"/>
      </w:rPr>
    </w:lvl>
    <w:lvl w:ilvl="7" w:tplc="44F01626">
      <w:start w:val="1"/>
      <w:numFmt w:val="bullet"/>
      <w:lvlText w:val=""/>
      <w:lvlJc w:val="left"/>
      <w:pPr>
        <w:ind w:left="1440" w:hanging="360"/>
      </w:pPr>
      <w:rPr>
        <w:rFonts w:ascii="Symbol" w:hAnsi="Symbol"/>
      </w:rPr>
    </w:lvl>
    <w:lvl w:ilvl="8" w:tplc="29DAE310">
      <w:start w:val="1"/>
      <w:numFmt w:val="bullet"/>
      <w:lvlText w:val=""/>
      <w:lvlJc w:val="left"/>
      <w:pPr>
        <w:ind w:left="1440" w:hanging="360"/>
      </w:pPr>
      <w:rPr>
        <w:rFonts w:ascii="Symbol" w:hAnsi="Symbol"/>
      </w:rPr>
    </w:lvl>
  </w:abstractNum>
  <w:abstractNum w:abstractNumId="18" w15:restartNumberingAfterBreak="0">
    <w:nsid w:val="763F2F07"/>
    <w:multiLevelType w:val="multilevel"/>
    <w:tmpl w:val="012AE3F2"/>
    <w:lvl w:ilvl="0">
      <w:start w:val="1"/>
      <w:numFmt w:val="decimalZero"/>
      <w:lvlText w:val="2.%1"/>
      <w:lvlJc w:val="left"/>
      <w:pPr>
        <w:tabs>
          <w:tab w:val="num" w:pos="720"/>
        </w:tabs>
        <w:ind w:left="720" w:hanging="720"/>
      </w:pPr>
      <w:rPr>
        <w:rFonts w:hint="default"/>
      </w:rPr>
    </w:lvl>
    <w:lvl w:ilvl="1">
      <w:start w:val="1"/>
      <w:numFmt w:val="upperLetter"/>
      <w:lvlText w:val="%2."/>
      <w:lvlJc w:val="left"/>
      <w:pPr>
        <w:tabs>
          <w:tab w:val="num" w:pos="1440"/>
        </w:tabs>
        <w:ind w:left="1080" w:hanging="360"/>
      </w:pPr>
      <w:rPr>
        <w:rFonts w:hint="default"/>
      </w:rPr>
    </w:lvl>
    <w:lvl w:ilvl="2">
      <w:start w:val="1"/>
      <w:numFmt w:val="decimal"/>
      <w:lvlText w:val="%3."/>
      <w:lvlJc w:val="left"/>
      <w:pPr>
        <w:tabs>
          <w:tab w:val="num" w:pos="2160"/>
        </w:tabs>
        <w:ind w:left="1800" w:hanging="360"/>
      </w:pPr>
      <w:rPr>
        <w:rFonts w:ascii="Arial" w:hAnsi="Arial" w:cs="Arial" w:hint="default"/>
        <w:sz w:val="22"/>
        <w:szCs w:val="20"/>
      </w:rPr>
    </w:lvl>
    <w:lvl w:ilvl="3">
      <w:start w:val="1"/>
      <w:numFmt w:val="lowerLetter"/>
      <w:lvlText w:val="%4."/>
      <w:lvlJc w:val="left"/>
      <w:pPr>
        <w:tabs>
          <w:tab w:val="num" w:pos="2880"/>
        </w:tabs>
        <w:ind w:left="2520" w:hanging="360"/>
      </w:pPr>
      <w:rPr>
        <w:rFonts w:ascii="Arial" w:hAnsi="Arial" w:hint="default"/>
        <w:sz w:val="22"/>
        <w:szCs w:val="20"/>
      </w:rPr>
    </w:lvl>
    <w:lvl w:ilvl="4">
      <w:start w:val="1"/>
      <w:numFmt w:val="lowerRoman"/>
      <w:lvlText w:val="%5"/>
      <w:lvlJc w:val="left"/>
      <w:pPr>
        <w:tabs>
          <w:tab w:val="num" w:pos="3600"/>
        </w:tabs>
        <w:ind w:left="3240" w:hanging="360"/>
      </w:pPr>
      <w:rPr>
        <w:rFonts w:hint="default"/>
      </w:rPr>
    </w:lvl>
    <w:lvl w:ilvl="5">
      <w:start w:val="1"/>
      <w:numFmt w:val="none"/>
      <w:lvlText w:val=""/>
      <w:lvlJc w:val="left"/>
      <w:pPr>
        <w:tabs>
          <w:tab w:val="num" w:pos="5040"/>
        </w:tabs>
        <w:ind w:left="5040" w:hanging="720"/>
      </w:pPr>
      <w:rPr>
        <w:rFonts w:hint="default"/>
      </w:rPr>
    </w:lvl>
    <w:lvl w:ilvl="6">
      <w:start w:val="1"/>
      <w:numFmt w:val="none"/>
      <w:lvlText w:val=""/>
      <w:lvlJc w:val="left"/>
      <w:pPr>
        <w:tabs>
          <w:tab w:val="num" w:pos="5040"/>
        </w:tabs>
        <w:ind w:left="5040" w:hanging="1080"/>
      </w:pPr>
      <w:rPr>
        <w:rFonts w:hint="default"/>
      </w:rPr>
    </w:lvl>
    <w:lvl w:ilvl="7">
      <w:start w:val="1"/>
      <w:numFmt w:val="none"/>
      <w:lvlText w:val=""/>
      <w:lvlJc w:val="left"/>
      <w:pPr>
        <w:tabs>
          <w:tab w:val="num" w:pos="5544"/>
        </w:tabs>
        <w:ind w:left="5544" w:hanging="1224"/>
      </w:pPr>
      <w:rPr>
        <w:rFonts w:hint="default"/>
      </w:rPr>
    </w:lvl>
    <w:lvl w:ilvl="8">
      <w:start w:val="1"/>
      <w:numFmt w:val="none"/>
      <w:lvlText w:val=""/>
      <w:lvlJc w:val="left"/>
      <w:pPr>
        <w:tabs>
          <w:tab w:val="num" w:pos="6120"/>
        </w:tabs>
        <w:ind w:left="6120" w:hanging="1440"/>
      </w:pPr>
      <w:rPr>
        <w:rFonts w:hint="default"/>
      </w:rPr>
    </w:lvl>
  </w:abstractNum>
  <w:abstractNum w:abstractNumId="19" w15:restartNumberingAfterBreak="0">
    <w:nsid w:val="7FFD7077"/>
    <w:multiLevelType w:val="hybridMultilevel"/>
    <w:tmpl w:val="A3F6AE72"/>
    <w:lvl w:ilvl="0" w:tplc="F68C221A">
      <w:start w:val="1"/>
      <w:numFmt w:val="bullet"/>
      <w:lvlText w:val=""/>
      <w:lvlJc w:val="left"/>
      <w:pPr>
        <w:ind w:left="720" w:hanging="360"/>
      </w:pPr>
      <w:rPr>
        <w:rFonts w:ascii="Symbol" w:hAnsi="Symbol"/>
      </w:rPr>
    </w:lvl>
    <w:lvl w:ilvl="1" w:tplc="C3A2D730">
      <w:start w:val="1"/>
      <w:numFmt w:val="bullet"/>
      <w:lvlText w:val=""/>
      <w:lvlJc w:val="left"/>
      <w:pPr>
        <w:ind w:left="720" w:hanging="360"/>
      </w:pPr>
      <w:rPr>
        <w:rFonts w:ascii="Symbol" w:hAnsi="Symbol"/>
      </w:rPr>
    </w:lvl>
    <w:lvl w:ilvl="2" w:tplc="D5F6B50C">
      <w:start w:val="1"/>
      <w:numFmt w:val="bullet"/>
      <w:lvlText w:val=""/>
      <w:lvlJc w:val="left"/>
      <w:pPr>
        <w:ind w:left="720" w:hanging="360"/>
      </w:pPr>
      <w:rPr>
        <w:rFonts w:ascii="Symbol" w:hAnsi="Symbol"/>
      </w:rPr>
    </w:lvl>
    <w:lvl w:ilvl="3" w:tplc="352EA6D0">
      <w:start w:val="1"/>
      <w:numFmt w:val="bullet"/>
      <w:lvlText w:val=""/>
      <w:lvlJc w:val="left"/>
      <w:pPr>
        <w:ind w:left="720" w:hanging="360"/>
      </w:pPr>
      <w:rPr>
        <w:rFonts w:ascii="Symbol" w:hAnsi="Symbol"/>
      </w:rPr>
    </w:lvl>
    <w:lvl w:ilvl="4" w:tplc="EFEE38D2">
      <w:start w:val="1"/>
      <w:numFmt w:val="bullet"/>
      <w:lvlText w:val=""/>
      <w:lvlJc w:val="left"/>
      <w:pPr>
        <w:ind w:left="720" w:hanging="360"/>
      </w:pPr>
      <w:rPr>
        <w:rFonts w:ascii="Symbol" w:hAnsi="Symbol"/>
      </w:rPr>
    </w:lvl>
    <w:lvl w:ilvl="5" w:tplc="45E25F4E">
      <w:start w:val="1"/>
      <w:numFmt w:val="bullet"/>
      <w:lvlText w:val=""/>
      <w:lvlJc w:val="left"/>
      <w:pPr>
        <w:ind w:left="720" w:hanging="360"/>
      </w:pPr>
      <w:rPr>
        <w:rFonts w:ascii="Symbol" w:hAnsi="Symbol"/>
      </w:rPr>
    </w:lvl>
    <w:lvl w:ilvl="6" w:tplc="C108D5CC">
      <w:start w:val="1"/>
      <w:numFmt w:val="bullet"/>
      <w:lvlText w:val=""/>
      <w:lvlJc w:val="left"/>
      <w:pPr>
        <w:ind w:left="720" w:hanging="360"/>
      </w:pPr>
      <w:rPr>
        <w:rFonts w:ascii="Symbol" w:hAnsi="Symbol"/>
      </w:rPr>
    </w:lvl>
    <w:lvl w:ilvl="7" w:tplc="AC445200">
      <w:start w:val="1"/>
      <w:numFmt w:val="bullet"/>
      <w:lvlText w:val=""/>
      <w:lvlJc w:val="left"/>
      <w:pPr>
        <w:ind w:left="720" w:hanging="360"/>
      </w:pPr>
      <w:rPr>
        <w:rFonts w:ascii="Symbol" w:hAnsi="Symbol"/>
      </w:rPr>
    </w:lvl>
    <w:lvl w:ilvl="8" w:tplc="4FE8E518">
      <w:start w:val="1"/>
      <w:numFmt w:val="bullet"/>
      <w:lvlText w:val=""/>
      <w:lvlJc w:val="left"/>
      <w:pPr>
        <w:ind w:left="720" w:hanging="360"/>
      </w:pPr>
      <w:rPr>
        <w:rFonts w:ascii="Symbol" w:hAnsi="Symbol"/>
      </w:rPr>
    </w:lvl>
  </w:abstractNum>
  <w:num w:numId="1" w16cid:durableId="790364943">
    <w:abstractNumId w:val="13"/>
  </w:num>
  <w:num w:numId="2" w16cid:durableId="522669123">
    <w:abstractNumId w:val="6"/>
  </w:num>
  <w:num w:numId="3" w16cid:durableId="620454">
    <w:abstractNumId w:val="8"/>
  </w:num>
  <w:num w:numId="4" w16cid:durableId="912742753">
    <w:abstractNumId w:val="1"/>
  </w:num>
  <w:num w:numId="5" w16cid:durableId="240793634">
    <w:abstractNumId w:val="3"/>
  </w:num>
  <w:num w:numId="6" w16cid:durableId="564293249">
    <w:abstractNumId w:val="4"/>
  </w:num>
  <w:num w:numId="7" w16cid:durableId="617566504">
    <w:abstractNumId w:val="11"/>
  </w:num>
  <w:num w:numId="8" w16cid:durableId="80421349">
    <w:abstractNumId w:val="18"/>
  </w:num>
  <w:num w:numId="9" w16cid:durableId="1618951717">
    <w:abstractNumId w:val="12"/>
  </w:num>
  <w:num w:numId="10" w16cid:durableId="1324897124">
    <w:abstractNumId w:val="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134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88070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5677231">
    <w:abstractNumId w:val="14"/>
  </w:num>
  <w:num w:numId="14" w16cid:durableId="15457547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2899752">
    <w:abstractNumId w:val="10"/>
  </w:num>
  <w:num w:numId="16" w16cid:durableId="1073283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89406864">
    <w:abstractNumId w:val="10"/>
  </w:num>
  <w:num w:numId="18" w16cid:durableId="52781082">
    <w:abstractNumId w:val="10"/>
  </w:num>
  <w:num w:numId="19" w16cid:durableId="623121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4629445">
    <w:abstractNumId w:val="5"/>
  </w:num>
  <w:num w:numId="21" w16cid:durableId="1113940084">
    <w:abstractNumId w:val="17"/>
  </w:num>
  <w:num w:numId="22" w16cid:durableId="1730574696">
    <w:abstractNumId w:val="16"/>
  </w:num>
  <w:num w:numId="23" w16cid:durableId="446239092">
    <w:abstractNumId w:val="7"/>
  </w:num>
  <w:num w:numId="24" w16cid:durableId="1987929099">
    <w:abstractNumId w:val="2"/>
  </w:num>
  <w:num w:numId="25" w16cid:durableId="604964855">
    <w:abstractNumId w:val="19"/>
  </w:num>
  <w:num w:numId="26" w16cid:durableId="1368290903">
    <w:abstractNumId w:val="15"/>
  </w:num>
  <w:num w:numId="27" w16cid:durableId="778522464">
    <w:abstractNumId w:val="9"/>
  </w:num>
  <w:num w:numId="28" w16cid:durableId="15308030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ischmann, Sarah">
    <w15:presenceInfo w15:providerId="AD" w15:userId="S::SFrischmann@hazenandsawyer.com::eba30800-46cf-44eb-98fe-aca145fde55e"/>
  </w15:person>
  <w15:person w15:author="Coyne, Jeffrey">
    <w15:presenceInfo w15:providerId="AD" w15:userId="S::JCoyne@hazenandsawyer.com::cc6e699b-1ac9-4166-b9fd-94c9ce609f97"/>
  </w15:person>
  <w15:person w15:author="Ghadimi, Shahrouz">
    <w15:presenceInfo w15:providerId="AD" w15:userId="S::SGhadimi@hazenandsawyer.com::98056feb-bdf8-4a1c-a922-e92823ffc8dd"/>
  </w15:person>
  <w15:person w15:author="Supplee, Mark">
    <w15:presenceInfo w15:providerId="AD" w15:userId="S::MSupplee@hazenandsawyer.com::0ac8348e-3379-4449-9266-3c4592e79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A7"/>
    <w:rsid w:val="00004788"/>
    <w:rsid w:val="00011517"/>
    <w:rsid w:val="00012DD7"/>
    <w:rsid w:val="00013B0D"/>
    <w:rsid w:val="00014612"/>
    <w:rsid w:val="000161FA"/>
    <w:rsid w:val="0002411C"/>
    <w:rsid w:val="00024DF6"/>
    <w:rsid w:val="00030431"/>
    <w:rsid w:val="00030D56"/>
    <w:rsid w:val="00030EB8"/>
    <w:rsid w:val="0003190E"/>
    <w:rsid w:val="00034648"/>
    <w:rsid w:val="00034728"/>
    <w:rsid w:val="00034860"/>
    <w:rsid w:val="0003633B"/>
    <w:rsid w:val="00037257"/>
    <w:rsid w:val="00042C1D"/>
    <w:rsid w:val="00050BA4"/>
    <w:rsid w:val="00051413"/>
    <w:rsid w:val="000527CC"/>
    <w:rsid w:val="00054A29"/>
    <w:rsid w:val="00054C07"/>
    <w:rsid w:val="0005745F"/>
    <w:rsid w:val="000575BE"/>
    <w:rsid w:val="00060A07"/>
    <w:rsid w:val="00061622"/>
    <w:rsid w:val="000619CD"/>
    <w:rsid w:val="000634E6"/>
    <w:rsid w:val="00064A39"/>
    <w:rsid w:val="00064BEE"/>
    <w:rsid w:val="00070993"/>
    <w:rsid w:val="00071913"/>
    <w:rsid w:val="000754A9"/>
    <w:rsid w:val="000756CC"/>
    <w:rsid w:val="00077B73"/>
    <w:rsid w:val="00080FAB"/>
    <w:rsid w:val="00082066"/>
    <w:rsid w:val="00082D5F"/>
    <w:rsid w:val="000A109B"/>
    <w:rsid w:val="000A135D"/>
    <w:rsid w:val="000A4D5E"/>
    <w:rsid w:val="000A6FC3"/>
    <w:rsid w:val="000A7327"/>
    <w:rsid w:val="000B14B2"/>
    <w:rsid w:val="000B3192"/>
    <w:rsid w:val="000B7B56"/>
    <w:rsid w:val="000C0E81"/>
    <w:rsid w:val="000C2941"/>
    <w:rsid w:val="000C4337"/>
    <w:rsid w:val="000C48F6"/>
    <w:rsid w:val="000D43FB"/>
    <w:rsid w:val="000D63DA"/>
    <w:rsid w:val="000D6504"/>
    <w:rsid w:val="000F1CCE"/>
    <w:rsid w:val="000F5A9F"/>
    <w:rsid w:val="000F77D7"/>
    <w:rsid w:val="001026BE"/>
    <w:rsid w:val="00103290"/>
    <w:rsid w:val="00103EEF"/>
    <w:rsid w:val="00104ACA"/>
    <w:rsid w:val="00110F05"/>
    <w:rsid w:val="00123FB9"/>
    <w:rsid w:val="001246F2"/>
    <w:rsid w:val="00124D16"/>
    <w:rsid w:val="00124EF4"/>
    <w:rsid w:val="00130205"/>
    <w:rsid w:val="001318B9"/>
    <w:rsid w:val="001323A3"/>
    <w:rsid w:val="00134EA7"/>
    <w:rsid w:val="00136434"/>
    <w:rsid w:val="0013659B"/>
    <w:rsid w:val="00141B89"/>
    <w:rsid w:val="00144B7B"/>
    <w:rsid w:val="001519E6"/>
    <w:rsid w:val="00151DE4"/>
    <w:rsid w:val="001524A4"/>
    <w:rsid w:val="00152FDD"/>
    <w:rsid w:val="00154945"/>
    <w:rsid w:val="001604BC"/>
    <w:rsid w:val="00161D67"/>
    <w:rsid w:val="001643D9"/>
    <w:rsid w:val="00165A84"/>
    <w:rsid w:val="00167726"/>
    <w:rsid w:val="001714E9"/>
    <w:rsid w:val="00171CFB"/>
    <w:rsid w:val="00171E95"/>
    <w:rsid w:val="00175F5A"/>
    <w:rsid w:val="00176BED"/>
    <w:rsid w:val="00182DE5"/>
    <w:rsid w:val="00185B53"/>
    <w:rsid w:val="00195C00"/>
    <w:rsid w:val="001A0963"/>
    <w:rsid w:val="001A28FC"/>
    <w:rsid w:val="001A4E1C"/>
    <w:rsid w:val="001A7AE8"/>
    <w:rsid w:val="001B2188"/>
    <w:rsid w:val="001B2FB8"/>
    <w:rsid w:val="001B3C9C"/>
    <w:rsid w:val="001B3E84"/>
    <w:rsid w:val="001B63A5"/>
    <w:rsid w:val="001C2DE1"/>
    <w:rsid w:val="001D08D5"/>
    <w:rsid w:val="001D657F"/>
    <w:rsid w:val="001E043A"/>
    <w:rsid w:val="001E1C58"/>
    <w:rsid w:val="001E202C"/>
    <w:rsid w:val="001E2CBA"/>
    <w:rsid w:val="001E60EA"/>
    <w:rsid w:val="001E707E"/>
    <w:rsid w:val="001E7EC3"/>
    <w:rsid w:val="001F19A1"/>
    <w:rsid w:val="001F6FCE"/>
    <w:rsid w:val="00203BD2"/>
    <w:rsid w:val="002072D7"/>
    <w:rsid w:val="00207478"/>
    <w:rsid w:val="002112C1"/>
    <w:rsid w:val="00223D26"/>
    <w:rsid w:val="00223FA8"/>
    <w:rsid w:val="00224635"/>
    <w:rsid w:val="00225F30"/>
    <w:rsid w:val="00227C65"/>
    <w:rsid w:val="00230644"/>
    <w:rsid w:val="0023357E"/>
    <w:rsid w:val="00235613"/>
    <w:rsid w:val="002365D2"/>
    <w:rsid w:val="0023672D"/>
    <w:rsid w:val="00236CAC"/>
    <w:rsid w:val="00237BCB"/>
    <w:rsid w:val="0024002C"/>
    <w:rsid w:val="00240BE5"/>
    <w:rsid w:val="002436E0"/>
    <w:rsid w:val="00244284"/>
    <w:rsid w:val="0024434A"/>
    <w:rsid w:val="00246856"/>
    <w:rsid w:val="00246D19"/>
    <w:rsid w:val="00251C30"/>
    <w:rsid w:val="00251E70"/>
    <w:rsid w:val="00251EB0"/>
    <w:rsid w:val="00252587"/>
    <w:rsid w:val="00253EBB"/>
    <w:rsid w:val="002542A3"/>
    <w:rsid w:val="0025448E"/>
    <w:rsid w:val="0025487D"/>
    <w:rsid w:val="0025548C"/>
    <w:rsid w:val="00256929"/>
    <w:rsid w:val="00256F38"/>
    <w:rsid w:val="0025781C"/>
    <w:rsid w:val="002609C6"/>
    <w:rsid w:val="0026577D"/>
    <w:rsid w:val="00266BC0"/>
    <w:rsid w:val="00267DE9"/>
    <w:rsid w:val="002822E8"/>
    <w:rsid w:val="0028388A"/>
    <w:rsid w:val="00285394"/>
    <w:rsid w:val="00287E86"/>
    <w:rsid w:val="002914B9"/>
    <w:rsid w:val="0029685B"/>
    <w:rsid w:val="002A68D6"/>
    <w:rsid w:val="002B24A1"/>
    <w:rsid w:val="002B2609"/>
    <w:rsid w:val="002B4197"/>
    <w:rsid w:val="002C6107"/>
    <w:rsid w:val="002D1ADC"/>
    <w:rsid w:val="002D3F11"/>
    <w:rsid w:val="002D70B8"/>
    <w:rsid w:val="002E6BDB"/>
    <w:rsid w:val="002E768A"/>
    <w:rsid w:val="002F2973"/>
    <w:rsid w:val="002F2A1F"/>
    <w:rsid w:val="002F2E69"/>
    <w:rsid w:val="002F3170"/>
    <w:rsid w:val="002F3782"/>
    <w:rsid w:val="002F4764"/>
    <w:rsid w:val="002F6ADE"/>
    <w:rsid w:val="002F6F9F"/>
    <w:rsid w:val="002F780D"/>
    <w:rsid w:val="00300B1D"/>
    <w:rsid w:val="003065F4"/>
    <w:rsid w:val="00307533"/>
    <w:rsid w:val="003076E9"/>
    <w:rsid w:val="00311274"/>
    <w:rsid w:val="003172E5"/>
    <w:rsid w:val="00317924"/>
    <w:rsid w:val="003248AA"/>
    <w:rsid w:val="003251D6"/>
    <w:rsid w:val="0032545C"/>
    <w:rsid w:val="00330A6D"/>
    <w:rsid w:val="00330EC7"/>
    <w:rsid w:val="00331065"/>
    <w:rsid w:val="00337504"/>
    <w:rsid w:val="003376E4"/>
    <w:rsid w:val="00341E4A"/>
    <w:rsid w:val="00344093"/>
    <w:rsid w:val="00345732"/>
    <w:rsid w:val="00346F27"/>
    <w:rsid w:val="00350C8B"/>
    <w:rsid w:val="00353FF8"/>
    <w:rsid w:val="003553B9"/>
    <w:rsid w:val="00357006"/>
    <w:rsid w:val="00357C9B"/>
    <w:rsid w:val="00362D4B"/>
    <w:rsid w:val="00363849"/>
    <w:rsid w:val="0036499A"/>
    <w:rsid w:val="00366302"/>
    <w:rsid w:val="00370111"/>
    <w:rsid w:val="00377701"/>
    <w:rsid w:val="003829F8"/>
    <w:rsid w:val="0038438B"/>
    <w:rsid w:val="00384680"/>
    <w:rsid w:val="00386206"/>
    <w:rsid w:val="00386EC8"/>
    <w:rsid w:val="0039037B"/>
    <w:rsid w:val="00390800"/>
    <w:rsid w:val="00395BB8"/>
    <w:rsid w:val="00397F54"/>
    <w:rsid w:val="003A07D6"/>
    <w:rsid w:val="003A2A7D"/>
    <w:rsid w:val="003A2F09"/>
    <w:rsid w:val="003A4600"/>
    <w:rsid w:val="003A5584"/>
    <w:rsid w:val="003A5A73"/>
    <w:rsid w:val="003B05E0"/>
    <w:rsid w:val="003B1C9C"/>
    <w:rsid w:val="003B2EF5"/>
    <w:rsid w:val="003B3BAF"/>
    <w:rsid w:val="003B5E67"/>
    <w:rsid w:val="003B695C"/>
    <w:rsid w:val="003B765C"/>
    <w:rsid w:val="003C1C44"/>
    <w:rsid w:val="003C257B"/>
    <w:rsid w:val="003C326F"/>
    <w:rsid w:val="003C6C25"/>
    <w:rsid w:val="003D23D6"/>
    <w:rsid w:val="003E0A14"/>
    <w:rsid w:val="003E1643"/>
    <w:rsid w:val="003E3A29"/>
    <w:rsid w:val="003E72C7"/>
    <w:rsid w:val="003E7A4F"/>
    <w:rsid w:val="003E7D8F"/>
    <w:rsid w:val="003F0B14"/>
    <w:rsid w:val="003F19B4"/>
    <w:rsid w:val="003F2B37"/>
    <w:rsid w:val="003F4E3A"/>
    <w:rsid w:val="003F688C"/>
    <w:rsid w:val="00400E43"/>
    <w:rsid w:val="00404D73"/>
    <w:rsid w:val="00406A49"/>
    <w:rsid w:val="00415968"/>
    <w:rsid w:val="00417001"/>
    <w:rsid w:val="00420033"/>
    <w:rsid w:val="004246E9"/>
    <w:rsid w:val="0042546F"/>
    <w:rsid w:val="00426DC2"/>
    <w:rsid w:val="00433758"/>
    <w:rsid w:val="0043634C"/>
    <w:rsid w:val="00440715"/>
    <w:rsid w:val="0044104A"/>
    <w:rsid w:val="00444179"/>
    <w:rsid w:val="00445123"/>
    <w:rsid w:val="00455282"/>
    <w:rsid w:val="004559E0"/>
    <w:rsid w:val="004607CD"/>
    <w:rsid w:val="00460A32"/>
    <w:rsid w:val="00460CFD"/>
    <w:rsid w:val="00462E2B"/>
    <w:rsid w:val="004630E8"/>
    <w:rsid w:val="004636DB"/>
    <w:rsid w:val="00465A57"/>
    <w:rsid w:val="00465FCE"/>
    <w:rsid w:val="00466451"/>
    <w:rsid w:val="00476241"/>
    <w:rsid w:val="004810AE"/>
    <w:rsid w:val="00481C69"/>
    <w:rsid w:val="00482F70"/>
    <w:rsid w:val="00483886"/>
    <w:rsid w:val="0048415B"/>
    <w:rsid w:val="00487439"/>
    <w:rsid w:val="00491835"/>
    <w:rsid w:val="00492ABF"/>
    <w:rsid w:val="00493B26"/>
    <w:rsid w:val="004956C0"/>
    <w:rsid w:val="004A1C41"/>
    <w:rsid w:val="004A6910"/>
    <w:rsid w:val="004A6D8F"/>
    <w:rsid w:val="004A7CBD"/>
    <w:rsid w:val="004B357F"/>
    <w:rsid w:val="004B4F57"/>
    <w:rsid w:val="004B565C"/>
    <w:rsid w:val="004B5D89"/>
    <w:rsid w:val="004B64E3"/>
    <w:rsid w:val="004C2E42"/>
    <w:rsid w:val="004C31AF"/>
    <w:rsid w:val="004C51B3"/>
    <w:rsid w:val="004C5522"/>
    <w:rsid w:val="004C55EA"/>
    <w:rsid w:val="004C5FFF"/>
    <w:rsid w:val="004D0E52"/>
    <w:rsid w:val="004D0FF2"/>
    <w:rsid w:val="004D1795"/>
    <w:rsid w:val="004D241E"/>
    <w:rsid w:val="004D3D5C"/>
    <w:rsid w:val="004E4409"/>
    <w:rsid w:val="004E5248"/>
    <w:rsid w:val="004E72E4"/>
    <w:rsid w:val="004E7A16"/>
    <w:rsid w:val="004E7C98"/>
    <w:rsid w:val="004F279D"/>
    <w:rsid w:val="004F2B2C"/>
    <w:rsid w:val="004F3C5E"/>
    <w:rsid w:val="0050039F"/>
    <w:rsid w:val="0050359B"/>
    <w:rsid w:val="00507077"/>
    <w:rsid w:val="00513EBA"/>
    <w:rsid w:val="005267F0"/>
    <w:rsid w:val="00527EE3"/>
    <w:rsid w:val="00530CCF"/>
    <w:rsid w:val="00532448"/>
    <w:rsid w:val="00532ACC"/>
    <w:rsid w:val="005333BE"/>
    <w:rsid w:val="00535F2C"/>
    <w:rsid w:val="00537323"/>
    <w:rsid w:val="00541073"/>
    <w:rsid w:val="00541B5B"/>
    <w:rsid w:val="00541E8F"/>
    <w:rsid w:val="00542774"/>
    <w:rsid w:val="0054352E"/>
    <w:rsid w:val="00547FA1"/>
    <w:rsid w:val="0055159F"/>
    <w:rsid w:val="00551A69"/>
    <w:rsid w:val="005563A1"/>
    <w:rsid w:val="00556ACC"/>
    <w:rsid w:val="00563BB7"/>
    <w:rsid w:val="00563DE8"/>
    <w:rsid w:val="005643B5"/>
    <w:rsid w:val="0056635A"/>
    <w:rsid w:val="005703E4"/>
    <w:rsid w:val="005708C6"/>
    <w:rsid w:val="00572336"/>
    <w:rsid w:val="0057398D"/>
    <w:rsid w:val="005739A6"/>
    <w:rsid w:val="00574229"/>
    <w:rsid w:val="00576B3F"/>
    <w:rsid w:val="00582EA0"/>
    <w:rsid w:val="00584227"/>
    <w:rsid w:val="00584537"/>
    <w:rsid w:val="00584F65"/>
    <w:rsid w:val="005913C1"/>
    <w:rsid w:val="00592CCC"/>
    <w:rsid w:val="00592E63"/>
    <w:rsid w:val="0059639D"/>
    <w:rsid w:val="005A0750"/>
    <w:rsid w:val="005A278F"/>
    <w:rsid w:val="005A6E11"/>
    <w:rsid w:val="005B272A"/>
    <w:rsid w:val="005B5368"/>
    <w:rsid w:val="005B5CCC"/>
    <w:rsid w:val="005C0461"/>
    <w:rsid w:val="005C1144"/>
    <w:rsid w:val="005C221B"/>
    <w:rsid w:val="005C2679"/>
    <w:rsid w:val="005C2773"/>
    <w:rsid w:val="005C52B7"/>
    <w:rsid w:val="005C541A"/>
    <w:rsid w:val="005C54BF"/>
    <w:rsid w:val="005C64C6"/>
    <w:rsid w:val="005C696F"/>
    <w:rsid w:val="005D4DAC"/>
    <w:rsid w:val="005D63FB"/>
    <w:rsid w:val="005E085B"/>
    <w:rsid w:val="005E1326"/>
    <w:rsid w:val="005E262E"/>
    <w:rsid w:val="005F16AF"/>
    <w:rsid w:val="005F2074"/>
    <w:rsid w:val="006035A7"/>
    <w:rsid w:val="0061275E"/>
    <w:rsid w:val="006143BB"/>
    <w:rsid w:val="00617205"/>
    <w:rsid w:val="00621C1D"/>
    <w:rsid w:val="00625A98"/>
    <w:rsid w:val="00626896"/>
    <w:rsid w:val="006273BA"/>
    <w:rsid w:val="0063018A"/>
    <w:rsid w:val="006303D1"/>
    <w:rsid w:val="00631A80"/>
    <w:rsid w:val="00635304"/>
    <w:rsid w:val="0063541B"/>
    <w:rsid w:val="00640FAE"/>
    <w:rsid w:val="00641CA7"/>
    <w:rsid w:val="00642C25"/>
    <w:rsid w:val="00647630"/>
    <w:rsid w:val="00651443"/>
    <w:rsid w:val="006517E0"/>
    <w:rsid w:val="0065309E"/>
    <w:rsid w:val="00655F9E"/>
    <w:rsid w:val="006575F6"/>
    <w:rsid w:val="00661BBB"/>
    <w:rsid w:val="00663DD7"/>
    <w:rsid w:val="0067032D"/>
    <w:rsid w:val="00672268"/>
    <w:rsid w:val="00674851"/>
    <w:rsid w:val="00680D96"/>
    <w:rsid w:val="0068118F"/>
    <w:rsid w:val="00686BB4"/>
    <w:rsid w:val="00687D4D"/>
    <w:rsid w:val="00694273"/>
    <w:rsid w:val="0069663F"/>
    <w:rsid w:val="006A21E1"/>
    <w:rsid w:val="006A3582"/>
    <w:rsid w:val="006A3811"/>
    <w:rsid w:val="006A5F22"/>
    <w:rsid w:val="006B3956"/>
    <w:rsid w:val="006B75A9"/>
    <w:rsid w:val="006C11F9"/>
    <w:rsid w:val="006C30BD"/>
    <w:rsid w:val="006C35D2"/>
    <w:rsid w:val="006C5421"/>
    <w:rsid w:val="006C725E"/>
    <w:rsid w:val="006D04D1"/>
    <w:rsid w:val="006D0D6A"/>
    <w:rsid w:val="006D40AF"/>
    <w:rsid w:val="006D4399"/>
    <w:rsid w:val="006D4F92"/>
    <w:rsid w:val="006D4FF1"/>
    <w:rsid w:val="006D59FC"/>
    <w:rsid w:val="006D6111"/>
    <w:rsid w:val="006D7628"/>
    <w:rsid w:val="006E4568"/>
    <w:rsid w:val="006E7957"/>
    <w:rsid w:val="006F05D0"/>
    <w:rsid w:val="006F28A4"/>
    <w:rsid w:val="006F2E07"/>
    <w:rsid w:val="006F36B0"/>
    <w:rsid w:val="007001AA"/>
    <w:rsid w:val="007005E6"/>
    <w:rsid w:val="00702BDB"/>
    <w:rsid w:val="00704C6D"/>
    <w:rsid w:val="007103F0"/>
    <w:rsid w:val="00710C18"/>
    <w:rsid w:val="00710FC2"/>
    <w:rsid w:val="0071198F"/>
    <w:rsid w:val="00711E51"/>
    <w:rsid w:val="0071262B"/>
    <w:rsid w:val="00714489"/>
    <w:rsid w:val="00714FAF"/>
    <w:rsid w:val="007156E7"/>
    <w:rsid w:val="0072125C"/>
    <w:rsid w:val="007276E1"/>
    <w:rsid w:val="00727EF8"/>
    <w:rsid w:val="00730372"/>
    <w:rsid w:val="0073101C"/>
    <w:rsid w:val="00731F24"/>
    <w:rsid w:val="00735422"/>
    <w:rsid w:val="00735CDC"/>
    <w:rsid w:val="00737731"/>
    <w:rsid w:val="00744112"/>
    <w:rsid w:val="00744B7D"/>
    <w:rsid w:val="00745FDE"/>
    <w:rsid w:val="00752440"/>
    <w:rsid w:val="00752E7A"/>
    <w:rsid w:val="00762700"/>
    <w:rsid w:val="00762D30"/>
    <w:rsid w:val="007632D3"/>
    <w:rsid w:val="007712E7"/>
    <w:rsid w:val="00772356"/>
    <w:rsid w:val="00781F49"/>
    <w:rsid w:val="00782C65"/>
    <w:rsid w:val="00782EC1"/>
    <w:rsid w:val="007833FB"/>
    <w:rsid w:val="0079238E"/>
    <w:rsid w:val="00797941"/>
    <w:rsid w:val="0079794F"/>
    <w:rsid w:val="007A0CBF"/>
    <w:rsid w:val="007A32D2"/>
    <w:rsid w:val="007A5338"/>
    <w:rsid w:val="007B0AB3"/>
    <w:rsid w:val="007B1D4E"/>
    <w:rsid w:val="007B2316"/>
    <w:rsid w:val="007B236E"/>
    <w:rsid w:val="007B38CD"/>
    <w:rsid w:val="007B39E9"/>
    <w:rsid w:val="007B68FB"/>
    <w:rsid w:val="007B7672"/>
    <w:rsid w:val="007C3965"/>
    <w:rsid w:val="007C4424"/>
    <w:rsid w:val="007C447B"/>
    <w:rsid w:val="007C557F"/>
    <w:rsid w:val="007C6982"/>
    <w:rsid w:val="007C761D"/>
    <w:rsid w:val="007C7816"/>
    <w:rsid w:val="007C78E6"/>
    <w:rsid w:val="007D005F"/>
    <w:rsid w:val="007D112F"/>
    <w:rsid w:val="007D61CE"/>
    <w:rsid w:val="007D625C"/>
    <w:rsid w:val="007E0021"/>
    <w:rsid w:val="007E1B57"/>
    <w:rsid w:val="007F041D"/>
    <w:rsid w:val="007F1CCF"/>
    <w:rsid w:val="007F273A"/>
    <w:rsid w:val="007F44ED"/>
    <w:rsid w:val="007F5316"/>
    <w:rsid w:val="00802A1C"/>
    <w:rsid w:val="0080580E"/>
    <w:rsid w:val="0080625B"/>
    <w:rsid w:val="008062A6"/>
    <w:rsid w:val="00806CF7"/>
    <w:rsid w:val="00816C0C"/>
    <w:rsid w:val="00816DE2"/>
    <w:rsid w:val="00825F57"/>
    <w:rsid w:val="00826DD0"/>
    <w:rsid w:val="00830A6A"/>
    <w:rsid w:val="00837985"/>
    <w:rsid w:val="00840AFD"/>
    <w:rsid w:val="00844540"/>
    <w:rsid w:val="00846342"/>
    <w:rsid w:val="00853005"/>
    <w:rsid w:val="008535A9"/>
    <w:rsid w:val="0085497A"/>
    <w:rsid w:val="00855025"/>
    <w:rsid w:val="0085571E"/>
    <w:rsid w:val="00856346"/>
    <w:rsid w:val="00856410"/>
    <w:rsid w:val="00857F53"/>
    <w:rsid w:val="008603B8"/>
    <w:rsid w:val="00863338"/>
    <w:rsid w:val="00864231"/>
    <w:rsid w:val="0086462F"/>
    <w:rsid w:val="00866746"/>
    <w:rsid w:val="00866C59"/>
    <w:rsid w:val="00871205"/>
    <w:rsid w:val="00871791"/>
    <w:rsid w:val="00871B7B"/>
    <w:rsid w:val="008743F4"/>
    <w:rsid w:val="00874932"/>
    <w:rsid w:val="00875153"/>
    <w:rsid w:val="00884925"/>
    <w:rsid w:val="00885916"/>
    <w:rsid w:val="00887326"/>
    <w:rsid w:val="00891319"/>
    <w:rsid w:val="008946AB"/>
    <w:rsid w:val="00894E24"/>
    <w:rsid w:val="008955C2"/>
    <w:rsid w:val="008A06EB"/>
    <w:rsid w:val="008A0825"/>
    <w:rsid w:val="008A0D38"/>
    <w:rsid w:val="008A1B54"/>
    <w:rsid w:val="008A22A3"/>
    <w:rsid w:val="008A354B"/>
    <w:rsid w:val="008A4255"/>
    <w:rsid w:val="008A48C8"/>
    <w:rsid w:val="008A4F32"/>
    <w:rsid w:val="008B1939"/>
    <w:rsid w:val="008B224F"/>
    <w:rsid w:val="008B489C"/>
    <w:rsid w:val="008B52D7"/>
    <w:rsid w:val="008B5443"/>
    <w:rsid w:val="008C012E"/>
    <w:rsid w:val="008C1F7B"/>
    <w:rsid w:val="008C1F9D"/>
    <w:rsid w:val="008C3A72"/>
    <w:rsid w:val="008C494E"/>
    <w:rsid w:val="008C58EE"/>
    <w:rsid w:val="008D1595"/>
    <w:rsid w:val="008D28AC"/>
    <w:rsid w:val="008D6785"/>
    <w:rsid w:val="008E03B7"/>
    <w:rsid w:val="008E3E86"/>
    <w:rsid w:val="008F3BF3"/>
    <w:rsid w:val="008F5EB5"/>
    <w:rsid w:val="008F67E4"/>
    <w:rsid w:val="008F708C"/>
    <w:rsid w:val="0090082E"/>
    <w:rsid w:val="00901A5A"/>
    <w:rsid w:val="009127A8"/>
    <w:rsid w:val="00914240"/>
    <w:rsid w:val="009142A4"/>
    <w:rsid w:val="00915AAD"/>
    <w:rsid w:val="009172FF"/>
    <w:rsid w:val="00917BCC"/>
    <w:rsid w:val="00924CEC"/>
    <w:rsid w:val="00926C67"/>
    <w:rsid w:val="009271C9"/>
    <w:rsid w:val="00927244"/>
    <w:rsid w:val="00932529"/>
    <w:rsid w:val="009349FB"/>
    <w:rsid w:val="0094033D"/>
    <w:rsid w:val="009421E4"/>
    <w:rsid w:val="0094407E"/>
    <w:rsid w:val="00944827"/>
    <w:rsid w:val="00945168"/>
    <w:rsid w:val="00947710"/>
    <w:rsid w:val="00947C77"/>
    <w:rsid w:val="00950A2E"/>
    <w:rsid w:val="00950DE6"/>
    <w:rsid w:val="009521D7"/>
    <w:rsid w:val="00954593"/>
    <w:rsid w:val="00955263"/>
    <w:rsid w:val="00956073"/>
    <w:rsid w:val="00957129"/>
    <w:rsid w:val="00961C02"/>
    <w:rsid w:val="0096454D"/>
    <w:rsid w:val="009707B6"/>
    <w:rsid w:val="009708E0"/>
    <w:rsid w:val="00971779"/>
    <w:rsid w:val="00971F5F"/>
    <w:rsid w:val="00974CFE"/>
    <w:rsid w:val="00981658"/>
    <w:rsid w:val="009825E6"/>
    <w:rsid w:val="00987F5A"/>
    <w:rsid w:val="0099087C"/>
    <w:rsid w:val="00991E83"/>
    <w:rsid w:val="00996194"/>
    <w:rsid w:val="00996FE5"/>
    <w:rsid w:val="009A2869"/>
    <w:rsid w:val="009A38ED"/>
    <w:rsid w:val="009A6533"/>
    <w:rsid w:val="009A77AA"/>
    <w:rsid w:val="009C3640"/>
    <w:rsid w:val="009C4650"/>
    <w:rsid w:val="009C473E"/>
    <w:rsid w:val="009C4DE8"/>
    <w:rsid w:val="009C519D"/>
    <w:rsid w:val="009C73A4"/>
    <w:rsid w:val="009D00A9"/>
    <w:rsid w:val="009D1226"/>
    <w:rsid w:val="009D13C8"/>
    <w:rsid w:val="009D1C37"/>
    <w:rsid w:val="009D2EE9"/>
    <w:rsid w:val="009D36FB"/>
    <w:rsid w:val="009D5AF9"/>
    <w:rsid w:val="009E09AD"/>
    <w:rsid w:val="009E2164"/>
    <w:rsid w:val="009E24D5"/>
    <w:rsid w:val="009E32DF"/>
    <w:rsid w:val="009E72CE"/>
    <w:rsid w:val="009F231A"/>
    <w:rsid w:val="009F29C4"/>
    <w:rsid w:val="009F386B"/>
    <w:rsid w:val="009F611C"/>
    <w:rsid w:val="009F7E3F"/>
    <w:rsid w:val="00A01C8B"/>
    <w:rsid w:val="00A02C9D"/>
    <w:rsid w:val="00A05973"/>
    <w:rsid w:val="00A060FE"/>
    <w:rsid w:val="00A071A3"/>
    <w:rsid w:val="00A07AD4"/>
    <w:rsid w:val="00A138E5"/>
    <w:rsid w:val="00A20D61"/>
    <w:rsid w:val="00A214F6"/>
    <w:rsid w:val="00A219AC"/>
    <w:rsid w:val="00A26C0B"/>
    <w:rsid w:val="00A27DA1"/>
    <w:rsid w:val="00A27DCA"/>
    <w:rsid w:val="00A30034"/>
    <w:rsid w:val="00A309E5"/>
    <w:rsid w:val="00A310FE"/>
    <w:rsid w:val="00A31774"/>
    <w:rsid w:val="00A317BF"/>
    <w:rsid w:val="00A32634"/>
    <w:rsid w:val="00A32F35"/>
    <w:rsid w:val="00A36417"/>
    <w:rsid w:val="00A43312"/>
    <w:rsid w:val="00A433BB"/>
    <w:rsid w:val="00A44C9A"/>
    <w:rsid w:val="00A502E0"/>
    <w:rsid w:val="00A5051C"/>
    <w:rsid w:val="00A54239"/>
    <w:rsid w:val="00A545DC"/>
    <w:rsid w:val="00A5559D"/>
    <w:rsid w:val="00A556AA"/>
    <w:rsid w:val="00A57B2C"/>
    <w:rsid w:val="00A60AC3"/>
    <w:rsid w:val="00A617F7"/>
    <w:rsid w:val="00A63864"/>
    <w:rsid w:val="00A638D8"/>
    <w:rsid w:val="00A66217"/>
    <w:rsid w:val="00A6762A"/>
    <w:rsid w:val="00A73A76"/>
    <w:rsid w:val="00A77AC6"/>
    <w:rsid w:val="00A81D7D"/>
    <w:rsid w:val="00A83EBB"/>
    <w:rsid w:val="00A8444C"/>
    <w:rsid w:val="00A909DC"/>
    <w:rsid w:val="00AA178A"/>
    <w:rsid w:val="00AA19D3"/>
    <w:rsid w:val="00AB097A"/>
    <w:rsid w:val="00AB29CA"/>
    <w:rsid w:val="00AB2D1A"/>
    <w:rsid w:val="00AB34B7"/>
    <w:rsid w:val="00AB393A"/>
    <w:rsid w:val="00AB5325"/>
    <w:rsid w:val="00AB5336"/>
    <w:rsid w:val="00AB5D5C"/>
    <w:rsid w:val="00AB690D"/>
    <w:rsid w:val="00AC064D"/>
    <w:rsid w:val="00AC6899"/>
    <w:rsid w:val="00AC720A"/>
    <w:rsid w:val="00AD0943"/>
    <w:rsid w:val="00AD0A37"/>
    <w:rsid w:val="00AD28F3"/>
    <w:rsid w:val="00AD2B7D"/>
    <w:rsid w:val="00AD49C9"/>
    <w:rsid w:val="00AD6F25"/>
    <w:rsid w:val="00AE0EC5"/>
    <w:rsid w:val="00AE116D"/>
    <w:rsid w:val="00AE6892"/>
    <w:rsid w:val="00AF4D02"/>
    <w:rsid w:val="00AF61E3"/>
    <w:rsid w:val="00AF69A1"/>
    <w:rsid w:val="00B00281"/>
    <w:rsid w:val="00B10958"/>
    <w:rsid w:val="00B11691"/>
    <w:rsid w:val="00B13707"/>
    <w:rsid w:val="00B13771"/>
    <w:rsid w:val="00B150A0"/>
    <w:rsid w:val="00B15D53"/>
    <w:rsid w:val="00B2139E"/>
    <w:rsid w:val="00B2476B"/>
    <w:rsid w:val="00B304B8"/>
    <w:rsid w:val="00B30604"/>
    <w:rsid w:val="00B32FBB"/>
    <w:rsid w:val="00B361EE"/>
    <w:rsid w:val="00B37184"/>
    <w:rsid w:val="00B37BF1"/>
    <w:rsid w:val="00B41924"/>
    <w:rsid w:val="00B41DD1"/>
    <w:rsid w:val="00B51984"/>
    <w:rsid w:val="00B5482D"/>
    <w:rsid w:val="00B55A3E"/>
    <w:rsid w:val="00B56439"/>
    <w:rsid w:val="00B56A6B"/>
    <w:rsid w:val="00B57A39"/>
    <w:rsid w:val="00B607BF"/>
    <w:rsid w:val="00B6111E"/>
    <w:rsid w:val="00B61BE7"/>
    <w:rsid w:val="00B64794"/>
    <w:rsid w:val="00B65DE2"/>
    <w:rsid w:val="00B65F4E"/>
    <w:rsid w:val="00B6712B"/>
    <w:rsid w:val="00B67EA8"/>
    <w:rsid w:val="00B70C86"/>
    <w:rsid w:val="00B71E1C"/>
    <w:rsid w:val="00B74AA8"/>
    <w:rsid w:val="00B75623"/>
    <w:rsid w:val="00B75EDC"/>
    <w:rsid w:val="00B771D7"/>
    <w:rsid w:val="00B77C26"/>
    <w:rsid w:val="00B77D81"/>
    <w:rsid w:val="00B827B7"/>
    <w:rsid w:val="00B95CB0"/>
    <w:rsid w:val="00B97F06"/>
    <w:rsid w:val="00BA197B"/>
    <w:rsid w:val="00BA318F"/>
    <w:rsid w:val="00BA5222"/>
    <w:rsid w:val="00BA5A1F"/>
    <w:rsid w:val="00BA5C8D"/>
    <w:rsid w:val="00BB092C"/>
    <w:rsid w:val="00BB4FBF"/>
    <w:rsid w:val="00BB5A7C"/>
    <w:rsid w:val="00BC03D0"/>
    <w:rsid w:val="00BC1F3D"/>
    <w:rsid w:val="00BC3A55"/>
    <w:rsid w:val="00BC3E2C"/>
    <w:rsid w:val="00BC3E2E"/>
    <w:rsid w:val="00BC4D56"/>
    <w:rsid w:val="00BC79CB"/>
    <w:rsid w:val="00BD6835"/>
    <w:rsid w:val="00BE0866"/>
    <w:rsid w:val="00BE5FB9"/>
    <w:rsid w:val="00BE607B"/>
    <w:rsid w:val="00BF0C39"/>
    <w:rsid w:val="00BF1B7B"/>
    <w:rsid w:val="00BF2DAF"/>
    <w:rsid w:val="00BF720E"/>
    <w:rsid w:val="00C07AE3"/>
    <w:rsid w:val="00C07F36"/>
    <w:rsid w:val="00C10EB1"/>
    <w:rsid w:val="00C1323C"/>
    <w:rsid w:val="00C1599D"/>
    <w:rsid w:val="00C15A90"/>
    <w:rsid w:val="00C15C28"/>
    <w:rsid w:val="00C21DEC"/>
    <w:rsid w:val="00C229EB"/>
    <w:rsid w:val="00C33385"/>
    <w:rsid w:val="00C34C58"/>
    <w:rsid w:val="00C352B4"/>
    <w:rsid w:val="00C35C41"/>
    <w:rsid w:val="00C37309"/>
    <w:rsid w:val="00C40163"/>
    <w:rsid w:val="00C4132F"/>
    <w:rsid w:val="00C43E52"/>
    <w:rsid w:val="00C45039"/>
    <w:rsid w:val="00C47454"/>
    <w:rsid w:val="00C47554"/>
    <w:rsid w:val="00C539BF"/>
    <w:rsid w:val="00C555C8"/>
    <w:rsid w:val="00C56DC3"/>
    <w:rsid w:val="00C628ED"/>
    <w:rsid w:val="00C639EB"/>
    <w:rsid w:val="00C64104"/>
    <w:rsid w:val="00C71A9A"/>
    <w:rsid w:val="00C72126"/>
    <w:rsid w:val="00C726C9"/>
    <w:rsid w:val="00C737C4"/>
    <w:rsid w:val="00C74B93"/>
    <w:rsid w:val="00C75822"/>
    <w:rsid w:val="00C77593"/>
    <w:rsid w:val="00C8032E"/>
    <w:rsid w:val="00C80785"/>
    <w:rsid w:val="00C821E8"/>
    <w:rsid w:val="00C860FF"/>
    <w:rsid w:val="00C90DAD"/>
    <w:rsid w:val="00C9101E"/>
    <w:rsid w:val="00C9245C"/>
    <w:rsid w:val="00C9258C"/>
    <w:rsid w:val="00C95D3C"/>
    <w:rsid w:val="00CA05B6"/>
    <w:rsid w:val="00CA1C99"/>
    <w:rsid w:val="00CA34D1"/>
    <w:rsid w:val="00CA36A0"/>
    <w:rsid w:val="00CA74D8"/>
    <w:rsid w:val="00CB1467"/>
    <w:rsid w:val="00CB2D98"/>
    <w:rsid w:val="00CB697E"/>
    <w:rsid w:val="00CB7812"/>
    <w:rsid w:val="00CC4801"/>
    <w:rsid w:val="00CC6975"/>
    <w:rsid w:val="00CD16F5"/>
    <w:rsid w:val="00CD1BF5"/>
    <w:rsid w:val="00CD2344"/>
    <w:rsid w:val="00CD27FC"/>
    <w:rsid w:val="00CD43DB"/>
    <w:rsid w:val="00CD5DF1"/>
    <w:rsid w:val="00CD5E6E"/>
    <w:rsid w:val="00CD6BF6"/>
    <w:rsid w:val="00CE4EFC"/>
    <w:rsid w:val="00CE6183"/>
    <w:rsid w:val="00CE717D"/>
    <w:rsid w:val="00CF09D8"/>
    <w:rsid w:val="00CF0E8E"/>
    <w:rsid w:val="00CF56CF"/>
    <w:rsid w:val="00D048D0"/>
    <w:rsid w:val="00D050E8"/>
    <w:rsid w:val="00D07470"/>
    <w:rsid w:val="00D10EB9"/>
    <w:rsid w:val="00D11063"/>
    <w:rsid w:val="00D11876"/>
    <w:rsid w:val="00D138BC"/>
    <w:rsid w:val="00D15529"/>
    <w:rsid w:val="00D1597A"/>
    <w:rsid w:val="00D15D66"/>
    <w:rsid w:val="00D1704D"/>
    <w:rsid w:val="00D21F41"/>
    <w:rsid w:val="00D23B9D"/>
    <w:rsid w:val="00D243F2"/>
    <w:rsid w:val="00D26774"/>
    <w:rsid w:val="00D35F32"/>
    <w:rsid w:val="00D37F2C"/>
    <w:rsid w:val="00D404F1"/>
    <w:rsid w:val="00D423AD"/>
    <w:rsid w:val="00D440B2"/>
    <w:rsid w:val="00D453D2"/>
    <w:rsid w:val="00D50D21"/>
    <w:rsid w:val="00D50DD0"/>
    <w:rsid w:val="00D5121B"/>
    <w:rsid w:val="00D55F85"/>
    <w:rsid w:val="00D56A2E"/>
    <w:rsid w:val="00D56F6B"/>
    <w:rsid w:val="00D57636"/>
    <w:rsid w:val="00D576D6"/>
    <w:rsid w:val="00D60763"/>
    <w:rsid w:val="00D60DE9"/>
    <w:rsid w:val="00D6121C"/>
    <w:rsid w:val="00D61587"/>
    <w:rsid w:val="00D6168B"/>
    <w:rsid w:val="00D61921"/>
    <w:rsid w:val="00D61A7D"/>
    <w:rsid w:val="00D635E7"/>
    <w:rsid w:val="00D669AB"/>
    <w:rsid w:val="00D72232"/>
    <w:rsid w:val="00D75290"/>
    <w:rsid w:val="00D75DC8"/>
    <w:rsid w:val="00D80360"/>
    <w:rsid w:val="00D806E8"/>
    <w:rsid w:val="00D86988"/>
    <w:rsid w:val="00D95C1A"/>
    <w:rsid w:val="00D97DCD"/>
    <w:rsid w:val="00DA1BB8"/>
    <w:rsid w:val="00DA4834"/>
    <w:rsid w:val="00DB330A"/>
    <w:rsid w:val="00DC04BC"/>
    <w:rsid w:val="00DC129D"/>
    <w:rsid w:val="00DC18A5"/>
    <w:rsid w:val="00DC19FB"/>
    <w:rsid w:val="00DC2082"/>
    <w:rsid w:val="00DC22F0"/>
    <w:rsid w:val="00DC355D"/>
    <w:rsid w:val="00DC5FAA"/>
    <w:rsid w:val="00DC73D8"/>
    <w:rsid w:val="00DD5592"/>
    <w:rsid w:val="00DD5A0D"/>
    <w:rsid w:val="00DD63A4"/>
    <w:rsid w:val="00DD6660"/>
    <w:rsid w:val="00DD7F05"/>
    <w:rsid w:val="00DE09B1"/>
    <w:rsid w:val="00DE46F1"/>
    <w:rsid w:val="00DE6361"/>
    <w:rsid w:val="00DF29D6"/>
    <w:rsid w:val="00DF6D0E"/>
    <w:rsid w:val="00E01376"/>
    <w:rsid w:val="00E01AD6"/>
    <w:rsid w:val="00E03B9E"/>
    <w:rsid w:val="00E058F2"/>
    <w:rsid w:val="00E16629"/>
    <w:rsid w:val="00E20195"/>
    <w:rsid w:val="00E2071C"/>
    <w:rsid w:val="00E23144"/>
    <w:rsid w:val="00E234DE"/>
    <w:rsid w:val="00E23A4A"/>
    <w:rsid w:val="00E32872"/>
    <w:rsid w:val="00E35010"/>
    <w:rsid w:val="00E37739"/>
    <w:rsid w:val="00E40953"/>
    <w:rsid w:val="00E41002"/>
    <w:rsid w:val="00E416CC"/>
    <w:rsid w:val="00E45AB6"/>
    <w:rsid w:val="00E4628F"/>
    <w:rsid w:val="00E50724"/>
    <w:rsid w:val="00E538E6"/>
    <w:rsid w:val="00E53960"/>
    <w:rsid w:val="00E54E73"/>
    <w:rsid w:val="00E552AB"/>
    <w:rsid w:val="00E60186"/>
    <w:rsid w:val="00E617F6"/>
    <w:rsid w:val="00E6454D"/>
    <w:rsid w:val="00E71FEA"/>
    <w:rsid w:val="00E817AE"/>
    <w:rsid w:val="00E81BA1"/>
    <w:rsid w:val="00E841EF"/>
    <w:rsid w:val="00E852CE"/>
    <w:rsid w:val="00E86DAD"/>
    <w:rsid w:val="00E90170"/>
    <w:rsid w:val="00E9160C"/>
    <w:rsid w:val="00E927EF"/>
    <w:rsid w:val="00E93089"/>
    <w:rsid w:val="00E941A5"/>
    <w:rsid w:val="00E943C2"/>
    <w:rsid w:val="00EA386F"/>
    <w:rsid w:val="00EA42ED"/>
    <w:rsid w:val="00EA587A"/>
    <w:rsid w:val="00EA7323"/>
    <w:rsid w:val="00EB0CF1"/>
    <w:rsid w:val="00EB1365"/>
    <w:rsid w:val="00EB2BC3"/>
    <w:rsid w:val="00EB36D6"/>
    <w:rsid w:val="00EB7FFE"/>
    <w:rsid w:val="00EC3201"/>
    <w:rsid w:val="00EC3585"/>
    <w:rsid w:val="00EC3CE2"/>
    <w:rsid w:val="00EC4C0D"/>
    <w:rsid w:val="00ED0BF6"/>
    <w:rsid w:val="00ED2FCF"/>
    <w:rsid w:val="00ED6631"/>
    <w:rsid w:val="00EE1E8D"/>
    <w:rsid w:val="00EE4A75"/>
    <w:rsid w:val="00EE6429"/>
    <w:rsid w:val="00EE66EF"/>
    <w:rsid w:val="00EE781D"/>
    <w:rsid w:val="00EE7F40"/>
    <w:rsid w:val="00EF010B"/>
    <w:rsid w:val="00EF35B9"/>
    <w:rsid w:val="00EF63F8"/>
    <w:rsid w:val="00F02A64"/>
    <w:rsid w:val="00F02C87"/>
    <w:rsid w:val="00F03739"/>
    <w:rsid w:val="00F05BC8"/>
    <w:rsid w:val="00F05CBF"/>
    <w:rsid w:val="00F07601"/>
    <w:rsid w:val="00F13DC5"/>
    <w:rsid w:val="00F1662B"/>
    <w:rsid w:val="00F16A09"/>
    <w:rsid w:val="00F17972"/>
    <w:rsid w:val="00F20217"/>
    <w:rsid w:val="00F205F3"/>
    <w:rsid w:val="00F20DDA"/>
    <w:rsid w:val="00F21B8C"/>
    <w:rsid w:val="00F25A37"/>
    <w:rsid w:val="00F30C25"/>
    <w:rsid w:val="00F32696"/>
    <w:rsid w:val="00F3519B"/>
    <w:rsid w:val="00F37EEB"/>
    <w:rsid w:val="00F40C38"/>
    <w:rsid w:val="00F414BD"/>
    <w:rsid w:val="00F4189B"/>
    <w:rsid w:val="00F422FB"/>
    <w:rsid w:val="00F44995"/>
    <w:rsid w:val="00F4574B"/>
    <w:rsid w:val="00F45988"/>
    <w:rsid w:val="00F46220"/>
    <w:rsid w:val="00F50A41"/>
    <w:rsid w:val="00F522E3"/>
    <w:rsid w:val="00F5320A"/>
    <w:rsid w:val="00F57835"/>
    <w:rsid w:val="00F628F9"/>
    <w:rsid w:val="00F64E96"/>
    <w:rsid w:val="00F70392"/>
    <w:rsid w:val="00F70720"/>
    <w:rsid w:val="00F74A33"/>
    <w:rsid w:val="00F74A5A"/>
    <w:rsid w:val="00F766F2"/>
    <w:rsid w:val="00F77943"/>
    <w:rsid w:val="00F8768F"/>
    <w:rsid w:val="00F87E45"/>
    <w:rsid w:val="00F90180"/>
    <w:rsid w:val="00F96CC1"/>
    <w:rsid w:val="00F97460"/>
    <w:rsid w:val="00F974C1"/>
    <w:rsid w:val="00F97647"/>
    <w:rsid w:val="00FA1DC2"/>
    <w:rsid w:val="00FA2EFA"/>
    <w:rsid w:val="00FA39F8"/>
    <w:rsid w:val="00FA4BC2"/>
    <w:rsid w:val="00FA4BDC"/>
    <w:rsid w:val="00FA70F5"/>
    <w:rsid w:val="00FA7FA7"/>
    <w:rsid w:val="00FB231B"/>
    <w:rsid w:val="00FB2C05"/>
    <w:rsid w:val="00FC77B2"/>
    <w:rsid w:val="00FD0F1F"/>
    <w:rsid w:val="00FD0F97"/>
    <w:rsid w:val="00FD1918"/>
    <w:rsid w:val="00FD26DA"/>
    <w:rsid w:val="00FD3913"/>
    <w:rsid w:val="00FD47A9"/>
    <w:rsid w:val="00FE0064"/>
    <w:rsid w:val="00FE0084"/>
    <w:rsid w:val="00FE0434"/>
    <w:rsid w:val="00FE0B29"/>
    <w:rsid w:val="00FF0551"/>
    <w:rsid w:val="00FF18EB"/>
    <w:rsid w:val="00FF560A"/>
    <w:rsid w:val="105E7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EDD56"/>
  <w15:chartTrackingRefBased/>
  <w15:docId w15:val="{795F7917-9399-4319-B5C9-FD3CA146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nhideWhenUsed="1" w:qFormat="1"/>
    <w:lsdException w:name="heading 9" w:semiHidden="1" w:unhideWhenUsed="1" w:qFormat="1"/>
    <w:lsdException w:name="header" w:uiPriority="99"/>
    <w:lsdException w:name="footer" w:uiPriority="6"/>
    <w:lsdException w:name="caption" w:semiHidden="1" w:uiPriority="5" w:unhideWhenUsed="1" w:qFormat="1"/>
    <w:lsdException w:name="Title" w:qFormat="1"/>
    <w:lsdException w:name="Default Paragraph Font" w:uiPriority="1"/>
    <w:lsdException w:name="FollowedHyperlink" w:semiHidden="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B39E9"/>
    <w:pPr>
      <w:spacing w:after="160" w:line="259" w:lineRule="auto"/>
    </w:pPr>
    <w:rPr>
      <w:rFonts w:ascii="Calibri" w:eastAsia="Calibri" w:hAnsi="Calibri"/>
      <w:sz w:val="22"/>
      <w:szCs w:val="22"/>
    </w:rPr>
  </w:style>
  <w:style w:type="paragraph" w:styleId="Heading1">
    <w:name w:val="heading 1"/>
    <w:aliases w:val="Heading 1 HZ"/>
    <w:next w:val="Heading2"/>
    <w:link w:val="Heading1Char"/>
    <w:uiPriority w:val="1"/>
    <w:qFormat/>
    <w:rsid w:val="004F3C5E"/>
    <w:pPr>
      <w:keepNext/>
      <w:numPr>
        <w:numId w:val="15"/>
      </w:numPr>
      <w:spacing w:before="480" w:line="280" w:lineRule="exact"/>
      <w:outlineLvl w:val="0"/>
    </w:pPr>
    <w:rPr>
      <w:rFonts w:ascii="Arial" w:eastAsia="Calibri" w:hAnsi="Arial" w:cs="Arial"/>
      <w:b/>
      <w:caps/>
      <w:sz w:val="22"/>
      <w:szCs w:val="22"/>
    </w:rPr>
  </w:style>
  <w:style w:type="paragraph" w:styleId="Heading2">
    <w:name w:val="heading 2"/>
    <w:aliases w:val="Heading 2 HZ"/>
    <w:next w:val="Heading3"/>
    <w:link w:val="Heading2Char"/>
    <w:uiPriority w:val="1"/>
    <w:qFormat/>
    <w:rsid w:val="004F3C5E"/>
    <w:pPr>
      <w:keepNext/>
      <w:numPr>
        <w:ilvl w:val="1"/>
        <w:numId w:val="15"/>
      </w:numPr>
      <w:spacing w:before="240" w:line="280" w:lineRule="exact"/>
      <w:outlineLvl w:val="1"/>
    </w:pPr>
    <w:rPr>
      <w:rFonts w:ascii="Arial" w:eastAsia="Calibri" w:hAnsi="Arial" w:cs="Arial"/>
      <w:b/>
      <w:caps/>
      <w:sz w:val="22"/>
      <w:szCs w:val="22"/>
    </w:rPr>
  </w:style>
  <w:style w:type="paragraph" w:styleId="Heading3">
    <w:name w:val="heading 3"/>
    <w:aliases w:val="Heading 3 HZ"/>
    <w:basedOn w:val="ListParagraph"/>
    <w:link w:val="Heading3Char"/>
    <w:uiPriority w:val="1"/>
    <w:qFormat/>
    <w:rsid w:val="0025487D"/>
    <w:pPr>
      <w:numPr>
        <w:ilvl w:val="2"/>
        <w:numId w:val="15"/>
      </w:numPr>
      <w:spacing w:before="240" w:after="0" w:line="280" w:lineRule="exact"/>
      <w:contextualSpacing w:val="0"/>
      <w:outlineLvl w:val="2"/>
    </w:pPr>
    <w:rPr>
      <w:rFonts w:ascii="Arial" w:hAnsi="Arial" w:cs="Arial"/>
    </w:rPr>
  </w:style>
  <w:style w:type="paragraph" w:styleId="Heading4">
    <w:name w:val="heading 4"/>
    <w:aliases w:val="Heading 4 HZ"/>
    <w:link w:val="Heading4Char"/>
    <w:uiPriority w:val="1"/>
    <w:qFormat/>
    <w:rsid w:val="0025487D"/>
    <w:pPr>
      <w:numPr>
        <w:ilvl w:val="3"/>
        <w:numId w:val="15"/>
      </w:numPr>
      <w:spacing w:before="240" w:line="280" w:lineRule="exact"/>
      <w:outlineLvl w:val="3"/>
    </w:pPr>
    <w:rPr>
      <w:rFonts w:ascii="Arial" w:eastAsia="Calibri" w:hAnsi="Arial" w:cs="Arial"/>
      <w:sz w:val="22"/>
      <w:szCs w:val="22"/>
    </w:rPr>
  </w:style>
  <w:style w:type="paragraph" w:styleId="Heading5">
    <w:name w:val="heading 5"/>
    <w:aliases w:val="Heading 5 HZ"/>
    <w:link w:val="Heading5Char"/>
    <w:uiPriority w:val="1"/>
    <w:qFormat/>
    <w:rsid w:val="0025487D"/>
    <w:pPr>
      <w:numPr>
        <w:ilvl w:val="4"/>
        <w:numId w:val="15"/>
      </w:numPr>
      <w:spacing w:before="240" w:line="280" w:lineRule="exact"/>
      <w:outlineLvl w:val="4"/>
    </w:pPr>
    <w:rPr>
      <w:rFonts w:ascii="Arial" w:eastAsia="Calibri" w:hAnsi="Arial" w:cs="Arial"/>
      <w:sz w:val="22"/>
      <w:szCs w:val="22"/>
    </w:rPr>
  </w:style>
  <w:style w:type="paragraph" w:styleId="Heading6">
    <w:name w:val="heading 6"/>
    <w:aliases w:val="Heading 6 HZ"/>
    <w:link w:val="Heading6Char"/>
    <w:uiPriority w:val="1"/>
    <w:qFormat/>
    <w:rsid w:val="0025487D"/>
    <w:pPr>
      <w:numPr>
        <w:ilvl w:val="5"/>
        <w:numId w:val="15"/>
      </w:numPr>
      <w:spacing w:before="240" w:line="280" w:lineRule="exact"/>
      <w:outlineLvl w:val="5"/>
    </w:pPr>
    <w:rPr>
      <w:rFonts w:ascii="Arial" w:eastAsia="Calibri" w:hAnsi="Arial" w:cs="Arial"/>
      <w:sz w:val="22"/>
      <w:szCs w:val="22"/>
    </w:rPr>
  </w:style>
  <w:style w:type="paragraph" w:styleId="Heading7">
    <w:name w:val="heading 7"/>
    <w:aliases w:val="Heading 7 HZ"/>
    <w:basedOn w:val="Normal"/>
    <w:link w:val="Heading7Char"/>
    <w:uiPriority w:val="1"/>
    <w:qFormat/>
    <w:rsid w:val="0025487D"/>
    <w:pPr>
      <w:numPr>
        <w:ilvl w:val="6"/>
        <w:numId w:val="15"/>
      </w:numPr>
      <w:spacing w:before="240" w:after="0" w:line="280" w:lineRule="exact"/>
      <w:outlineLvl w:val="6"/>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Footer">
    <w:name w:val="footer"/>
    <w:aliases w:val="Footer HZ"/>
    <w:link w:val="FooterChar"/>
    <w:uiPriority w:val="6"/>
    <w:rsid w:val="0025487D"/>
    <w:pPr>
      <w:tabs>
        <w:tab w:val="center" w:pos="4680"/>
        <w:tab w:val="right" w:pos="9360"/>
      </w:tabs>
      <w:spacing w:line="280" w:lineRule="exact"/>
    </w:pPr>
    <w:rPr>
      <w:rFonts w:ascii="Arial" w:hAnsi="Arial" w:cs="Arial"/>
      <w:caps/>
      <w:snapToGrid w:val="0"/>
      <w:sz w:val="22"/>
      <w:szCs w:val="22"/>
    </w:rPr>
  </w:style>
  <w:style w:type="paragraph" w:styleId="DocumentMap">
    <w:name w:val="Document Map"/>
    <w:basedOn w:val="Normal"/>
    <w:semiHidden/>
    <w:pPr>
      <w:shd w:val="clear" w:color="auto" w:fill="000080"/>
    </w:pPr>
    <w:rPr>
      <w:rFonts w:ascii="Tahoma" w:hAnsi="Tahoma"/>
    </w:rPr>
  </w:style>
  <w:style w:type="character" w:styleId="Hyperlink">
    <w:name w:val="Hyperlink"/>
    <w:semiHidden/>
    <w:rPr>
      <w:color w:val="0000FF"/>
      <w:u w:val="single"/>
    </w:rPr>
  </w:style>
  <w:style w:type="table" w:styleId="TableGrid">
    <w:name w:val="Table Grid"/>
    <w:basedOn w:val="TableNormal"/>
    <w:rsid w:val="008D28A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B1939"/>
    <w:rPr>
      <w:rFonts w:ascii="Tahoma" w:hAnsi="Tahoma" w:cs="Tahoma"/>
      <w:sz w:val="16"/>
      <w:szCs w:val="16"/>
    </w:rPr>
  </w:style>
  <w:style w:type="character" w:customStyle="1" w:styleId="Heading4Char">
    <w:name w:val="Heading 4 Char"/>
    <w:aliases w:val="Heading 4 HZ Char"/>
    <w:link w:val="Heading4"/>
    <w:uiPriority w:val="1"/>
    <w:rsid w:val="0025487D"/>
    <w:rPr>
      <w:rFonts w:ascii="Arial" w:eastAsia="Calibri" w:hAnsi="Arial" w:cs="Arial"/>
      <w:sz w:val="22"/>
      <w:szCs w:val="22"/>
    </w:rPr>
  </w:style>
  <w:style w:type="character" w:customStyle="1" w:styleId="Heading5Char">
    <w:name w:val="Heading 5 Char"/>
    <w:aliases w:val="Heading 5 HZ Char"/>
    <w:link w:val="Heading5"/>
    <w:uiPriority w:val="1"/>
    <w:rsid w:val="0025487D"/>
    <w:rPr>
      <w:rFonts w:ascii="Arial" w:eastAsia="Calibri" w:hAnsi="Arial" w:cs="Arial"/>
      <w:sz w:val="22"/>
      <w:szCs w:val="22"/>
    </w:rPr>
  </w:style>
  <w:style w:type="character" w:customStyle="1" w:styleId="Heading6Char">
    <w:name w:val="Heading 6 Char"/>
    <w:aliases w:val="Heading 6 HZ Char"/>
    <w:link w:val="Heading6"/>
    <w:uiPriority w:val="1"/>
    <w:rsid w:val="0025487D"/>
    <w:rPr>
      <w:rFonts w:ascii="Arial" w:eastAsia="Calibri" w:hAnsi="Arial" w:cs="Arial"/>
      <w:sz w:val="22"/>
      <w:szCs w:val="22"/>
    </w:rPr>
  </w:style>
  <w:style w:type="character" w:customStyle="1" w:styleId="Heading7Char">
    <w:name w:val="Heading 7 Char"/>
    <w:aliases w:val="Heading 7 HZ Char"/>
    <w:link w:val="Heading7"/>
    <w:uiPriority w:val="1"/>
    <w:rsid w:val="0025487D"/>
    <w:rPr>
      <w:rFonts w:ascii="Arial" w:eastAsia="Calibri" w:hAnsi="Arial" w:cs="Arial"/>
      <w:sz w:val="22"/>
      <w:szCs w:val="22"/>
    </w:rPr>
  </w:style>
  <w:style w:type="paragraph" w:styleId="ListParagraph">
    <w:name w:val="List Paragraph"/>
    <w:basedOn w:val="Normal"/>
    <w:uiPriority w:val="34"/>
    <w:rsid w:val="0025487D"/>
    <w:pPr>
      <w:ind w:left="720"/>
      <w:contextualSpacing/>
    </w:pPr>
  </w:style>
  <w:style w:type="character" w:customStyle="1" w:styleId="FooterChar">
    <w:name w:val="Footer Char"/>
    <w:aliases w:val="Footer HZ Char"/>
    <w:link w:val="Footer"/>
    <w:uiPriority w:val="6"/>
    <w:rsid w:val="0025487D"/>
    <w:rPr>
      <w:rFonts w:ascii="Arial" w:hAnsi="Arial" w:cs="Arial"/>
      <w:caps/>
      <w:snapToGrid w:val="0"/>
      <w:sz w:val="22"/>
      <w:szCs w:val="22"/>
    </w:rPr>
  </w:style>
  <w:style w:type="character" w:customStyle="1" w:styleId="Heading1Char">
    <w:name w:val="Heading 1 Char"/>
    <w:aliases w:val="Heading 1 HZ Char"/>
    <w:link w:val="Heading1"/>
    <w:uiPriority w:val="1"/>
    <w:rsid w:val="004F3C5E"/>
    <w:rPr>
      <w:rFonts w:ascii="Arial" w:eastAsia="Calibri" w:hAnsi="Arial" w:cs="Arial"/>
      <w:b/>
      <w:caps/>
      <w:sz w:val="22"/>
      <w:szCs w:val="22"/>
    </w:rPr>
  </w:style>
  <w:style w:type="character" w:customStyle="1" w:styleId="Heading2Char">
    <w:name w:val="Heading 2 Char"/>
    <w:aliases w:val="Heading 2 HZ Char"/>
    <w:link w:val="Heading2"/>
    <w:uiPriority w:val="1"/>
    <w:rsid w:val="004F3C5E"/>
    <w:rPr>
      <w:rFonts w:ascii="Arial" w:eastAsia="Calibri" w:hAnsi="Arial" w:cs="Arial"/>
      <w:b/>
      <w:caps/>
      <w:sz w:val="22"/>
      <w:szCs w:val="22"/>
    </w:rPr>
  </w:style>
  <w:style w:type="character" w:customStyle="1" w:styleId="Heading3Char">
    <w:name w:val="Heading 3 Char"/>
    <w:aliases w:val="Heading 3 HZ Char"/>
    <w:link w:val="Heading3"/>
    <w:uiPriority w:val="1"/>
    <w:rsid w:val="0025487D"/>
    <w:rPr>
      <w:rFonts w:ascii="Arial" w:eastAsia="Calibri" w:hAnsi="Arial" w:cs="Arial"/>
      <w:sz w:val="22"/>
      <w:szCs w:val="22"/>
    </w:rPr>
  </w:style>
  <w:style w:type="paragraph" w:styleId="Title">
    <w:name w:val="Title"/>
    <w:aliases w:val="Title HZ"/>
    <w:link w:val="TitleChar"/>
    <w:qFormat/>
    <w:rsid w:val="0025487D"/>
    <w:pPr>
      <w:spacing w:line="360" w:lineRule="auto"/>
      <w:contextualSpacing/>
      <w:jc w:val="center"/>
    </w:pPr>
    <w:rPr>
      <w:rFonts w:ascii="Arial" w:eastAsia="Calibri" w:hAnsi="Arial" w:cs="Arial"/>
      <w:b/>
      <w:caps/>
      <w:sz w:val="22"/>
      <w:szCs w:val="22"/>
    </w:rPr>
  </w:style>
  <w:style w:type="character" w:customStyle="1" w:styleId="TitleChar">
    <w:name w:val="Title Char"/>
    <w:aliases w:val="Title HZ Char"/>
    <w:link w:val="Title"/>
    <w:rsid w:val="0025487D"/>
    <w:rPr>
      <w:rFonts w:ascii="Arial" w:eastAsia="Calibri" w:hAnsi="Arial" w:cs="Arial"/>
      <w:b/>
      <w:caps/>
      <w:sz w:val="22"/>
      <w:szCs w:val="22"/>
    </w:rPr>
  </w:style>
  <w:style w:type="paragraph" w:customStyle="1" w:styleId="DateHZ">
    <w:name w:val="Date HZ"/>
    <w:uiPriority w:val="7"/>
    <w:rsid w:val="0025487D"/>
    <w:pPr>
      <w:spacing w:after="160"/>
    </w:pPr>
    <w:rPr>
      <w:rFonts w:ascii="Arial" w:eastAsia="Calibri" w:hAnsi="Arial" w:cs="Arial"/>
      <w:sz w:val="12"/>
      <w:szCs w:val="12"/>
    </w:rPr>
  </w:style>
  <w:style w:type="paragraph" w:customStyle="1" w:styleId="BodyCopyHZ">
    <w:name w:val="Body Copy HZ"/>
    <w:link w:val="BodyCopyHZChar"/>
    <w:uiPriority w:val="2"/>
    <w:rsid w:val="0025487D"/>
    <w:pPr>
      <w:spacing w:before="240" w:line="280" w:lineRule="exact"/>
    </w:pPr>
    <w:rPr>
      <w:rFonts w:ascii="Arial" w:eastAsia="Calibri" w:hAnsi="Arial"/>
      <w:sz w:val="22"/>
      <w:szCs w:val="22"/>
    </w:rPr>
  </w:style>
  <w:style w:type="character" w:customStyle="1" w:styleId="BodyCopyHZChar">
    <w:name w:val="Body Copy HZ Char"/>
    <w:link w:val="BodyCopyHZ"/>
    <w:uiPriority w:val="2"/>
    <w:rsid w:val="0025487D"/>
    <w:rPr>
      <w:rFonts w:ascii="Arial" w:eastAsia="Calibri" w:hAnsi="Arial"/>
      <w:sz w:val="22"/>
      <w:szCs w:val="22"/>
    </w:rPr>
  </w:style>
  <w:style w:type="paragraph" w:styleId="Caption">
    <w:name w:val="caption"/>
    <w:aliases w:val="Caption - Centered HZ"/>
    <w:next w:val="BodyCopyHZ"/>
    <w:link w:val="CaptionChar"/>
    <w:uiPriority w:val="5"/>
    <w:qFormat/>
    <w:rsid w:val="0025487D"/>
    <w:pPr>
      <w:spacing w:before="240" w:after="160" w:line="220" w:lineRule="exact"/>
      <w:jc w:val="center"/>
    </w:pPr>
    <w:rPr>
      <w:rFonts w:ascii="Arial" w:hAnsi="Arial"/>
      <w:b/>
      <w:iCs/>
      <w:sz w:val="18"/>
      <w:szCs w:val="18"/>
    </w:rPr>
  </w:style>
  <w:style w:type="character" w:customStyle="1" w:styleId="CaptionChar">
    <w:name w:val="Caption Char"/>
    <w:aliases w:val="Caption - Centered HZ Char"/>
    <w:link w:val="Caption"/>
    <w:uiPriority w:val="5"/>
    <w:rsid w:val="0025487D"/>
    <w:rPr>
      <w:rFonts w:ascii="Arial" w:hAnsi="Arial"/>
      <w:b/>
      <w:iCs/>
      <w:sz w:val="18"/>
      <w:szCs w:val="18"/>
    </w:rPr>
  </w:style>
  <w:style w:type="paragraph" w:customStyle="1" w:styleId="FootnoteHZ">
    <w:name w:val="Footnote HZ"/>
    <w:link w:val="FootnoteHZChar"/>
    <w:uiPriority w:val="13"/>
    <w:qFormat/>
    <w:rsid w:val="0025487D"/>
    <w:pPr>
      <w:spacing w:before="240" w:line="200" w:lineRule="exact"/>
    </w:pPr>
    <w:rPr>
      <w:rFonts w:ascii="Arial" w:hAnsi="Arial"/>
      <w:sz w:val="16"/>
      <w:szCs w:val="18"/>
    </w:rPr>
  </w:style>
  <w:style w:type="character" w:customStyle="1" w:styleId="FootnoteHZChar">
    <w:name w:val="Footnote HZ Char"/>
    <w:link w:val="FootnoteHZ"/>
    <w:uiPriority w:val="13"/>
    <w:rsid w:val="0025487D"/>
    <w:rPr>
      <w:rFonts w:ascii="Arial" w:hAnsi="Arial"/>
      <w:sz w:val="16"/>
      <w:szCs w:val="18"/>
    </w:rPr>
  </w:style>
  <w:style w:type="paragraph" w:customStyle="1" w:styleId="SectionEndHZ">
    <w:name w:val="Section End HZ"/>
    <w:next w:val="BodyCopyHZ"/>
    <w:uiPriority w:val="5"/>
    <w:qFormat/>
    <w:rsid w:val="0025487D"/>
    <w:pPr>
      <w:suppressAutoHyphens/>
      <w:spacing w:before="720"/>
      <w:jc w:val="center"/>
    </w:pPr>
    <w:rPr>
      <w:rFonts w:ascii="Arial" w:eastAsia="Calibri" w:hAnsi="Arial" w:cs="Arial"/>
      <w:b/>
      <w:caps/>
      <w:sz w:val="22"/>
      <w:szCs w:val="22"/>
    </w:rPr>
  </w:style>
  <w:style w:type="paragraph" w:customStyle="1" w:styleId="TableCategoryLeftAlignHZ">
    <w:name w:val="Table Category Left Align HZ"/>
    <w:link w:val="TableCategoryLeftAlignHZChar"/>
    <w:uiPriority w:val="3"/>
    <w:qFormat/>
    <w:rsid w:val="0025487D"/>
    <w:rPr>
      <w:rFonts w:ascii="Arial" w:hAnsi="Arial" w:cs="Arial"/>
      <w:b/>
      <w:sz w:val="18"/>
      <w:szCs w:val="18"/>
    </w:rPr>
  </w:style>
  <w:style w:type="character" w:customStyle="1" w:styleId="TableCategoryLeftAlignHZChar">
    <w:name w:val="Table Category Left Align HZ Char"/>
    <w:link w:val="TableCategoryLeftAlignHZ"/>
    <w:uiPriority w:val="3"/>
    <w:rsid w:val="0025487D"/>
    <w:rPr>
      <w:rFonts w:ascii="Arial" w:hAnsi="Arial" w:cs="Arial"/>
      <w:b/>
      <w:sz w:val="18"/>
      <w:szCs w:val="18"/>
    </w:rPr>
  </w:style>
  <w:style w:type="paragraph" w:customStyle="1" w:styleId="TableCategoryCenteredHZ">
    <w:name w:val="Table Category Centered HZ"/>
    <w:basedOn w:val="TableCategoryLeftAlignHZ"/>
    <w:link w:val="TableCategoryCenteredHZChar"/>
    <w:uiPriority w:val="3"/>
    <w:qFormat/>
    <w:rsid w:val="0025487D"/>
    <w:pPr>
      <w:tabs>
        <w:tab w:val="left" w:pos="630"/>
      </w:tabs>
      <w:spacing w:line="220" w:lineRule="exact"/>
      <w:jc w:val="center"/>
    </w:pPr>
  </w:style>
  <w:style w:type="character" w:customStyle="1" w:styleId="TableCategoryCenteredHZChar">
    <w:name w:val="Table Category Centered HZ Char"/>
    <w:link w:val="TableCategoryCenteredHZ"/>
    <w:uiPriority w:val="3"/>
    <w:rsid w:val="0025487D"/>
    <w:rPr>
      <w:rFonts w:ascii="Arial" w:hAnsi="Arial" w:cs="Arial"/>
      <w:b/>
      <w:sz w:val="18"/>
      <w:szCs w:val="18"/>
    </w:rPr>
  </w:style>
  <w:style w:type="paragraph" w:customStyle="1" w:styleId="TableData-CenteredHZ">
    <w:name w:val="Table Data - Centered HZ"/>
    <w:basedOn w:val="Normal"/>
    <w:link w:val="TableData-CenteredHZChar"/>
    <w:uiPriority w:val="3"/>
    <w:qFormat/>
    <w:rsid w:val="0025487D"/>
    <w:pPr>
      <w:spacing w:after="0" w:line="220" w:lineRule="exact"/>
      <w:jc w:val="center"/>
    </w:pPr>
    <w:rPr>
      <w:rFonts w:ascii="Arial" w:eastAsia="Times New Roman" w:hAnsi="Arial" w:cs="Arial"/>
      <w:sz w:val="18"/>
      <w:szCs w:val="18"/>
    </w:rPr>
  </w:style>
  <w:style w:type="character" w:customStyle="1" w:styleId="TableData-CenteredHZChar">
    <w:name w:val="Table Data - Centered HZ Char"/>
    <w:link w:val="TableData-CenteredHZ"/>
    <w:uiPriority w:val="3"/>
    <w:rsid w:val="0025487D"/>
    <w:rPr>
      <w:rFonts w:ascii="Arial" w:hAnsi="Arial" w:cs="Arial"/>
      <w:sz w:val="18"/>
      <w:szCs w:val="18"/>
    </w:rPr>
  </w:style>
  <w:style w:type="paragraph" w:customStyle="1" w:styleId="TableFigureTitleHZ">
    <w:name w:val="Table/Figure Title HZ"/>
    <w:link w:val="TableFigureTitleHZChar"/>
    <w:uiPriority w:val="2"/>
    <w:qFormat/>
    <w:rsid w:val="0025487D"/>
    <w:pPr>
      <w:keepNext/>
      <w:keepLines/>
      <w:tabs>
        <w:tab w:val="left" w:pos="630"/>
      </w:tabs>
      <w:spacing w:before="240" w:after="160" w:line="240" w:lineRule="exact"/>
      <w:jc w:val="center"/>
    </w:pPr>
    <w:rPr>
      <w:rFonts w:ascii="Arial" w:eastAsia="MS Mincho" w:hAnsi="Arial" w:cs="Arial"/>
      <w:b/>
    </w:rPr>
  </w:style>
  <w:style w:type="character" w:customStyle="1" w:styleId="TableFigureTitleHZChar">
    <w:name w:val="Table/Figure Title HZ Char"/>
    <w:link w:val="TableFigureTitleHZ"/>
    <w:uiPriority w:val="2"/>
    <w:rsid w:val="0025487D"/>
    <w:rPr>
      <w:rFonts w:ascii="Arial" w:eastAsia="MS Mincho" w:hAnsi="Arial" w:cs="Arial"/>
      <w:b/>
    </w:rPr>
  </w:style>
  <w:style w:type="paragraph" w:customStyle="1" w:styleId="NotetoSpecifierHZ">
    <w:name w:val="Note to Specifier HZ"/>
    <w:next w:val="BodyCopyHZ"/>
    <w:uiPriority w:val="4"/>
    <w:qFormat/>
    <w:rsid w:val="0025487D"/>
    <w:pPr>
      <w:spacing w:before="120" w:after="120" w:line="280" w:lineRule="exact"/>
    </w:pPr>
    <w:rPr>
      <w:rFonts w:ascii="Arial" w:eastAsia="Calibri" w:hAnsi="Arial" w:cs="Arial"/>
      <w:b/>
      <w:i/>
      <w:caps/>
      <w:color w:val="FF0000"/>
      <w:sz w:val="22"/>
      <w:szCs w:val="22"/>
    </w:rPr>
  </w:style>
  <w:style w:type="paragraph" w:styleId="Header">
    <w:name w:val="header"/>
    <w:basedOn w:val="Normal"/>
    <w:link w:val="HeaderChar"/>
    <w:uiPriority w:val="99"/>
    <w:rsid w:val="00C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DEC"/>
    <w:rPr>
      <w:rFonts w:ascii="Calibri" w:eastAsia="Calibri" w:hAnsi="Calibri"/>
      <w:sz w:val="22"/>
      <w:szCs w:val="22"/>
    </w:rPr>
  </w:style>
  <w:style w:type="character" w:styleId="CommentReference">
    <w:name w:val="annotation reference"/>
    <w:basedOn w:val="DefaultParagraphFont"/>
    <w:rsid w:val="00762700"/>
    <w:rPr>
      <w:sz w:val="16"/>
      <w:szCs w:val="16"/>
    </w:rPr>
  </w:style>
  <w:style w:type="paragraph" w:styleId="CommentText">
    <w:name w:val="annotation text"/>
    <w:basedOn w:val="Normal"/>
    <w:link w:val="CommentTextChar"/>
    <w:rsid w:val="00AB393A"/>
    <w:pPr>
      <w:spacing w:line="240" w:lineRule="auto"/>
    </w:pPr>
    <w:rPr>
      <w:sz w:val="20"/>
      <w:szCs w:val="20"/>
    </w:rPr>
  </w:style>
  <w:style w:type="character" w:customStyle="1" w:styleId="CommentTextChar">
    <w:name w:val="Comment Text Char"/>
    <w:basedOn w:val="DefaultParagraphFont"/>
    <w:link w:val="CommentText"/>
    <w:rsid w:val="00AB393A"/>
    <w:rPr>
      <w:rFonts w:ascii="Calibri" w:eastAsia="Calibri" w:hAnsi="Calibri"/>
    </w:rPr>
  </w:style>
  <w:style w:type="paragraph" w:styleId="Revision">
    <w:name w:val="Revision"/>
    <w:hidden/>
    <w:uiPriority w:val="99"/>
    <w:semiHidden/>
    <w:rsid w:val="00251E70"/>
    <w:rPr>
      <w:rFonts w:ascii="Calibri" w:eastAsia="Calibri" w:hAnsi="Calibri"/>
      <w:sz w:val="22"/>
      <w:szCs w:val="22"/>
    </w:rPr>
  </w:style>
  <w:style w:type="paragraph" w:styleId="CommentSubject">
    <w:name w:val="annotation subject"/>
    <w:basedOn w:val="CommentText"/>
    <w:next w:val="CommentText"/>
    <w:link w:val="CommentSubjectChar"/>
    <w:rsid w:val="0025548C"/>
    <w:rPr>
      <w:b/>
      <w:bCs/>
    </w:rPr>
  </w:style>
  <w:style w:type="character" w:customStyle="1" w:styleId="CommentSubjectChar">
    <w:name w:val="Comment Subject Char"/>
    <w:basedOn w:val="CommentTextChar"/>
    <w:link w:val="CommentSubject"/>
    <w:rsid w:val="0025548C"/>
    <w:rPr>
      <w:rFonts w:ascii="Calibri" w:eastAsia="Calibri" w:hAnsi="Calibri"/>
      <w:b/>
      <w:bCs/>
    </w:rPr>
  </w:style>
  <w:style w:type="character" w:styleId="UnresolvedMention">
    <w:name w:val="Unresolved Mention"/>
    <w:basedOn w:val="DefaultParagraphFont"/>
    <w:uiPriority w:val="99"/>
    <w:semiHidden/>
    <w:unhideWhenUsed/>
    <w:rsid w:val="00400E43"/>
    <w:rPr>
      <w:color w:val="605E5C"/>
      <w:shd w:val="clear" w:color="auto" w:fill="E1DFDD"/>
    </w:rPr>
  </w:style>
  <w:style w:type="paragraph" w:customStyle="1" w:styleId="pf0">
    <w:name w:val="pf0"/>
    <w:basedOn w:val="Normal"/>
    <w:rsid w:val="002B24A1"/>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2B24A1"/>
    <w:rPr>
      <w:rFonts w:ascii="Segoe UI" w:hAnsi="Segoe UI" w:cs="Segoe UI" w:hint="default"/>
      <w:b/>
      <w:bCs/>
      <w:i/>
      <w:iCs/>
      <w:color w:val="FF0000"/>
      <w:sz w:val="18"/>
      <w:szCs w:val="18"/>
    </w:rPr>
  </w:style>
  <w:style w:type="character" w:styleId="Mention">
    <w:name w:val="Mention"/>
    <w:basedOn w:val="DefaultParagraphFont"/>
    <w:uiPriority w:val="99"/>
    <w:unhideWhenUsed/>
    <w:rsid w:val="00631A8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244331">
      <w:bodyDiv w:val="1"/>
      <w:marLeft w:val="0"/>
      <w:marRight w:val="0"/>
      <w:marTop w:val="0"/>
      <w:marBottom w:val="0"/>
      <w:divBdr>
        <w:top w:val="none" w:sz="0" w:space="0" w:color="auto"/>
        <w:left w:val="none" w:sz="0" w:space="0" w:color="auto"/>
        <w:bottom w:val="none" w:sz="0" w:space="0" w:color="auto"/>
        <w:right w:val="none" w:sz="0" w:space="0" w:color="auto"/>
      </w:divBdr>
    </w:div>
    <w:div w:id="1133864887">
      <w:bodyDiv w:val="1"/>
      <w:marLeft w:val="0"/>
      <w:marRight w:val="0"/>
      <w:marTop w:val="0"/>
      <w:marBottom w:val="0"/>
      <w:divBdr>
        <w:top w:val="none" w:sz="0" w:space="0" w:color="auto"/>
        <w:left w:val="none" w:sz="0" w:space="0" w:color="auto"/>
        <w:bottom w:val="none" w:sz="0" w:space="0" w:color="auto"/>
        <w:right w:val="none" w:sz="0" w:space="0" w:color="auto"/>
      </w:divBdr>
    </w:div>
    <w:div w:id="1545482445">
      <w:bodyDiv w:val="1"/>
      <w:marLeft w:val="0"/>
      <w:marRight w:val="0"/>
      <w:marTop w:val="0"/>
      <w:marBottom w:val="0"/>
      <w:divBdr>
        <w:top w:val="none" w:sz="0" w:space="0" w:color="auto"/>
        <w:left w:val="none" w:sz="0" w:space="0" w:color="auto"/>
        <w:bottom w:val="none" w:sz="0" w:space="0" w:color="auto"/>
        <w:right w:val="none" w:sz="0" w:space="0" w:color="auto"/>
      </w:divBdr>
    </w:div>
    <w:div w:id="202088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hazenandsawyer.sharepoint.com/sites/DesignResources/Design%20Guidelines%20and%20Checklists/Mechanical" TargetMode="External"/><Relationship Id="rId1" Type="http://schemas.openxmlformats.org/officeDocument/2006/relationships/hyperlink" Target="https://hazenandsawyer.sharepoint.com/:w:/t/60713-000/EbZKBhf42IRNridqwLHz2s4ByMCJxfIpVAiunnlZUPBgNg?e=juTpgI"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Rowland\AppData\Roaming\Microsoft\_Hazen_Templates\Master%20Spec%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AA7AC9D1B4E4EB83BC70A69550AED" ma:contentTypeVersion="14" ma:contentTypeDescription="Create a new document." ma:contentTypeScope="" ma:versionID="43ce8f70e3f2ea79ea9d09e125027a99">
  <xsd:schema xmlns:xsd="http://www.w3.org/2001/XMLSchema" xmlns:xs="http://www.w3.org/2001/XMLSchema" xmlns:p="http://schemas.microsoft.com/office/2006/metadata/properties" xmlns:ns2="5e8f08ee-c940-4e9f-8f1c-433053dacb57" xmlns:ns3="b1dc72e1-30c7-4c5e-9e58-12ad2bdce609" xmlns:ns4="442adcbb-e9df-4488-9ff4-5d572264104b" targetNamespace="http://schemas.microsoft.com/office/2006/metadata/properties" ma:root="true" ma:fieldsID="cf80690540aa75451640367b6c4f39ca" ns2:_="" ns3:_="" ns4:_="">
    <xsd:import namespace="5e8f08ee-c940-4e9f-8f1c-433053dacb57"/>
    <xsd:import namespace="b1dc72e1-30c7-4c5e-9e58-12ad2bdce609"/>
    <xsd:import namespace="442adcbb-e9df-4488-9ff4-5d572264104b"/>
    <xsd:element name="properties">
      <xsd:complexType>
        <xsd:sequence>
          <xsd:element name="documentManagement">
            <xsd:complexType>
              <xsd:all>
                <xsd:element ref="ns2:Job_x0020_No." minOccurs="0"/>
                <xsd:element ref="ns2:la4a482e7a5c451c849f25095c650518" minOccurs="0"/>
                <xsd:element ref="ns2:TaxCatchAl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lcf76f155ced4ddcb4097134ff3c332f"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f08ee-c940-4e9f-8f1c-433053dacb57" elementFormDefault="qualified">
    <xsd:import namespace="http://schemas.microsoft.com/office/2006/documentManagement/types"/>
    <xsd:import namespace="http://schemas.microsoft.com/office/infopath/2007/PartnerControls"/>
    <xsd:element name="Job_x0020_No." ma:index="8" nillable="true" ma:displayName="JobNumber" ma:default="33000-104" ma:internalName="Job_x0020_No_x002e_" ma:readOnly="false">
      <xsd:simpleType>
        <xsd:restriction base="dms:Text">
          <xsd:maxLength value="255"/>
        </xsd:restriction>
      </xsd:simpleType>
    </xsd:element>
    <xsd:element name="la4a482e7a5c451c849f25095c650518" ma:index="10" nillable="true" ma:taxonomy="true" ma:internalName="la4a482e7a5c451c849f25095c650518" ma:taxonomyFieldName="Client_x002e_" ma:displayName="Client." ma:default="16;#Loudoun Water|90843e96-14ea-4b71-983e-c4acf1138f3d" ma:fieldId="{5a4a482e-7a5c-451c-849f-25095c650518}" ma:sspId="fa60db12-2b6a-4eb8-baad-584f0c7a05b3" ma:termSetId="b64de878-faa0-463e-ab6c-ed4f19ee4a8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83AE877C-3FE2-4178-AD38-9FCA8D57FE36}" ma:internalName="TaxCatchAll" ma:showField="CatchAllData" ma:web="{442adcbb-e9df-4488-9ff4-5d572264104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dc72e1-30c7-4c5e-9e58-12ad2bdce60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a60db12-2b6a-4eb8-baad-584f0c7a05b3"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2adcbb-e9df-4488-9ff4-5d57226410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1dc72e1-30c7-4c5e-9e58-12ad2bdce609">
      <Terms xmlns="http://schemas.microsoft.com/office/infopath/2007/PartnerControls"/>
    </lcf76f155ced4ddcb4097134ff3c332f>
    <Job_x0020_No. xmlns="5e8f08ee-c940-4e9f-8f1c-433053dacb57" xsi:nil="true"/>
    <TaxCatchAll xmlns="5e8f08ee-c940-4e9f-8f1c-433053dacb57"/>
    <la4a482e7a5c451c849f25095c650518 xmlns="5e8f08ee-c940-4e9f-8f1c-433053dacb57">
      <Terms xmlns="http://schemas.microsoft.com/office/infopath/2007/PartnerControls"/>
    </la4a482e7a5c451c849f25095c650518>
    <SharedWithUsers xmlns="442adcbb-e9df-4488-9ff4-5d572264104b">
      <UserInfo>
        <DisplayName>Bullard, Michael</DisplayName>
        <AccountId>49</AccountId>
        <AccountType/>
      </UserInfo>
    </SharedWithUsers>
    <MediaLengthInSeconds xmlns="b1dc72e1-30c7-4c5e-9e58-12ad2bdce609" xsi:nil="true"/>
  </documentManagement>
</p:properties>
</file>

<file path=customXml/item5.xml><?xml version="1.0" encoding="utf-8"?>
<?mso-contentType ?>
<SharedContentType xmlns="Microsoft.SharePoint.Taxonomy.ContentTypeSync" SourceId="fa60db12-2b6a-4eb8-baad-584f0c7a05b3" ContentTypeId="0x0101" PreviousValue="false" LastSyncTimeStamp="2014-11-24T01:52:41.627Z"/>
</file>

<file path=customXml/itemProps1.xml><?xml version="1.0" encoding="utf-8"?>
<ds:datastoreItem xmlns:ds="http://schemas.openxmlformats.org/officeDocument/2006/customXml" ds:itemID="{6DAA80C0-29A3-4BD8-A50E-C2F617FD2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f08ee-c940-4e9f-8f1c-433053dacb57"/>
    <ds:schemaRef ds:uri="b1dc72e1-30c7-4c5e-9e58-12ad2bdce609"/>
    <ds:schemaRef ds:uri="442adcbb-e9df-4488-9ff4-5d572264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7BE55-BD2E-4E7C-993F-A1B1783C0430}">
  <ds:schemaRefs>
    <ds:schemaRef ds:uri="http://schemas.openxmlformats.org/officeDocument/2006/bibliography"/>
  </ds:schemaRefs>
</ds:datastoreItem>
</file>

<file path=customXml/itemProps3.xml><?xml version="1.0" encoding="utf-8"?>
<ds:datastoreItem xmlns:ds="http://schemas.openxmlformats.org/officeDocument/2006/customXml" ds:itemID="{AB95E23C-CBBF-41D7-A5FA-011CA32BB6EC}">
  <ds:schemaRefs>
    <ds:schemaRef ds:uri="http://schemas.microsoft.com/sharepoint/v3/contenttype/forms"/>
  </ds:schemaRefs>
</ds:datastoreItem>
</file>

<file path=customXml/itemProps4.xml><?xml version="1.0" encoding="utf-8"?>
<ds:datastoreItem xmlns:ds="http://schemas.openxmlformats.org/officeDocument/2006/customXml" ds:itemID="{A3E472F2-51D3-4309-874D-50FEA65B32E0}">
  <ds:schemaRefs>
    <ds:schemaRef ds:uri="http://schemas.microsoft.com/office/2006/metadata/properties"/>
    <ds:schemaRef ds:uri="http://schemas.microsoft.com/office/infopath/2007/PartnerControls"/>
    <ds:schemaRef ds:uri="b1dc72e1-30c7-4c5e-9e58-12ad2bdce609"/>
    <ds:schemaRef ds:uri="5e8f08ee-c940-4e9f-8f1c-433053dacb57"/>
    <ds:schemaRef ds:uri="442adcbb-e9df-4488-9ff4-5d572264104b"/>
  </ds:schemaRefs>
</ds:datastoreItem>
</file>

<file path=customXml/itemProps5.xml><?xml version="1.0" encoding="utf-8"?>
<ds:datastoreItem xmlns:ds="http://schemas.openxmlformats.org/officeDocument/2006/customXml" ds:itemID="{30242473-E771-4EED-83B0-6090C53AD529}">
  <ds:schemaRefs>
    <ds:schemaRef ds:uri="Microsoft.SharePoint.Taxonomy.ContentTypeSync"/>
  </ds:schemaRefs>
</ds:datastoreItem>
</file>

<file path=docMetadata/LabelInfo.xml><?xml version="1.0" encoding="utf-8"?>
<clbl:labelList xmlns:clbl="http://schemas.microsoft.com/office/2020/mipLabelMetadata">
  <clbl:label id="{083fc4d2-72ad-412b-ae7d-6b81b83916dd}" enabled="0" method="" siteId="{083fc4d2-72ad-412b-ae7d-6b81b83916dd}" removed="1"/>
</clbl:labelList>
</file>

<file path=docProps/app.xml><?xml version="1.0" encoding="utf-8"?>
<Properties xmlns="http://schemas.openxmlformats.org/officeDocument/2006/extended-properties" xmlns:vt="http://schemas.openxmlformats.org/officeDocument/2006/docPropsVTypes">
  <Template>Master Spec Formatting Template</Template>
  <TotalTime>89</TotalTime>
  <Pages>17</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SECTION 11122</vt:lpstr>
    </vt:vector>
  </TitlesOfParts>
  <Company>Hazen and Sawyer</Company>
  <LinksUpToDate>false</LinksUpToDate>
  <CharactersWithSpaces>25821</CharactersWithSpaces>
  <SharedDoc>false</SharedDoc>
  <HLinks>
    <vt:vector size="12" baseType="variant">
      <vt:variant>
        <vt:i4>4915318</vt:i4>
      </vt:variant>
      <vt:variant>
        <vt:i4>3</vt:i4>
      </vt:variant>
      <vt:variant>
        <vt:i4>0</vt:i4>
      </vt:variant>
      <vt:variant>
        <vt:i4>5</vt:i4>
      </vt:variant>
      <vt:variant>
        <vt:lpwstr>mailto:SAnanth@hazenandsawyer.com</vt:lpwstr>
      </vt:variant>
      <vt:variant>
        <vt:lpwstr/>
      </vt:variant>
      <vt:variant>
        <vt:i4>7995502</vt:i4>
      </vt:variant>
      <vt:variant>
        <vt:i4>0</vt:i4>
      </vt:variant>
      <vt:variant>
        <vt:i4>0</vt:i4>
      </vt:variant>
      <vt:variant>
        <vt:i4>5</vt:i4>
      </vt:variant>
      <vt:variant>
        <vt:lpwstr>https://hazenandsawyer.sharepoint.com/sites/DesignResources/Design Guidelines and Checklists/Mechanical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11122</dc:title>
  <dc:subject/>
  <dc:creator>mbullard@hazenandsawyer.com</dc:creator>
  <cp:keywords/>
  <cp:lastModifiedBy>Ghadimi, Shahrouz</cp:lastModifiedBy>
  <cp:revision>10</cp:revision>
  <cp:lastPrinted>2004-07-27T04:18:00Z</cp:lastPrinted>
  <dcterms:created xsi:type="dcterms:W3CDTF">2024-05-07T15:51:00Z</dcterms:created>
  <dcterms:modified xsi:type="dcterms:W3CDTF">2024-05-07T17:24:00Z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0x010100239AA7AC9D1B4E4EB83BC70A69550AED</vt:lpwstr>
  </property>
  <property fmtid="{D5CDD505-2E9C-101B-9397-08002B2CF9AE}" pid="3" name="_dlc_DocIdItemGuid">
    <vt:lpwstr>1212ded9-81b3-4c84-8415-804869dbf91f</vt:lpwstr>
  </property>
  <property fmtid="{D5CDD505-2E9C-101B-9397-08002B2CF9AE}" pid="4" name="Order">
    <vt:r8>1283400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Client.">
    <vt:lpwstr>16;#Loudoun Water|90843e96-14ea-4b71-983e-c4acf1138f3d</vt:lpwstr>
  </property>
</Properties>
</file>