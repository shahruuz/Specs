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68B438" w14:textId="4DC543DF" w:rsidR="0013499B" w:rsidRPr="002A241B" w:rsidDel="00D531E9" w:rsidRDefault="0013499B" w:rsidP="0013499B">
      <w:pPr>
        <w:pStyle w:val="NormalWeb"/>
        <w:rPr>
          <w:del w:id="0" w:author="Ghadimi, Shahrouz" w:date="2024-04-17T08:53:00Z"/>
          <w:rFonts w:ascii="Arial" w:eastAsia="Calibri" w:hAnsi="Arial"/>
          <w:b/>
          <w:bCs/>
          <w:i/>
          <w:iCs/>
          <w:color w:val="FF0000"/>
          <w:sz w:val="22"/>
          <w:szCs w:val="22"/>
        </w:rPr>
      </w:pPr>
      <w:del w:id="1" w:author="Ghadimi, Shahrouz" w:date="2024-04-17T08:53:00Z">
        <w:r w:rsidRPr="002A241B" w:rsidDel="00D531E9">
          <w:rPr>
            <w:rFonts w:ascii="Arial" w:eastAsia="Calibri" w:hAnsi="Arial"/>
            <w:b/>
            <w:bCs/>
            <w:i/>
            <w:iCs/>
            <w:color w:val="FF0000"/>
            <w:sz w:val="22"/>
            <w:szCs w:val="22"/>
          </w:rPr>
          <w:delText xml:space="preserve">SPECIFICATION SELF-ASSESSMENT GRADE: “B” (SHARED).  </w:delText>
        </w:r>
      </w:del>
    </w:p>
    <w:p w14:paraId="44D69AC4" w14:textId="6DB19622" w:rsidR="0013499B" w:rsidRPr="002A241B" w:rsidDel="00D531E9" w:rsidRDefault="0013499B" w:rsidP="0013499B">
      <w:pPr>
        <w:pStyle w:val="NormalWeb"/>
        <w:rPr>
          <w:del w:id="2" w:author="Ghadimi, Shahrouz" w:date="2024-04-17T08:53:00Z"/>
          <w:rFonts w:ascii="Arial" w:eastAsia="Calibri" w:hAnsi="Arial"/>
          <w:b/>
          <w:bCs/>
          <w:i/>
          <w:iCs/>
          <w:color w:val="FF0000"/>
          <w:sz w:val="22"/>
          <w:szCs w:val="22"/>
        </w:rPr>
      </w:pPr>
      <w:del w:id="3" w:author="Ghadimi, Shahrouz" w:date="2024-04-17T08:53:00Z">
        <w:r w:rsidRPr="002A241B" w:rsidDel="00D531E9">
          <w:rPr>
            <w:rFonts w:ascii="Arial" w:eastAsia="Calibri" w:hAnsi="Arial"/>
            <w:b/>
            <w:bCs/>
            <w:i/>
            <w:iCs/>
            <w:color w:val="FF0000"/>
            <w:sz w:val="22"/>
            <w:szCs w:val="22"/>
          </w:rPr>
          <w:delText>THIS 43 23 1</w:delText>
        </w:r>
        <w:r w:rsidR="00CF687A" w:rsidDel="00D531E9">
          <w:rPr>
            <w:rFonts w:ascii="Arial" w:eastAsia="Calibri" w:hAnsi="Arial"/>
            <w:b/>
            <w:bCs/>
            <w:i/>
            <w:iCs/>
            <w:color w:val="FF0000"/>
            <w:sz w:val="22"/>
            <w:szCs w:val="22"/>
          </w:rPr>
          <w:delText>9</w:delText>
        </w:r>
        <w:r w:rsidRPr="002A241B" w:rsidDel="00D531E9">
          <w:rPr>
            <w:rFonts w:ascii="Arial" w:eastAsia="Calibri" w:hAnsi="Arial"/>
            <w:b/>
            <w:bCs/>
            <w:i/>
            <w:iCs/>
            <w:color w:val="FF0000"/>
            <w:sz w:val="22"/>
            <w:szCs w:val="22"/>
          </w:rPr>
          <w:delText xml:space="preserve"> – HORIZONTAL</w:delText>
        </w:r>
        <w:r w:rsidR="00CF687A" w:rsidDel="00D531E9">
          <w:rPr>
            <w:rFonts w:ascii="Arial" w:eastAsia="Calibri" w:hAnsi="Arial"/>
            <w:b/>
            <w:bCs/>
            <w:i/>
            <w:iCs/>
            <w:color w:val="FF0000"/>
            <w:sz w:val="22"/>
            <w:szCs w:val="22"/>
          </w:rPr>
          <w:delText xml:space="preserve"> CENTRIFUGAL CHOPPER PUMPS</w:delText>
        </w:r>
        <w:r w:rsidRPr="002A241B" w:rsidDel="00D531E9">
          <w:rPr>
            <w:rFonts w:ascii="Arial" w:eastAsia="Calibri" w:hAnsi="Arial"/>
            <w:b/>
            <w:bCs/>
            <w:i/>
            <w:iCs/>
            <w:color w:val="FF0000"/>
            <w:sz w:val="22"/>
            <w:szCs w:val="22"/>
          </w:rPr>
          <w:delText xml:space="preserve"> SPEC HAS BEEN COORDINATED WITH THE FOLLOWING SPECIFICATIONS: DIV 01, SECTION 46 00 00 – EQUIPMENT GENERAL</w:delText>
        </w:r>
        <w:r w:rsidR="007651F5" w:rsidDel="00D531E9">
          <w:rPr>
            <w:rFonts w:ascii="Arial" w:eastAsia="Calibri" w:hAnsi="Arial"/>
            <w:b/>
            <w:bCs/>
            <w:i/>
            <w:iCs/>
            <w:color w:val="FF0000"/>
            <w:sz w:val="22"/>
            <w:szCs w:val="22"/>
          </w:rPr>
          <w:delText xml:space="preserve"> PROVISIONS</w:delText>
        </w:r>
        <w:r w:rsidRPr="002A241B" w:rsidDel="00D531E9">
          <w:rPr>
            <w:rFonts w:ascii="Arial" w:eastAsia="Calibri" w:hAnsi="Arial"/>
            <w:b/>
            <w:bCs/>
            <w:i/>
            <w:iCs/>
            <w:color w:val="FF0000"/>
            <w:sz w:val="22"/>
            <w:szCs w:val="22"/>
          </w:rPr>
          <w:delText xml:space="preserve">, 43 20 00 – PUMPS - GENERAL. </w:delText>
        </w:r>
      </w:del>
    </w:p>
    <w:p w14:paraId="77FC238C" w14:textId="43AE7726" w:rsidR="0013499B" w:rsidRPr="002A241B" w:rsidDel="00D531E9" w:rsidRDefault="0013499B" w:rsidP="0013499B">
      <w:pPr>
        <w:pStyle w:val="NormalWeb"/>
        <w:rPr>
          <w:del w:id="4" w:author="Ghadimi, Shahrouz" w:date="2024-04-17T08:53:00Z"/>
          <w:rFonts w:ascii="Arial" w:eastAsia="Calibri" w:hAnsi="Arial"/>
          <w:b/>
          <w:bCs/>
          <w:i/>
          <w:iCs/>
          <w:color w:val="FF0000"/>
          <w:sz w:val="22"/>
          <w:szCs w:val="22"/>
        </w:rPr>
      </w:pPr>
      <w:del w:id="5" w:author="Ghadimi, Shahrouz" w:date="2024-04-17T08:53:00Z">
        <w:r w:rsidRPr="002A241B" w:rsidDel="00D531E9">
          <w:rPr>
            <w:rFonts w:ascii="Arial" w:eastAsia="Calibri" w:hAnsi="Arial"/>
            <w:b/>
            <w:bCs/>
            <w:i/>
            <w:iCs/>
            <w:color w:val="FF0000"/>
            <w:sz w:val="22"/>
            <w:szCs w:val="22"/>
          </w:rPr>
          <w:delText xml:space="preserve">THIS INDIVIDUAL PUMP SPECIFICATION HAS BEEN COORDINATED WITH THESE SPECIFICICATIONS AS AN EXAMPLE THAT SHOULD BE FOLLOWED FOR OTHER INDIVIDUAL PUMP SPECIFICATIONS. SPECIFIER TO COORDINATE WITH SPEC LEAD FOR GUIDANCE AND OVERSIGHT IN THE COORDINATION OF INDIVIDUAL SPEC SECTIONS WITH PUMPS-GENERAL. THIS IS ESSENTIAL BEFORE EACH INDIVIDUAL SPEC CAN BE USED ON A PROJECT. </w:delText>
        </w:r>
      </w:del>
    </w:p>
    <w:p w14:paraId="32DFFD3C" w14:textId="77777777" w:rsidR="0013499B" w:rsidRDefault="0013499B" w:rsidP="00CB5C0B">
      <w:pPr>
        <w:pStyle w:val="Title"/>
      </w:pPr>
    </w:p>
    <w:p w14:paraId="60F84A40" w14:textId="3DC11218" w:rsidR="00CB5C0B" w:rsidRPr="00CB5C0B" w:rsidRDefault="00C56D9D" w:rsidP="00CB5C0B">
      <w:pPr>
        <w:pStyle w:val="Title"/>
      </w:pPr>
      <w:r w:rsidRPr="00CB5C0B">
        <w:t xml:space="preserve">SECTION </w:t>
      </w:r>
      <w:r w:rsidR="00597548" w:rsidRPr="00CB5C0B">
        <w:t>43 23 19</w:t>
      </w:r>
    </w:p>
    <w:p w14:paraId="6E40EEA5" w14:textId="77777777" w:rsidR="00CB5C0B" w:rsidRPr="00CB5C0B" w:rsidRDefault="003864DE" w:rsidP="00672BB9">
      <w:pPr>
        <w:pStyle w:val="Title"/>
      </w:pPr>
      <w:r w:rsidRPr="00CB5C0B">
        <w:t>HORIZONTAL CENTRIFUGAL</w:t>
      </w:r>
      <w:r w:rsidR="00C56D9D" w:rsidRPr="00CB5C0B">
        <w:t xml:space="preserve"> CHOPPER PUMPS</w:t>
      </w:r>
    </w:p>
    <w:p w14:paraId="5DD544D1" w14:textId="661595E7" w:rsidR="00470192" w:rsidDel="00D531E9" w:rsidRDefault="00470192" w:rsidP="00470192">
      <w:pPr>
        <w:pStyle w:val="NotetoSpecifierHZ"/>
        <w:jc w:val="center"/>
        <w:rPr>
          <w:del w:id="6" w:author="Ghadimi, Shahrouz" w:date="2024-04-17T08:53:00Z"/>
        </w:rPr>
      </w:pPr>
      <w:del w:id="7" w:author="Ghadimi, Shahrouz" w:date="2024-04-17T08:53:00Z">
        <w:r w:rsidRPr="00340833" w:rsidDel="00D531E9">
          <w:delText>[DRAFT]</w:delText>
        </w:r>
      </w:del>
    </w:p>
    <w:p w14:paraId="58A81188" w14:textId="7FF888FB" w:rsidR="00EC482E" w:rsidRPr="00617417" w:rsidDel="00D531E9" w:rsidRDefault="00EC482E" w:rsidP="002A241B">
      <w:pPr>
        <w:pStyle w:val="NormalWeb"/>
        <w:rPr>
          <w:del w:id="8" w:author="Ghadimi, Shahrouz" w:date="2024-04-17T08:53:00Z"/>
          <w:rFonts w:ascii="Arial" w:eastAsia="Calibri" w:hAnsi="Arial"/>
          <w:b/>
          <w:bCs/>
          <w:i/>
          <w:iCs/>
          <w:color w:val="FF0000"/>
          <w:sz w:val="22"/>
          <w:szCs w:val="22"/>
        </w:rPr>
      </w:pPr>
      <w:del w:id="9" w:author="Ghadimi, Shahrouz" w:date="2024-04-17T08:53:00Z">
        <w:r w:rsidRPr="00617417" w:rsidDel="00D531E9">
          <w:rPr>
            <w:rFonts w:ascii="Arial" w:eastAsia="Calibri" w:hAnsi="Arial"/>
            <w:b/>
            <w:bCs/>
            <w:i/>
            <w:iCs/>
            <w:color w:val="FF0000"/>
            <w:sz w:val="22"/>
            <w:szCs w:val="22"/>
          </w:rPr>
          <w:delText>THIS INDIVIDUAL SPECIFICATION MUST BE ACCOMPANIED BY PUMPS - GENERAL, EQUIPMENT – GENERAL SECTION, DIVISION 00 AND DIVISION 01</w:delText>
        </w:r>
        <w:r w:rsidDel="00D531E9">
          <w:rPr>
            <w:rFonts w:ascii="Arial" w:eastAsia="Calibri" w:hAnsi="Arial"/>
            <w:b/>
            <w:bCs/>
            <w:i/>
            <w:iCs/>
            <w:color w:val="FF0000"/>
            <w:sz w:val="22"/>
            <w:szCs w:val="22"/>
          </w:rPr>
          <w:delText>, EACH OF WHICH CONTAINS ESSENTIAL REQUIREMENTS THAT SUPPLEMENT THIS INDIVIDUAL SPECIFICATION SECTION</w:delText>
        </w:r>
        <w:r w:rsidRPr="00617417" w:rsidDel="00D531E9">
          <w:rPr>
            <w:rFonts w:ascii="Arial" w:eastAsia="Calibri" w:hAnsi="Arial"/>
            <w:b/>
            <w:bCs/>
            <w:i/>
            <w:iCs/>
            <w:color w:val="FF0000"/>
            <w:sz w:val="22"/>
            <w:szCs w:val="22"/>
          </w:rPr>
          <w:delText xml:space="preserve">.  </w:delText>
        </w:r>
      </w:del>
    </w:p>
    <w:p w14:paraId="42B56459" w14:textId="6E9995CF" w:rsidR="00EC482E" w:rsidRPr="00617417" w:rsidDel="00D531E9" w:rsidRDefault="00EC482E" w:rsidP="002A241B">
      <w:pPr>
        <w:pStyle w:val="NormalWeb"/>
        <w:rPr>
          <w:del w:id="10" w:author="Ghadimi, Shahrouz" w:date="2024-04-17T08:53:00Z"/>
          <w:rFonts w:ascii="Arial" w:eastAsia="Calibri" w:hAnsi="Arial"/>
          <w:b/>
          <w:bCs/>
          <w:i/>
          <w:iCs/>
          <w:color w:val="FF0000"/>
          <w:sz w:val="22"/>
          <w:szCs w:val="22"/>
        </w:rPr>
      </w:pPr>
      <w:del w:id="11" w:author="Ghadimi, Shahrouz" w:date="2024-04-17T08:53:00Z">
        <w:r w:rsidRPr="00617417" w:rsidDel="00D531E9">
          <w:rPr>
            <w:rFonts w:ascii="Arial" w:eastAsia="Calibri" w:hAnsi="Arial"/>
            <w:b/>
            <w:bCs/>
            <w:i/>
            <w:iCs/>
            <w:color w:val="FF0000"/>
            <w:sz w:val="22"/>
            <w:szCs w:val="22"/>
          </w:rPr>
          <w:delText xml:space="preserve">SPECIFIER SHOULD VERIFY THAT EACH INDIVIDUAL PUMP SPECIFICATIONS HAS BEEN CROSS CHECKED AGAINST THESE SECTIONS TO AVOID CONFLICTING REQUIREMENTS AND/OR REDUNDANT REQUIREMENTS. IF UPDATES TO INDIVIDUAL SPEC SECTIONS AND/OR PUMPS - GENERAL ARE NECESSARY, PLEASE SEND PROPOSED TRACKED CHANGES TO INDIVIDUAL SPEC SECTION TO THAT SECTION’S SPEC LEAD FOR INCORPORATION INTO THE MASTER. </w:delText>
        </w:r>
      </w:del>
    </w:p>
    <w:p w14:paraId="4A26B703" w14:textId="797C5D0F" w:rsidR="00CB5C0B" w:rsidRPr="00CB5C0B" w:rsidRDefault="00C56D9D" w:rsidP="00CB5C0B">
      <w:pPr>
        <w:pStyle w:val="Heading1"/>
      </w:pPr>
      <w:r w:rsidRPr="00CB5C0B">
        <w:t>GENERAL</w:t>
      </w:r>
    </w:p>
    <w:p w14:paraId="4215215F" w14:textId="7F354ED3" w:rsidR="00CB5C0B" w:rsidRPr="00CB5C0B" w:rsidRDefault="00C56D9D" w:rsidP="00CB5C0B">
      <w:pPr>
        <w:pStyle w:val="Heading2"/>
      </w:pPr>
      <w:r w:rsidRPr="00CB5C0B">
        <w:t>THE REQUIREMENT</w:t>
      </w:r>
    </w:p>
    <w:p w14:paraId="3B78AC58" w14:textId="1D3BB087" w:rsidR="00B14730" w:rsidRPr="003F015F" w:rsidRDefault="00B14730" w:rsidP="00B14730">
      <w:pPr>
        <w:pStyle w:val="Heading3"/>
      </w:pPr>
      <w:r w:rsidRPr="003F015F">
        <w:t>The Contractor shall furnish</w:t>
      </w:r>
      <w:r>
        <w:t>,</w:t>
      </w:r>
      <w:r w:rsidRPr="003F015F">
        <w:t xml:space="preserve"> install</w:t>
      </w:r>
      <w:r>
        <w:t>, and place into satisfactory operation</w:t>
      </w:r>
      <w:r w:rsidRPr="003F015F">
        <w:t xml:space="preserve"> horizontal </w:t>
      </w:r>
      <w:r w:rsidR="00016CB9">
        <w:t xml:space="preserve">centrifugal chopper </w:t>
      </w:r>
      <w:r w:rsidRPr="003F015F">
        <w:t xml:space="preserve">pumps at the locations shown on the Drawings and as specified herein. All pumps </w:t>
      </w:r>
      <w:r>
        <w:t xml:space="preserve">specified herein </w:t>
      </w:r>
      <w:r w:rsidRPr="003F015F">
        <w:t>shall be supplied by the same manufacturer.</w:t>
      </w:r>
    </w:p>
    <w:p w14:paraId="1F788BE1" w14:textId="68D09EB2" w:rsidR="00B14730" w:rsidRDefault="00B14730" w:rsidP="00B14730">
      <w:pPr>
        <w:pStyle w:val="Heading3"/>
      </w:pPr>
      <w:r>
        <w:rPr>
          <w:noProof/>
        </w:rPr>
        <mc:AlternateContent>
          <mc:Choice Requires="wps">
            <w:drawing>
              <wp:anchor distT="0" distB="0" distL="114300" distR="114300" simplePos="0" relativeHeight="251658240" behindDoc="0" locked="1" layoutInCell="1" allowOverlap="1" wp14:anchorId="6E9AFD65" wp14:editId="4AF7F08B">
                <wp:simplePos x="0" y="0"/>
                <wp:positionH relativeFrom="column">
                  <wp:posOffset>6172200</wp:posOffset>
                </wp:positionH>
                <wp:positionV relativeFrom="page">
                  <wp:posOffset>8229600</wp:posOffset>
                </wp:positionV>
                <wp:extent cx="301752" cy="566928"/>
                <wp:effectExtent l="0" t="0" r="3175" b="508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752" cy="56692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8BE8B7" w14:textId="16F50425" w:rsidR="007B1F4D" w:rsidRPr="003375B1" w:rsidRDefault="002C11EA" w:rsidP="00B14730">
                            <w:pPr>
                              <w:pStyle w:val="DateHZ"/>
                            </w:pPr>
                            <w:r>
                              <w:t>01-09-2023</w:t>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9AFD65" id="_x0000_t202" coordsize="21600,21600" o:spt="202" path="m,l,21600r21600,l21600,xe">
                <v:stroke joinstyle="miter"/>
                <v:path gradientshapeok="t" o:connecttype="rect"/>
              </v:shapetype>
              <v:shape id="Text Box 2" o:spid="_x0000_s1026" type="#_x0000_t202" style="position:absolute;left:0;text-align:left;margin-left:486pt;margin-top:9in;width:23.75pt;height:44.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" stroked="f">
                <v:textbox style="layout-flow:vertical">
                  <w:txbxContent>
                    <w:p w14:paraId="4D8BE8B7" w14:textId="16F50425" w:rsidR="007B1F4D" w:rsidRPr="003375B1" w:rsidRDefault="002C11EA" w:rsidP="00B14730">
                      <w:pPr>
                        <w:pStyle w:val="DateHZ"/>
                      </w:pPr>
                      <w:r>
                        <w:t>01-09-2023</w:t>
                      </w:r>
                    </w:p>
                  </w:txbxContent>
                </v:textbox>
                <w10:wrap anchory="page"/>
                <w10:anchorlock/>
              </v:shape>
            </w:pict>
          </mc:Fallback>
        </mc:AlternateContent>
      </w:r>
      <w:r w:rsidRPr="003F015F">
        <w:t>Equipment shall be provided in accordance with the requirements of</w:t>
      </w:r>
      <w:r w:rsidRPr="002A241B">
        <w:t xml:space="preserve"> </w:t>
      </w:r>
      <w:ins w:id="12" w:author="Ghadimi, Shahrouz" w:date="2024-04-17T08:46:00Z">
        <w:r w:rsidR="00E16A97" w:rsidRPr="00E16A97">
          <w:t xml:space="preserve">Section 46 00 00 – Equipment General Provisions </w:t>
        </w:r>
        <w:r w:rsidR="00E16A97">
          <w:t xml:space="preserve">and </w:t>
        </w:r>
      </w:ins>
      <w:r w:rsidRPr="008547CA">
        <w:rPr>
          <w:highlight w:val="yellow"/>
        </w:rPr>
        <w:t>Section 43 20 00 – Pumps General</w:t>
      </w:r>
      <w:r w:rsidRPr="003F015F">
        <w:t>.</w:t>
      </w:r>
    </w:p>
    <w:p w14:paraId="4FD46768" w14:textId="7A605249" w:rsidR="00B94FC1" w:rsidRDefault="0094721B" w:rsidP="00B94FC1">
      <w:pPr>
        <w:pStyle w:val="Heading2"/>
      </w:pPr>
      <w:r>
        <w:t>reference specifications, codes, and standards</w:t>
      </w:r>
    </w:p>
    <w:p w14:paraId="5C41A5D1" w14:textId="732EC299" w:rsidR="0094721B" w:rsidRDefault="0094721B" w:rsidP="0094721B">
      <w:pPr>
        <w:pStyle w:val="Heading3"/>
      </w:pPr>
      <w:r>
        <w:t xml:space="preserve">Comply with </w:t>
      </w:r>
      <w:r w:rsidRPr="002A241B">
        <w:rPr>
          <w:highlight w:val="yellow"/>
        </w:rPr>
        <w:t>Section 43 20 00 – Pumps General</w:t>
      </w:r>
    </w:p>
    <w:p w14:paraId="63EC6BFA" w14:textId="29DE332D" w:rsidR="0094721B" w:rsidDel="00FF4A7B" w:rsidRDefault="00130FE6" w:rsidP="00130FE6">
      <w:pPr>
        <w:pStyle w:val="Heading3"/>
        <w:rPr>
          <w:del w:id="13" w:author="Ghadimi, Shahrouz" w:date="2024-04-17T08:53:00Z"/>
        </w:rPr>
      </w:pPr>
      <w:del w:id="14" w:author="Ghadimi, Shahrouz" w:date="2024-04-17T08:53:00Z">
        <w:r w:rsidRPr="00617417" w:rsidDel="00FF4A7B">
          <w:delText>[Add Requirements specific to this pump type</w:delText>
        </w:r>
        <w:r w:rsidDel="00FF4A7B">
          <w:delText>, if any</w:delText>
        </w:r>
        <w:r w:rsidRPr="00617417" w:rsidDel="00FF4A7B">
          <w:delText>]</w:delText>
        </w:r>
      </w:del>
    </w:p>
    <w:p w14:paraId="118C01C4" w14:textId="7EA211D4" w:rsidR="00AB6803" w:rsidRDefault="00AB6803" w:rsidP="00AB6803">
      <w:pPr>
        <w:pStyle w:val="Heading2"/>
      </w:pPr>
      <w:r>
        <w:t>Action/informational submittals</w:t>
      </w:r>
    </w:p>
    <w:p w14:paraId="2A92F06C" w14:textId="7CE90697" w:rsidR="00AB6803" w:rsidRPr="008847E3" w:rsidRDefault="00AB6803" w:rsidP="00AB6803">
      <w:pPr>
        <w:pStyle w:val="Heading3"/>
      </w:pPr>
      <w:r w:rsidRPr="008847E3">
        <w:t xml:space="preserve">Product Data: Comply with </w:t>
      </w:r>
      <w:r w:rsidRPr="008847E3">
        <w:rPr>
          <w:rPrChange w:id="15" w:author="Ghadimi, Shahrouz" w:date="2024-04-17T08:54:00Z">
            <w:rPr>
              <w:highlight w:val="yellow"/>
            </w:rPr>
          </w:rPrChange>
        </w:rPr>
        <w:t>Section 01 33 00 – Submittal</w:t>
      </w:r>
      <w:r w:rsidR="00F2490B" w:rsidRPr="008847E3">
        <w:rPr>
          <w:rPrChange w:id="16" w:author="Ghadimi, Shahrouz" w:date="2024-04-17T08:54:00Z">
            <w:rPr>
              <w:highlight w:val="yellow"/>
            </w:rPr>
          </w:rPrChange>
        </w:rPr>
        <w:t xml:space="preserve"> Procedures</w:t>
      </w:r>
    </w:p>
    <w:p w14:paraId="1E1225E6" w14:textId="77777777" w:rsidR="00D220FD" w:rsidRPr="008847E3" w:rsidRDefault="00D220FD" w:rsidP="00D220FD">
      <w:pPr>
        <w:pStyle w:val="Heading3"/>
      </w:pPr>
      <w:r w:rsidRPr="008847E3">
        <w:t xml:space="preserve">Provide submittals identified in Specification </w:t>
      </w:r>
      <w:r w:rsidRPr="008847E3">
        <w:rPr>
          <w:rPrChange w:id="17" w:author="Ghadimi, Shahrouz" w:date="2024-04-17T08:54:00Z">
            <w:rPr>
              <w:highlight w:val="yellow"/>
            </w:rPr>
          </w:rPrChange>
        </w:rPr>
        <w:t>Section 46 00 00 – Equipment General Provisions</w:t>
      </w:r>
      <w:r w:rsidRPr="008847E3">
        <w:t xml:space="preserve"> in addition to the submittals identified herein and in addition to the submittals identified in the individual pumping specification sections.</w:t>
      </w:r>
    </w:p>
    <w:p w14:paraId="3944B91A" w14:textId="77777777" w:rsidR="00D220FD" w:rsidRPr="008847E3" w:rsidRDefault="00D220FD" w:rsidP="00D220FD">
      <w:pPr>
        <w:pStyle w:val="Heading3"/>
        <w:rPr>
          <w:rPrChange w:id="18" w:author="Ghadimi, Shahrouz" w:date="2024-04-17T08:54:00Z">
            <w:rPr>
              <w:highlight w:val="yellow"/>
            </w:rPr>
          </w:rPrChange>
        </w:rPr>
      </w:pPr>
      <w:r w:rsidRPr="008847E3">
        <w:t xml:space="preserve">Provide submittals identified in Specification </w:t>
      </w:r>
      <w:r w:rsidRPr="008847E3">
        <w:rPr>
          <w:rPrChange w:id="19" w:author="Ghadimi, Shahrouz" w:date="2024-04-17T08:54:00Z">
            <w:rPr>
              <w:highlight w:val="yellow"/>
            </w:rPr>
          </w:rPrChange>
        </w:rPr>
        <w:t>Section 43 20 00 – Pumps – General.</w:t>
      </w:r>
    </w:p>
    <w:p w14:paraId="1C7DFE67" w14:textId="77777777" w:rsidR="00D220FD" w:rsidRPr="008847E3" w:rsidRDefault="00D220FD" w:rsidP="00D220FD">
      <w:pPr>
        <w:pStyle w:val="Heading3"/>
      </w:pPr>
      <w:r w:rsidRPr="008847E3">
        <w:t>Dynamic Analysis Results Report</w:t>
      </w:r>
    </w:p>
    <w:p w14:paraId="5C191BFE" w14:textId="36405D0D" w:rsidR="00AB6803" w:rsidDel="008847E3" w:rsidRDefault="00D220FD" w:rsidP="00D220FD">
      <w:pPr>
        <w:pStyle w:val="Heading3"/>
        <w:rPr>
          <w:del w:id="20" w:author="Ghadimi, Shahrouz" w:date="2024-04-17T08:54:00Z"/>
        </w:rPr>
      </w:pPr>
      <w:del w:id="21" w:author="Ghadimi, Shahrouz" w:date="2024-04-17T08:54:00Z">
        <w:r w:rsidRPr="00617417" w:rsidDel="008847E3">
          <w:delText>[</w:delText>
        </w:r>
        <w:r w:rsidRPr="009D49FB" w:rsidDel="008847E3">
          <w:rPr>
            <w:highlight w:val="yellow"/>
          </w:rPr>
          <w:delText>Add Requirements specific to this pump type</w:delText>
        </w:r>
        <w:r w:rsidRPr="00617417" w:rsidDel="008847E3">
          <w:delText>]</w:delText>
        </w:r>
      </w:del>
    </w:p>
    <w:p w14:paraId="33948B2E" w14:textId="77777777" w:rsidR="004F3E53" w:rsidRPr="00617417" w:rsidRDefault="004F3E53" w:rsidP="004F3E53">
      <w:pPr>
        <w:pStyle w:val="Heading2"/>
      </w:pPr>
      <w:r w:rsidRPr="00617417">
        <w:t>Closeout Submittals</w:t>
      </w:r>
    </w:p>
    <w:p w14:paraId="64AC2FE9" w14:textId="77777777" w:rsidR="004F3E53" w:rsidRPr="00617417" w:rsidRDefault="004F3E53" w:rsidP="004F3E53">
      <w:pPr>
        <w:pStyle w:val="Heading3"/>
      </w:pPr>
      <w:r w:rsidRPr="00617417">
        <w:t>Submit warranty documentation in compliance with:</w:t>
      </w:r>
    </w:p>
    <w:p w14:paraId="3CB6F36F" w14:textId="0B91E238" w:rsidR="004F3E53" w:rsidRPr="003956EE" w:rsidRDefault="004F3E53" w:rsidP="002A241B">
      <w:pPr>
        <w:pStyle w:val="Heading4"/>
      </w:pPr>
      <w:r w:rsidRPr="003956EE">
        <w:t xml:space="preserve">Specification </w:t>
      </w:r>
      <w:r w:rsidRPr="003956EE">
        <w:rPr>
          <w:rPrChange w:id="22" w:author="Ghadimi, Shahrouz" w:date="2024-04-17T08:55:00Z">
            <w:rPr>
              <w:highlight w:val="yellow"/>
            </w:rPr>
          </w:rPrChange>
        </w:rPr>
        <w:t>Section 01 33 00 – Submittal</w:t>
      </w:r>
      <w:r w:rsidR="00F2490B" w:rsidRPr="003956EE">
        <w:rPr>
          <w:rPrChange w:id="23" w:author="Ghadimi, Shahrouz" w:date="2024-04-17T08:55:00Z">
            <w:rPr>
              <w:highlight w:val="yellow"/>
            </w:rPr>
          </w:rPrChange>
        </w:rPr>
        <w:t xml:space="preserve"> Procedures</w:t>
      </w:r>
      <w:r w:rsidR="00F2490B" w:rsidRPr="003956EE">
        <w:t xml:space="preserve"> </w:t>
      </w:r>
    </w:p>
    <w:p w14:paraId="51A5B17B" w14:textId="430EE51D" w:rsidR="004F3E53" w:rsidRPr="003956EE" w:rsidRDefault="004F3E53" w:rsidP="002A241B">
      <w:pPr>
        <w:pStyle w:val="Heading4"/>
      </w:pPr>
      <w:r w:rsidRPr="003956EE">
        <w:t xml:space="preserve">Specification </w:t>
      </w:r>
      <w:r w:rsidRPr="003956EE">
        <w:rPr>
          <w:rPrChange w:id="24" w:author="Ghadimi, Shahrouz" w:date="2024-04-17T08:55:00Z">
            <w:rPr>
              <w:highlight w:val="yellow"/>
            </w:rPr>
          </w:rPrChange>
        </w:rPr>
        <w:t>Section 01 61 00 - Product Requirements and Options</w:t>
      </w:r>
    </w:p>
    <w:p w14:paraId="5C969273" w14:textId="77777777" w:rsidR="004F3E53" w:rsidRPr="003956EE" w:rsidRDefault="004F3E53" w:rsidP="004F3E53">
      <w:pPr>
        <w:pStyle w:val="Heading3"/>
        <w:rPr>
          <w:rPrChange w:id="25" w:author="Ghadimi, Shahrouz" w:date="2024-04-17T08:55:00Z">
            <w:rPr>
              <w:highlight w:val="yellow"/>
            </w:rPr>
          </w:rPrChange>
        </w:rPr>
      </w:pPr>
      <w:r w:rsidRPr="003956EE">
        <w:t xml:space="preserve">Operation and Maintenance (O&amp;M) manuals shall be submitted in accordance with </w:t>
      </w:r>
      <w:r w:rsidRPr="003956EE">
        <w:rPr>
          <w:rPrChange w:id="26" w:author="Ghadimi, Shahrouz" w:date="2024-04-17T08:55:00Z">
            <w:rPr>
              <w:highlight w:val="yellow"/>
            </w:rPr>
          </w:rPrChange>
        </w:rPr>
        <w:t>Section 01 33 00 – Submittal Procedures</w:t>
      </w:r>
      <w:r w:rsidRPr="003956EE">
        <w:t xml:space="preserve"> and </w:t>
      </w:r>
      <w:r w:rsidRPr="003956EE">
        <w:rPr>
          <w:rPrChange w:id="27" w:author="Ghadimi, Shahrouz" w:date="2024-04-17T08:55:00Z">
            <w:rPr>
              <w:highlight w:val="yellow"/>
            </w:rPr>
          </w:rPrChange>
        </w:rPr>
        <w:t>Section 01 78 23 Operation and Maintenance Data.</w:t>
      </w:r>
    </w:p>
    <w:p w14:paraId="177D2CA8" w14:textId="78612BD8" w:rsidR="004F3E53" w:rsidRPr="003956EE" w:rsidRDefault="004F3E53" w:rsidP="004F3E53">
      <w:pPr>
        <w:pStyle w:val="Heading3"/>
      </w:pPr>
      <w:r w:rsidRPr="003956EE">
        <w:t xml:space="preserve">Comply with </w:t>
      </w:r>
      <w:r w:rsidR="009B2669" w:rsidRPr="003956EE">
        <w:rPr>
          <w:rPrChange w:id="28" w:author="Ghadimi, Shahrouz" w:date="2024-04-17T08:55:00Z">
            <w:rPr>
              <w:highlight w:val="yellow"/>
            </w:rPr>
          </w:rPrChange>
        </w:rPr>
        <w:t xml:space="preserve">Section </w:t>
      </w:r>
      <w:r w:rsidRPr="003956EE">
        <w:rPr>
          <w:rPrChange w:id="29" w:author="Ghadimi, Shahrouz" w:date="2024-04-17T08:55:00Z">
            <w:rPr>
              <w:highlight w:val="yellow"/>
            </w:rPr>
          </w:rPrChange>
        </w:rPr>
        <w:t>43 20 00 – Pumps General</w:t>
      </w:r>
    </w:p>
    <w:p w14:paraId="29761F1E" w14:textId="2E1BFBED" w:rsidR="004F3E53" w:rsidDel="00077497" w:rsidRDefault="004F3E53" w:rsidP="004F3E53">
      <w:pPr>
        <w:pStyle w:val="Heading3"/>
        <w:rPr>
          <w:del w:id="30" w:author="Ghadimi, Shahrouz" w:date="2024-04-17T08:55:00Z"/>
        </w:rPr>
      </w:pPr>
      <w:del w:id="31" w:author="Ghadimi, Shahrouz" w:date="2024-04-17T08:55:00Z">
        <w:r w:rsidRPr="00617417" w:rsidDel="00077497">
          <w:delText>[</w:delText>
        </w:r>
        <w:r w:rsidRPr="009D49FB" w:rsidDel="00077497">
          <w:rPr>
            <w:highlight w:val="yellow"/>
          </w:rPr>
          <w:delText>Add Requirements specific to this pump type</w:delText>
        </w:r>
        <w:r w:rsidRPr="00617417" w:rsidDel="00077497">
          <w:delText>]</w:delText>
        </w:r>
      </w:del>
    </w:p>
    <w:p w14:paraId="3AB2973B" w14:textId="77777777" w:rsidR="00014107" w:rsidRPr="00617417" w:rsidRDefault="00014107" w:rsidP="00014107">
      <w:pPr>
        <w:pStyle w:val="Heading2"/>
      </w:pPr>
      <w:r w:rsidRPr="00617417">
        <w:t>Maintenance materials submittals</w:t>
      </w:r>
    </w:p>
    <w:p w14:paraId="7060823B" w14:textId="77777777" w:rsidR="00014107" w:rsidRPr="00617417" w:rsidRDefault="00014107" w:rsidP="00014107">
      <w:pPr>
        <w:pStyle w:val="Heading3"/>
      </w:pPr>
      <w:r w:rsidRPr="00617417">
        <w:t>Operation and Maintenance (O&amp;M) manuals shall be submitted in accordance with:</w:t>
      </w:r>
    </w:p>
    <w:p w14:paraId="4170FC6E" w14:textId="77777777" w:rsidR="00014107" w:rsidRPr="003956EE" w:rsidRDefault="00014107" w:rsidP="00014107">
      <w:pPr>
        <w:pStyle w:val="Heading4"/>
        <w:rPr>
          <w:rPrChange w:id="32" w:author="Ghadimi, Shahrouz" w:date="2024-04-17T08:55:00Z">
            <w:rPr>
              <w:highlight w:val="yellow"/>
            </w:rPr>
          </w:rPrChange>
        </w:rPr>
      </w:pPr>
      <w:r w:rsidRPr="003956EE">
        <w:rPr>
          <w:rPrChange w:id="33" w:author="Ghadimi, Shahrouz" w:date="2024-04-17T08:55:00Z">
            <w:rPr>
              <w:highlight w:val="yellow"/>
            </w:rPr>
          </w:rPrChange>
        </w:rPr>
        <w:t>Section 01 33 00 – Submittal Procedures</w:t>
      </w:r>
    </w:p>
    <w:p w14:paraId="2690F07D" w14:textId="77777777" w:rsidR="00014107" w:rsidRPr="003956EE" w:rsidRDefault="00014107" w:rsidP="00014107">
      <w:pPr>
        <w:pStyle w:val="Heading4"/>
      </w:pPr>
      <w:r w:rsidRPr="003956EE">
        <w:rPr>
          <w:rPrChange w:id="34" w:author="Ghadimi, Shahrouz" w:date="2024-04-17T08:55:00Z">
            <w:rPr>
              <w:highlight w:val="yellow"/>
            </w:rPr>
          </w:rPrChange>
        </w:rPr>
        <w:t>Section 01 78 23 Operation and Maintenance Data</w:t>
      </w:r>
      <w:r w:rsidRPr="003956EE">
        <w:t>.</w:t>
      </w:r>
    </w:p>
    <w:p w14:paraId="2166ADCC" w14:textId="77777777" w:rsidR="00014107" w:rsidRPr="003956EE" w:rsidRDefault="00014107" w:rsidP="00014107">
      <w:pPr>
        <w:pStyle w:val="Heading3"/>
      </w:pPr>
      <w:r w:rsidRPr="003956EE">
        <w:t xml:space="preserve">Comply with </w:t>
      </w:r>
      <w:r w:rsidRPr="003956EE">
        <w:rPr>
          <w:rPrChange w:id="35" w:author="Ghadimi, Shahrouz" w:date="2024-04-17T08:55:00Z">
            <w:rPr>
              <w:highlight w:val="yellow"/>
            </w:rPr>
          </w:rPrChange>
        </w:rPr>
        <w:t>Section 01 78 43 – Spare Parts and Extra Materials</w:t>
      </w:r>
    </w:p>
    <w:p w14:paraId="7B264266" w14:textId="64266862" w:rsidR="00014107" w:rsidRPr="003956EE" w:rsidRDefault="00014107" w:rsidP="00014107">
      <w:pPr>
        <w:pStyle w:val="Heading3"/>
      </w:pPr>
      <w:r w:rsidRPr="003956EE">
        <w:t xml:space="preserve">Comply with </w:t>
      </w:r>
      <w:r w:rsidR="009B2669" w:rsidRPr="003956EE">
        <w:rPr>
          <w:rPrChange w:id="36" w:author="Ghadimi, Shahrouz" w:date="2024-04-17T08:55:00Z">
            <w:rPr>
              <w:highlight w:val="yellow"/>
            </w:rPr>
          </w:rPrChange>
        </w:rPr>
        <w:t xml:space="preserve">Section </w:t>
      </w:r>
      <w:r w:rsidRPr="003956EE">
        <w:rPr>
          <w:rPrChange w:id="37" w:author="Ghadimi, Shahrouz" w:date="2024-04-17T08:55:00Z">
            <w:rPr>
              <w:highlight w:val="yellow"/>
            </w:rPr>
          </w:rPrChange>
        </w:rPr>
        <w:t>01 79 00 – Instructions to Owner’s Personnel</w:t>
      </w:r>
      <w:r w:rsidRPr="003956EE">
        <w:t>.</w:t>
      </w:r>
    </w:p>
    <w:p w14:paraId="05CE345A" w14:textId="7A1BC97C" w:rsidR="00014107" w:rsidRPr="003956EE" w:rsidRDefault="00014107" w:rsidP="00014107">
      <w:pPr>
        <w:pStyle w:val="Heading3"/>
      </w:pPr>
      <w:r w:rsidRPr="003956EE">
        <w:t xml:space="preserve">Comply with </w:t>
      </w:r>
      <w:r w:rsidR="009B2669" w:rsidRPr="003956EE">
        <w:rPr>
          <w:rPrChange w:id="38" w:author="Ghadimi, Shahrouz" w:date="2024-04-17T08:55:00Z">
            <w:rPr>
              <w:highlight w:val="yellow"/>
            </w:rPr>
          </w:rPrChange>
        </w:rPr>
        <w:t xml:space="preserve">Section </w:t>
      </w:r>
      <w:r w:rsidRPr="003956EE">
        <w:rPr>
          <w:rPrChange w:id="39" w:author="Ghadimi, Shahrouz" w:date="2024-04-17T08:55:00Z">
            <w:rPr>
              <w:highlight w:val="yellow"/>
            </w:rPr>
          </w:rPrChange>
        </w:rPr>
        <w:t>46 00 00 – Equipment General</w:t>
      </w:r>
      <w:r w:rsidR="00F2490B" w:rsidRPr="003956EE">
        <w:rPr>
          <w:rPrChange w:id="40" w:author="Ghadimi, Shahrouz" w:date="2024-04-17T08:55:00Z">
            <w:rPr>
              <w:highlight w:val="yellow"/>
            </w:rPr>
          </w:rPrChange>
        </w:rPr>
        <w:t xml:space="preserve"> Provisions</w:t>
      </w:r>
      <w:r w:rsidRPr="003956EE">
        <w:rPr>
          <w:rPrChange w:id="41" w:author="Ghadimi, Shahrouz" w:date="2024-04-17T08:55:00Z">
            <w:rPr>
              <w:highlight w:val="yellow"/>
            </w:rPr>
          </w:rPrChange>
        </w:rPr>
        <w:t>.</w:t>
      </w:r>
    </w:p>
    <w:p w14:paraId="52BB0662" w14:textId="3A8179D5" w:rsidR="00014107" w:rsidRPr="003956EE" w:rsidRDefault="00014107" w:rsidP="00014107">
      <w:pPr>
        <w:pStyle w:val="Heading3"/>
      </w:pPr>
      <w:r w:rsidRPr="003956EE">
        <w:t xml:space="preserve">Comply with </w:t>
      </w:r>
      <w:r w:rsidR="009B2669" w:rsidRPr="003956EE">
        <w:rPr>
          <w:rPrChange w:id="42" w:author="Ghadimi, Shahrouz" w:date="2024-04-17T08:55:00Z">
            <w:rPr>
              <w:highlight w:val="yellow"/>
            </w:rPr>
          </w:rPrChange>
        </w:rPr>
        <w:t xml:space="preserve">Section </w:t>
      </w:r>
      <w:r w:rsidRPr="003956EE">
        <w:rPr>
          <w:rPrChange w:id="43" w:author="Ghadimi, Shahrouz" w:date="2024-04-17T08:55:00Z">
            <w:rPr>
              <w:highlight w:val="yellow"/>
            </w:rPr>
          </w:rPrChange>
        </w:rPr>
        <w:t>43 20 00 – Pumps General.</w:t>
      </w:r>
    </w:p>
    <w:p w14:paraId="4FE90D5D" w14:textId="470BE56E" w:rsidR="00014107" w:rsidDel="003956EE" w:rsidRDefault="00014107" w:rsidP="00014107">
      <w:pPr>
        <w:pStyle w:val="Heading3"/>
        <w:rPr>
          <w:del w:id="44" w:author="Ghadimi, Shahrouz" w:date="2024-04-17T08:55:00Z"/>
        </w:rPr>
      </w:pPr>
      <w:del w:id="45" w:author="Ghadimi, Shahrouz" w:date="2024-04-17T08:55:00Z">
        <w:r w:rsidRPr="00617417" w:rsidDel="003956EE">
          <w:delText>[</w:delText>
        </w:r>
        <w:r w:rsidRPr="009D49FB" w:rsidDel="003956EE">
          <w:rPr>
            <w:highlight w:val="yellow"/>
          </w:rPr>
          <w:delText>Add Requirements specific to this pump type</w:delText>
        </w:r>
        <w:r w:rsidRPr="00617417" w:rsidDel="003956EE">
          <w:delText>]</w:delText>
        </w:r>
      </w:del>
    </w:p>
    <w:p w14:paraId="4179C780" w14:textId="77777777" w:rsidR="008A5677" w:rsidRPr="00617417" w:rsidRDefault="008A5677" w:rsidP="008A5677">
      <w:pPr>
        <w:pStyle w:val="Heading2"/>
      </w:pPr>
      <w:r w:rsidRPr="00617417">
        <w:t>Quality Assurance Submittals</w:t>
      </w:r>
    </w:p>
    <w:p w14:paraId="77E75EF3" w14:textId="0BE0DEDB" w:rsidR="008A5677" w:rsidRPr="00690A09" w:rsidRDefault="008A5677" w:rsidP="008A5677">
      <w:pPr>
        <w:pStyle w:val="Heading3"/>
      </w:pPr>
      <w:r w:rsidRPr="00617417">
        <w:t xml:space="preserve">Comply </w:t>
      </w:r>
      <w:r w:rsidRPr="00690A09">
        <w:t xml:space="preserve">with </w:t>
      </w:r>
      <w:r w:rsidR="009B2669" w:rsidRPr="00690A09">
        <w:rPr>
          <w:rPrChange w:id="46" w:author="Ghadimi, Shahrouz" w:date="2024-04-17T08:56:00Z">
            <w:rPr>
              <w:highlight w:val="yellow"/>
            </w:rPr>
          </w:rPrChange>
        </w:rPr>
        <w:t xml:space="preserve">Section </w:t>
      </w:r>
      <w:r w:rsidRPr="00690A09">
        <w:rPr>
          <w:rPrChange w:id="47" w:author="Ghadimi, Shahrouz" w:date="2024-04-17T08:56:00Z">
            <w:rPr>
              <w:highlight w:val="yellow"/>
            </w:rPr>
          </w:rPrChange>
        </w:rPr>
        <w:t>43 20 00 – Pumps General</w:t>
      </w:r>
    </w:p>
    <w:p w14:paraId="02328E3C" w14:textId="77777777" w:rsidR="008A5677" w:rsidRPr="00690A09" w:rsidRDefault="008A5677" w:rsidP="008A5677">
      <w:pPr>
        <w:pStyle w:val="Heading3"/>
      </w:pPr>
      <w:r w:rsidRPr="00690A09">
        <w:t xml:space="preserve">Comply with </w:t>
      </w:r>
      <w:r w:rsidRPr="00690A09">
        <w:rPr>
          <w:rPrChange w:id="48" w:author="Ghadimi, Shahrouz" w:date="2024-04-17T08:56:00Z">
            <w:rPr>
              <w:highlight w:val="yellow"/>
            </w:rPr>
          </w:rPrChange>
        </w:rPr>
        <w:t>Section 01 75 00 – Check Out and Start Up Procedures</w:t>
      </w:r>
    </w:p>
    <w:p w14:paraId="6887544F" w14:textId="2DF4884B" w:rsidR="008A5677" w:rsidRPr="00690A09" w:rsidDel="00690A09" w:rsidRDefault="008A5677" w:rsidP="008A5677">
      <w:pPr>
        <w:pStyle w:val="Heading3"/>
        <w:rPr>
          <w:del w:id="49" w:author="Ghadimi, Shahrouz" w:date="2024-04-17T08:56:00Z"/>
          <w:rPrChange w:id="50" w:author="Ghadimi, Shahrouz" w:date="2024-04-17T08:56:00Z">
            <w:rPr>
              <w:del w:id="51" w:author="Ghadimi, Shahrouz" w:date="2024-04-17T08:56:00Z"/>
              <w:highlight w:val="yellow"/>
            </w:rPr>
          </w:rPrChange>
        </w:rPr>
      </w:pPr>
      <w:del w:id="52" w:author="Ghadimi, Shahrouz" w:date="2024-04-17T08:56:00Z">
        <w:r w:rsidRPr="00690A09" w:rsidDel="00690A09">
          <w:rPr>
            <w:rPrChange w:id="53" w:author="Ghadimi, Shahrouz" w:date="2024-04-17T08:56:00Z">
              <w:rPr>
                <w:highlight w:val="yellow"/>
              </w:rPr>
            </w:rPrChange>
          </w:rPr>
          <w:delText>[Add Requirements specific to this pump type]</w:delText>
        </w:r>
      </w:del>
    </w:p>
    <w:p w14:paraId="3F33CE2F" w14:textId="4F7958FD" w:rsidR="008A5677" w:rsidRPr="00690A09" w:rsidDel="00690A09" w:rsidRDefault="008A5677" w:rsidP="00C95D9A">
      <w:pPr>
        <w:pStyle w:val="NormalWeb"/>
        <w:rPr>
          <w:del w:id="54" w:author="Ghadimi, Shahrouz" w:date="2024-04-17T08:56:00Z"/>
          <w:rFonts w:ascii="Arial" w:eastAsia="Calibri" w:hAnsi="Arial"/>
          <w:b/>
          <w:bCs/>
          <w:i/>
          <w:iCs/>
          <w:color w:val="FF0000"/>
          <w:sz w:val="22"/>
          <w:szCs w:val="22"/>
        </w:rPr>
      </w:pPr>
      <w:del w:id="55" w:author="Ghadimi, Shahrouz" w:date="2024-04-17T08:56:00Z">
        <w:r w:rsidRPr="00690A09" w:rsidDel="00690A09">
          <w:rPr>
            <w:rFonts w:ascii="Arial" w:eastAsia="Calibri" w:hAnsi="Arial"/>
            <w:b/>
            <w:bCs/>
            <w:i/>
            <w:iCs/>
            <w:color w:val="FF0000"/>
            <w:sz w:val="22"/>
            <w:szCs w:val="22"/>
          </w:rPr>
          <w:delText>ADD DATA TABLES/SCHEDULES AT THE END OF THE SECTION TO PRESCRIBE THE PRELIMINARY AND FINAL FIELD DATA AND FREQUENCTY OF COLLECTION THAT SHALL BE COLLECTED AND SUBMITTED TO SUBSTANTIATE A FUNCTIONALITY OF A PUMP PERFORMING AS INTENDED. COORDINATE WITH INSTRUMENTATION AND CONTROL – TO THE EXTENT PRACTICAL, ALIGN DATA REQUIRED WITH AVAILABLE INSTRUMENTATION AND A PLC DATA LOG/HISTORIAN.</w:delText>
        </w:r>
      </w:del>
    </w:p>
    <w:p w14:paraId="45C5645B" w14:textId="28BF3273" w:rsidR="00F2490B" w:rsidRPr="00690A09" w:rsidDel="00690A09" w:rsidRDefault="00F2490B" w:rsidP="00C95D9A">
      <w:pPr>
        <w:pStyle w:val="NormalWeb"/>
        <w:rPr>
          <w:del w:id="56" w:author="Ghadimi, Shahrouz" w:date="2024-04-17T08:56:00Z"/>
          <w:rFonts w:ascii="Arial" w:eastAsia="Calibri" w:hAnsi="Arial"/>
          <w:b/>
          <w:bCs/>
          <w:i/>
          <w:iCs/>
          <w:color w:val="FF0000"/>
          <w:sz w:val="22"/>
          <w:szCs w:val="22"/>
        </w:rPr>
      </w:pPr>
      <w:del w:id="57" w:author="Ghadimi, Shahrouz" w:date="2024-04-17T08:56:00Z">
        <w:r w:rsidRPr="00690A09" w:rsidDel="00690A09">
          <w:rPr>
            <w:rFonts w:ascii="Arial" w:eastAsia="Calibri" w:hAnsi="Arial"/>
            <w:b/>
            <w:bCs/>
            <w:i/>
            <w:iCs/>
            <w:color w:val="FF0000"/>
            <w:sz w:val="22"/>
            <w:szCs w:val="22"/>
          </w:rPr>
          <w:delText>ANY ADDITONAL TABLES MAY REQUIRE OTHER TABLE NUMBER REFERENCING TO BE UPDATED IN THIS SPECIFICAITON.</w:delText>
        </w:r>
      </w:del>
    </w:p>
    <w:p w14:paraId="31BAE60D" w14:textId="77777777" w:rsidR="00C95D9A" w:rsidRPr="00690A09" w:rsidRDefault="00C95D9A" w:rsidP="00C95D9A">
      <w:pPr>
        <w:pStyle w:val="Heading2"/>
      </w:pPr>
      <w:r w:rsidRPr="00690A09">
        <w:t>General information and description</w:t>
      </w:r>
    </w:p>
    <w:p w14:paraId="6A18438F" w14:textId="1BEB0C58" w:rsidR="00C95D9A" w:rsidRPr="00690A09" w:rsidRDefault="00C95D9A" w:rsidP="002A241B">
      <w:pPr>
        <w:pStyle w:val="Heading3"/>
      </w:pPr>
      <w:r w:rsidRPr="00690A09">
        <w:t xml:space="preserve">Comply with Specification </w:t>
      </w:r>
      <w:r w:rsidRPr="00690A09">
        <w:rPr>
          <w:rPrChange w:id="58" w:author="Ghadimi, Shahrouz" w:date="2024-04-17T08:56:00Z">
            <w:rPr>
              <w:highlight w:val="yellow"/>
            </w:rPr>
          </w:rPrChange>
        </w:rPr>
        <w:t>Section 46 00 00 – Equipment General Provisions</w:t>
      </w:r>
      <w:r w:rsidRPr="00690A09">
        <w:t>.</w:t>
      </w:r>
    </w:p>
    <w:p w14:paraId="11F9D9D7" w14:textId="77777777" w:rsidR="004E49BE" w:rsidRPr="00690A09" w:rsidRDefault="004E49BE" w:rsidP="004E49BE">
      <w:pPr>
        <w:pStyle w:val="Heading2"/>
      </w:pPr>
      <w:r w:rsidRPr="00690A09">
        <w:t>dynamic analysis</w:t>
      </w:r>
    </w:p>
    <w:p w14:paraId="37D29806" w14:textId="24741F73" w:rsidR="00B719E4" w:rsidRPr="00F341FB" w:rsidRDefault="00B719E4" w:rsidP="00B719E4">
      <w:pPr>
        <w:pStyle w:val="Heading3"/>
        <w:numPr>
          <w:ilvl w:val="0"/>
          <w:numId w:val="0"/>
        </w:numPr>
        <w:rPr>
          <w:b/>
          <w:bCs/>
          <w:i/>
          <w:iCs/>
          <w:color w:val="FF0000"/>
        </w:rPr>
      </w:pPr>
      <w:r>
        <w:rPr>
          <w:b/>
          <w:bCs/>
          <w:i/>
          <w:iCs/>
          <w:color w:val="FF0000"/>
        </w:rPr>
        <w:t>SEE HAZEN “DYNAMIC ANALYSIS DECISION MATRIX” TO DETERMINE APPROPRIATE TYPES AND LEVELS OF ANALYSES REQUIRED</w:t>
      </w:r>
      <w:r w:rsidRPr="00F341FB">
        <w:rPr>
          <w:b/>
          <w:bCs/>
          <w:i/>
          <w:iCs/>
          <w:color w:val="FF0000"/>
        </w:rPr>
        <w:t>.</w:t>
      </w:r>
      <w:r>
        <w:rPr>
          <w:b/>
          <w:bCs/>
          <w:i/>
          <w:iCs/>
          <w:color w:val="FF0000"/>
        </w:rPr>
        <w:t xml:space="preserve"> TYPES OF ANALYSIS INCLUDE “LATERAL” (SOMETIMES REFERRED TO AS “ROTOR LATERAL”), “TORSIONAL” (SOMETIMES REFERRED TO AS “ROTOR TORSIONAL”) AND “STRUCTURAL”. LEVELS OF ANALYSIS CONFORM TO THE LEVEL 1, 2 &amp; 3 TERMINOLOGY IN ANSI/HI 9.6.8.  THE DECISION MATRIX CALCULATIONS MAY ALSO INDICATE LEVEL “NONE”, MEANING THAT NO ANALSISIS IS REQUIRED. DECISION MATRIX CALCULATIONS SHOULD BE REVIEWED WITH A MEMBER OF THE PUMPING SERVICE GROUP OR AN EXPERIENCED PUMP DESIGN ENGINEER.</w:t>
      </w:r>
    </w:p>
    <w:p w14:paraId="251EE5BD" w14:textId="77777777" w:rsidR="00B719E4" w:rsidRDefault="00B719E4" w:rsidP="00B719E4">
      <w:pPr>
        <w:pStyle w:val="Heading3"/>
      </w:pPr>
      <w:r>
        <w:t xml:space="preserve">Dynamic analyses shall be performed to determine the potential for a critical natural frequency (lateral, torsional, or structural) occurring within the normal operating speed range of the pumps. All dynamic analyses shall be performed in accordance with the latest edition of ANSI/HI 9.6.8 – Rotodynamic Pumps Guideline for Dynamics of Pumping Machinery and as specified in </w:t>
      </w:r>
      <w:r w:rsidRPr="0021495A">
        <w:rPr>
          <w:highlight w:val="yellow"/>
        </w:rPr>
        <w:t>Section 43 20 00 – Pumps General.</w:t>
      </w:r>
      <w:r w:rsidRPr="00C31587">
        <w:t xml:space="preserve"> </w:t>
      </w:r>
    </w:p>
    <w:p w14:paraId="4ABC2E65" w14:textId="6BDE6BBC" w:rsidR="00163610" w:rsidRDefault="00B719E4">
      <w:pPr>
        <w:pStyle w:val="Heading3"/>
      </w:pPr>
      <w:r w:rsidRPr="00C31587">
        <w:t>Level of analysis required, minimum frequency separation margin, and other parameters of the analyses shall be as follows</w:t>
      </w:r>
      <w:r>
        <w:t>:</w:t>
      </w:r>
    </w:p>
    <w:p w14:paraId="61DF0C7A" w14:textId="22C869C6" w:rsidR="00B719E4" w:rsidRPr="00CD6048" w:rsidRDefault="00D72365" w:rsidP="002A241B">
      <w:pPr>
        <w:pStyle w:val="TableFigureTitleHZ"/>
      </w:pPr>
      <w:r w:rsidRPr="00431735">
        <w:t>Dynamic Analysis Schedule 43 23 19 - 01</w:t>
      </w:r>
    </w:p>
    <w:tbl>
      <w:tblPr>
        <w:tblW w:w="8070" w:type="dxa"/>
        <w:jc w:val="center"/>
        <w:tblBorders>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4740"/>
        <w:gridCol w:w="1620"/>
        <w:gridCol w:w="1710"/>
      </w:tblGrid>
      <w:tr w:rsidR="00B719E4" w:rsidRPr="00E31298" w14:paraId="7C2F2B0B" w14:textId="77777777" w:rsidTr="002A241B">
        <w:trPr>
          <w:trHeight w:val="315"/>
          <w:tblHeader/>
          <w:jc w:val="center"/>
        </w:trPr>
        <w:tc>
          <w:tcPr>
            <w:tcW w:w="4740" w:type="dxa"/>
            <w:shd w:val="clear" w:color="auto" w:fill="CBC49D"/>
            <w:vAlign w:val="center"/>
          </w:tcPr>
          <w:p w14:paraId="44EE8A39" w14:textId="77777777" w:rsidR="00B719E4" w:rsidRPr="00A807B1" w:rsidRDefault="00B719E4" w:rsidP="007B1F4D">
            <w:pPr>
              <w:pStyle w:val="TableData-CenteredHZ"/>
              <w:jc w:val="left"/>
              <w:rPr>
                <w:b/>
                <w:bCs/>
              </w:rPr>
            </w:pPr>
          </w:p>
        </w:tc>
        <w:tc>
          <w:tcPr>
            <w:tcW w:w="1620" w:type="dxa"/>
            <w:shd w:val="clear" w:color="auto" w:fill="CBC49D"/>
            <w:vAlign w:val="center"/>
          </w:tcPr>
          <w:p w14:paraId="0E3987C0" w14:textId="77777777" w:rsidR="00B719E4" w:rsidRPr="00A807B1" w:rsidRDefault="00B719E4" w:rsidP="007B1F4D">
            <w:pPr>
              <w:pStyle w:val="TableData-CenteredHZ"/>
              <w:rPr>
                <w:b/>
                <w:bCs/>
              </w:rPr>
            </w:pPr>
            <w:r>
              <w:rPr>
                <w:b/>
                <w:bCs/>
              </w:rPr>
              <w:t>Service 1</w:t>
            </w:r>
          </w:p>
        </w:tc>
        <w:tc>
          <w:tcPr>
            <w:tcW w:w="1710" w:type="dxa"/>
            <w:shd w:val="clear" w:color="auto" w:fill="CBC49D"/>
            <w:vAlign w:val="center"/>
          </w:tcPr>
          <w:p w14:paraId="50197876" w14:textId="77777777" w:rsidR="00B719E4" w:rsidRPr="00A807B1" w:rsidRDefault="00B719E4" w:rsidP="007B1F4D">
            <w:pPr>
              <w:pStyle w:val="TableData-CenteredHZ"/>
              <w:rPr>
                <w:b/>
                <w:bCs/>
              </w:rPr>
            </w:pPr>
            <w:r>
              <w:rPr>
                <w:b/>
                <w:bCs/>
              </w:rPr>
              <w:t>Service2</w:t>
            </w:r>
          </w:p>
        </w:tc>
      </w:tr>
      <w:tr w:rsidR="00B719E4" w:rsidRPr="00E31298" w14:paraId="74CAEE63" w14:textId="77777777" w:rsidTr="00D72365">
        <w:trPr>
          <w:trHeight w:val="432"/>
          <w:jc w:val="center"/>
        </w:trPr>
        <w:tc>
          <w:tcPr>
            <w:tcW w:w="4740" w:type="dxa"/>
            <w:shd w:val="clear" w:color="auto" w:fill="auto"/>
            <w:vAlign w:val="center"/>
          </w:tcPr>
          <w:p w14:paraId="38933F94" w14:textId="77777777" w:rsidR="00B719E4" w:rsidRPr="00E31298" w:rsidRDefault="00B719E4" w:rsidP="007B1F4D">
            <w:pPr>
              <w:pStyle w:val="TableData-CenteredHZ"/>
              <w:jc w:val="left"/>
            </w:pPr>
            <w:r>
              <w:t>Lateral Analysis</w:t>
            </w:r>
          </w:p>
        </w:tc>
        <w:tc>
          <w:tcPr>
            <w:tcW w:w="1620" w:type="dxa"/>
            <w:shd w:val="clear" w:color="auto" w:fill="auto"/>
            <w:vAlign w:val="center"/>
          </w:tcPr>
          <w:p w14:paraId="03FAF0E7" w14:textId="77777777" w:rsidR="00B719E4" w:rsidRPr="00DC0A82" w:rsidRDefault="00B719E4" w:rsidP="007B1F4D">
            <w:pPr>
              <w:pStyle w:val="TableData-CenteredHZ"/>
              <w:rPr>
                <w:highlight w:val="yellow"/>
              </w:rPr>
            </w:pPr>
          </w:p>
        </w:tc>
        <w:tc>
          <w:tcPr>
            <w:tcW w:w="1710" w:type="dxa"/>
            <w:shd w:val="clear" w:color="auto" w:fill="auto"/>
            <w:vAlign w:val="center"/>
          </w:tcPr>
          <w:p w14:paraId="4CF8831E" w14:textId="77777777" w:rsidR="00B719E4" w:rsidRPr="00DC0A82" w:rsidRDefault="00B719E4" w:rsidP="007B1F4D">
            <w:pPr>
              <w:pStyle w:val="TableData-CenteredHZ"/>
              <w:rPr>
                <w:highlight w:val="yellow"/>
              </w:rPr>
            </w:pPr>
          </w:p>
        </w:tc>
      </w:tr>
      <w:tr w:rsidR="00B719E4" w:rsidRPr="00E31298" w14:paraId="3747EE5C" w14:textId="77777777" w:rsidTr="00D72365">
        <w:trPr>
          <w:trHeight w:val="432"/>
          <w:jc w:val="center"/>
        </w:trPr>
        <w:tc>
          <w:tcPr>
            <w:tcW w:w="4740" w:type="dxa"/>
            <w:shd w:val="clear" w:color="auto" w:fill="auto"/>
            <w:vAlign w:val="center"/>
          </w:tcPr>
          <w:p w14:paraId="282839A9" w14:textId="77777777" w:rsidR="00B719E4" w:rsidRPr="00E31298" w:rsidRDefault="00B719E4" w:rsidP="007B1F4D">
            <w:pPr>
              <w:pStyle w:val="TableData-CenteredHZ"/>
              <w:ind w:left="720"/>
              <w:jc w:val="left"/>
            </w:pPr>
            <w:r>
              <w:t>Level of Analysis</w:t>
            </w:r>
          </w:p>
        </w:tc>
        <w:tc>
          <w:tcPr>
            <w:tcW w:w="1620" w:type="dxa"/>
            <w:shd w:val="clear" w:color="auto" w:fill="auto"/>
            <w:vAlign w:val="center"/>
          </w:tcPr>
          <w:p w14:paraId="2A38DF3D" w14:textId="77777777" w:rsidR="00B719E4" w:rsidRPr="00A6336A" w:rsidRDefault="00B719E4" w:rsidP="007B1F4D">
            <w:pPr>
              <w:pStyle w:val="TableData-CenteredHZ"/>
              <w:rPr>
                <w:highlight w:val="yellow"/>
              </w:rPr>
            </w:pPr>
            <w:r>
              <w:rPr>
                <w:highlight w:val="yellow"/>
              </w:rPr>
              <w:t>[None] [Level 1] [Level 2/3]</w:t>
            </w:r>
          </w:p>
        </w:tc>
        <w:tc>
          <w:tcPr>
            <w:tcW w:w="1710" w:type="dxa"/>
            <w:shd w:val="clear" w:color="auto" w:fill="auto"/>
            <w:vAlign w:val="center"/>
          </w:tcPr>
          <w:p w14:paraId="62D8EEA4" w14:textId="77777777" w:rsidR="00B719E4" w:rsidRDefault="00B719E4" w:rsidP="007B1F4D">
            <w:pPr>
              <w:pStyle w:val="TableData-CenteredHZ"/>
              <w:rPr>
                <w:highlight w:val="yellow"/>
              </w:rPr>
            </w:pPr>
            <w:r>
              <w:rPr>
                <w:highlight w:val="yellow"/>
              </w:rPr>
              <w:t>[None] [Level 1] [Level 2/3]</w:t>
            </w:r>
          </w:p>
        </w:tc>
      </w:tr>
      <w:tr w:rsidR="00B719E4" w:rsidRPr="00E31298" w14:paraId="211FDA14" w14:textId="77777777" w:rsidTr="00D72365">
        <w:trPr>
          <w:trHeight w:val="432"/>
          <w:jc w:val="center"/>
        </w:trPr>
        <w:tc>
          <w:tcPr>
            <w:tcW w:w="4740" w:type="dxa"/>
            <w:shd w:val="clear" w:color="auto" w:fill="auto"/>
            <w:vAlign w:val="center"/>
          </w:tcPr>
          <w:p w14:paraId="5D8FFEA9" w14:textId="77777777" w:rsidR="00B719E4" w:rsidRPr="00E31298" w:rsidRDefault="00B719E4" w:rsidP="007B1F4D">
            <w:pPr>
              <w:pStyle w:val="TableData-CenteredHZ"/>
              <w:ind w:left="720"/>
              <w:jc w:val="left"/>
            </w:pPr>
            <w:r>
              <w:t>Separation Margin</w:t>
            </w:r>
          </w:p>
        </w:tc>
        <w:tc>
          <w:tcPr>
            <w:tcW w:w="1620" w:type="dxa"/>
            <w:shd w:val="clear" w:color="auto" w:fill="auto"/>
            <w:vAlign w:val="center"/>
          </w:tcPr>
          <w:p w14:paraId="78297EEB" w14:textId="77777777" w:rsidR="00B719E4" w:rsidRPr="00A6336A" w:rsidRDefault="00B719E4" w:rsidP="007B1F4D">
            <w:pPr>
              <w:pStyle w:val="TableData-CenteredHZ"/>
              <w:rPr>
                <w:highlight w:val="yellow"/>
              </w:rPr>
            </w:pPr>
            <w:r>
              <w:rPr>
                <w:highlight w:val="yellow"/>
              </w:rPr>
              <w:t>[25%] [20%] [15%]</w:t>
            </w:r>
          </w:p>
        </w:tc>
        <w:tc>
          <w:tcPr>
            <w:tcW w:w="1710" w:type="dxa"/>
            <w:shd w:val="clear" w:color="auto" w:fill="auto"/>
            <w:vAlign w:val="center"/>
          </w:tcPr>
          <w:p w14:paraId="6AF7024B" w14:textId="77777777" w:rsidR="00B719E4" w:rsidRDefault="00B719E4" w:rsidP="007B1F4D">
            <w:pPr>
              <w:pStyle w:val="TableData-CenteredHZ"/>
              <w:rPr>
                <w:highlight w:val="yellow"/>
              </w:rPr>
            </w:pPr>
            <w:r>
              <w:rPr>
                <w:highlight w:val="yellow"/>
              </w:rPr>
              <w:t>[25%] [20%] [15%]</w:t>
            </w:r>
          </w:p>
        </w:tc>
      </w:tr>
      <w:tr w:rsidR="00B719E4" w:rsidRPr="00E31298" w14:paraId="54DF2037" w14:textId="77777777" w:rsidTr="00D72365">
        <w:trPr>
          <w:trHeight w:val="432"/>
          <w:jc w:val="center"/>
        </w:trPr>
        <w:tc>
          <w:tcPr>
            <w:tcW w:w="4740" w:type="dxa"/>
            <w:shd w:val="clear" w:color="auto" w:fill="auto"/>
            <w:vAlign w:val="center"/>
          </w:tcPr>
          <w:p w14:paraId="5DFDFB38" w14:textId="77777777" w:rsidR="00B719E4" w:rsidRPr="00E31298" w:rsidRDefault="00B719E4" w:rsidP="007B1F4D">
            <w:pPr>
              <w:pStyle w:val="TableData-CenteredHZ"/>
              <w:jc w:val="left"/>
            </w:pPr>
            <w:r>
              <w:t>Torsional Analysis</w:t>
            </w:r>
          </w:p>
        </w:tc>
        <w:tc>
          <w:tcPr>
            <w:tcW w:w="1620" w:type="dxa"/>
            <w:shd w:val="clear" w:color="auto" w:fill="auto"/>
            <w:vAlign w:val="center"/>
          </w:tcPr>
          <w:p w14:paraId="739B77E5" w14:textId="77777777" w:rsidR="00B719E4" w:rsidRPr="00DC0A82" w:rsidRDefault="00B719E4" w:rsidP="007B1F4D">
            <w:pPr>
              <w:pStyle w:val="TableData-CenteredHZ"/>
              <w:rPr>
                <w:highlight w:val="yellow"/>
              </w:rPr>
            </w:pPr>
          </w:p>
        </w:tc>
        <w:tc>
          <w:tcPr>
            <w:tcW w:w="1710" w:type="dxa"/>
            <w:shd w:val="clear" w:color="auto" w:fill="auto"/>
            <w:vAlign w:val="center"/>
          </w:tcPr>
          <w:p w14:paraId="2E538341" w14:textId="77777777" w:rsidR="00B719E4" w:rsidRPr="00DC0A82" w:rsidRDefault="00B719E4" w:rsidP="007B1F4D">
            <w:pPr>
              <w:pStyle w:val="TableData-CenteredHZ"/>
              <w:rPr>
                <w:highlight w:val="yellow"/>
              </w:rPr>
            </w:pPr>
          </w:p>
        </w:tc>
      </w:tr>
      <w:tr w:rsidR="00B719E4" w:rsidRPr="00E31298" w14:paraId="335A0F4B" w14:textId="77777777" w:rsidTr="00D72365">
        <w:trPr>
          <w:trHeight w:val="432"/>
          <w:jc w:val="center"/>
        </w:trPr>
        <w:tc>
          <w:tcPr>
            <w:tcW w:w="4740" w:type="dxa"/>
            <w:shd w:val="clear" w:color="auto" w:fill="auto"/>
            <w:vAlign w:val="center"/>
          </w:tcPr>
          <w:p w14:paraId="0EE3C263" w14:textId="77777777" w:rsidR="00B719E4" w:rsidRPr="00E31298" w:rsidRDefault="00B719E4" w:rsidP="007B1F4D">
            <w:pPr>
              <w:pStyle w:val="TableData-CenteredHZ"/>
              <w:ind w:left="720"/>
              <w:jc w:val="left"/>
            </w:pPr>
            <w:r>
              <w:t>Level of Analysis</w:t>
            </w:r>
          </w:p>
        </w:tc>
        <w:tc>
          <w:tcPr>
            <w:tcW w:w="1620" w:type="dxa"/>
            <w:shd w:val="clear" w:color="auto" w:fill="auto"/>
            <w:vAlign w:val="center"/>
          </w:tcPr>
          <w:p w14:paraId="52A512BA" w14:textId="77777777" w:rsidR="00B719E4" w:rsidRPr="00A6336A" w:rsidRDefault="00B719E4" w:rsidP="007B1F4D">
            <w:pPr>
              <w:pStyle w:val="TableData-CenteredHZ"/>
              <w:rPr>
                <w:highlight w:val="yellow"/>
              </w:rPr>
            </w:pPr>
            <w:r>
              <w:rPr>
                <w:highlight w:val="yellow"/>
              </w:rPr>
              <w:t>[None] [Level 1] [Level 2/3]</w:t>
            </w:r>
          </w:p>
        </w:tc>
        <w:tc>
          <w:tcPr>
            <w:tcW w:w="1710" w:type="dxa"/>
            <w:shd w:val="clear" w:color="auto" w:fill="auto"/>
            <w:vAlign w:val="center"/>
          </w:tcPr>
          <w:p w14:paraId="21CC3D58" w14:textId="77777777" w:rsidR="00B719E4" w:rsidRPr="00DC0A82" w:rsidRDefault="00B719E4" w:rsidP="007B1F4D">
            <w:pPr>
              <w:pStyle w:val="TableData-CenteredHZ"/>
              <w:rPr>
                <w:highlight w:val="yellow"/>
              </w:rPr>
            </w:pPr>
            <w:r>
              <w:rPr>
                <w:highlight w:val="yellow"/>
              </w:rPr>
              <w:t>[None] [Level 1] [Level 2/3]</w:t>
            </w:r>
          </w:p>
        </w:tc>
      </w:tr>
      <w:tr w:rsidR="00B719E4" w:rsidRPr="00E31298" w14:paraId="3AFA4DCA" w14:textId="77777777" w:rsidTr="00D72365">
        <w:trPr>
          <w:trHeight w:val="432"/>
          <w:jc w:val="center"/>
        </w:trPr>
        <w:tc>
          <w:tcPr>
            <w:tcW w:w="4740" w:type="dxa"/>
            <w:shd w:val="clear" w:color="auto" w:fill="auto"/>
            <w:vAlign w:val="center"/>
          </w:tcPr>
          <w:p w14:paraId="21097E2C" w14:textId="77777777" w:rsidR="00B719E4" w:rsidRPr="00E31298" w:rsidRDefault="00B719E4" w:rsidP="007B1F4D">
            <w:pPr>
              <w:pStyle w:val="TableData-CenteredHZ"/>
              <w:ind w:left="720"/>
              <w:jc w:val="left"/>
            </w:pPr>
            <w:r>
              <w:t>Separation Margin</w:t>
            </w:r>
          </w:p>
        </w:tc>
        <w:tc>
          <w:tcPr>
            <w:tcW w:w="1620" w:type="dxa"/>
            <w:shd w:val="clear" w:color="auto" w:fill="auto"/>
            <w:vAlign w:val="center"/>
          </w:tcPr>
          <w:p w14:paraId="043A343B" w14:textId="77777777" w:rsidR="00B719E4" w:rsidRPr="00A6336A" w:rsidRDefault="00B719E4" w:rsidP="007B1F4D">
            <w:pPr>
              <w:pStyle w:val="TableData-CenteredHZ"/>
              <w:rPr>
                <w:highlight w:val="yellow"/>
              </w:rPr>
            </w:pPr>
            <w:r>
              <w:rPr>
                <w:highlight w:val="yellow"/>
              </w:rPr>
              <w:t>[25%] [20%] [15%]</w:t>
            </w:r>
          </w:p>
        </w:tc>
        <w:tc>
          <w:tcPr>
            <w:tcW w:w="1710" w:type="dxa"/>
            <w:shd w:val="clear" w:color="auto" w:fill="auto"/>
            <w:vAlign w:val="center"/>
          </w:tcPr>
          <w:p w14:paraId="47F27188" w14:textId="77777777" w:rsidR="00B719E4" w:rsidRPr="00DC0A82" w:rsidRDefault="00B719E4" w:rsidP="007B1F4D">
            <w:pPr>
              <w:pStyle w:val="TableData-CenteredHZ"/>
              <w:rPr>
                <w:highlight w:val="yellow"/>
              </w:rPr>
            </w:pPr>
            <w:r>
              <w:rPr>
                <w:highlight w:val="yellow"/>
              </w:rPr>
              <w:t>[25%] [20%] [15%]</w:t>
            </w:r>
          </w:p>
        </w:tc>
      </w:tr>
      <w:tr w:rsidR="00B719E4" w:rsidRPr="00E31298" w14:paraId="7398E496" w14:textId="77777777" w:rsidTr="00D72365">
        <w:trPr>
          <w:trHeight w:val="432"/>
          <w:jc w:val="center"/>
        </w:trPr>
        <w:tc>
          <w:tcPr>
            <w:tcW w:w="4740" w:type="dxa"/>
            <w:shd w:val="clear" w:color="auto" w:fill="auto"/>
            <w:vAlign w:val="center"/>
          </w:tcPr>
          <w:p w14:paraId="2F8720FD" w14:textId="77777777" w:rsidR="00B719E4" w:rsidRPr="00E31298" w:rsidRDefault="00B719E4" w:rsidP="007B1F4D">
            <w:pPr>
              <w:pStyle w:val="TableData-CenteredHZ"/>
              <w:jc w:val="left"/>
            </w:pPr>
            <w:r>
              <w:t>Structural Analysis</w:t>
            </w:r>
          </w:p>
        </w:tc>
        <w:tc>
          <w:tcPr>
            <w:tcW w:w="1620" w:type="dxa"/>
            <w:shd w:val="clear" w:color="auto" w:fill="auto"/>
            <w:vAlign w:val="center"/>
          </w:tcPr>
          <w:p w14:paraId="6E09653F" w14:textId="77777777" w:rsidR="00B719E4" w:rsidRPr="00DC0A82" w:rsidRDefault="00B719E4" w:rsidP="007B1F4D">
            <w:pPr>
              <w:pStyle w:val="TableData-CenteredHZ"/>
              <w:rPr>
                <w:highlight w:val="yellow"/>
              </w:rPr>
            </w:pPr>
          </w:p>
        </w:tc>
        <w:tc>
          <w:tcPr>
            <w:tcW w:w="1710" w:type="dxa"/>
            <w:shd w:val="clear" w:color="auto" w:fill="auto"/>
            <w:vAlign w:val="center"/>
          </w:tcPr>
          <w:p w14:paraId="797E0BD5" w14:textId="77777777" w:rsidR="00B719E4" w:rsidRPr="00DC0A82" w:rsidRDefault="00B719E4" w:rsidP="007B1F4D">
            <w:pPr>
              <w:pStyle w:val="TableData-CenteredHZ"/>
              <w:rPr>
                <w:highlight w:val="yellow"/>
              </w:rPr>
            </w:pPr>
          </w:p>
        </w:tc>
      </w:tr>
      <w:tr w:rsidR="00B719E4" w:rsidRPr="00E31298" w14:paraId="7AFD3210" w14:textId="77777777" w:rsidTr="00D72365">
        <w:trPr>
          <w:trHeight w:val="432"/>
          <w:jc w:val="center"/>
        </w:trPr>
        <w:tc>
          <w:tcPr>
            <w:tcW w:w="4740" w:type="dxa"/>
            <w:shd w:val="clear" w:color="auto" w:fill="auto"/>
            <w:vAlign w:val="center"/>
          </w:tcPr>
          <w:p w14:paraId="4B863239" w14:textId="77777777" w:rsidR="00B719E4" w:rsidRPr="00E31298" w:rsidRDefault="00B719E4" w:rsidP="007B1F4D">
            <w:pPr>
              <w:pStyle w:val="TableData-CenteredHZ"/>
              <w:ind w:left="720"/>
              <w:jc w:val="left"/>
            </w:pPr>
            <w:r>
              <w:t>Level of Analysis</w:t>
            </w:r>
          </w:p>
        </w:tc>
        <w:tc>
          <w:tcPr>
            <w:tcW w:w="1620" w:type="dxa"/>
            <w:shd w:val="clear" w:color="auto" w:fill="auto"/>
            <w:vAlign w:val="center"/>
          </w:tcPr>
          <w:p w14:paraId="7641858D" w14:textId="77777777" w:rsidR="00B719E4" w:rsidRPr="00A6336A" w:rsidRDefault="00B719E4" w:rsidP="007B1F4D">
            <w:pPr>
              <w:pStyle w:val="TableData-CenteredHZ"/>
              <w:rPr>
                <w:highlight w:val="yellow"/>
              </w:rPr>
            </w:pPr>
            <w:r>
              <w:rPr>
                <w:highlight w:val="yellow"/>
              </w:rPr>
              <w:t>[None] [Level 1] [Level 2/3]</w:t>
            </w:r>
          </w:p>
        </w:tc>
        <w:tc>
          <w:tcPr>
            <w:tcW w:w="1710" w:type="dxa"/>
            <w:shd w:val="clear" w:color="auto" w:fill="auto"/>
            <w:vAlign w:val="center"/>
          </w:tcPr>
          <w:p w14:paraId="4AAD720D" w14:textId="77777777" w:rsidR="00B719E4" w:rsidRPr="00DC0A82" w:rsidRDefault="00B719E4" w:rsidP="007B1F4D">
            <w:pPr>
              <w:pStyle w:val="TableData-CenteredHZ"/>
              <w:rPr>
                <w:highlight w:val="yellow"/>
              </w:rPr>
            </w:pPr>
            <w:r>
              <w:rPr>
                <w:highlight w:val="yellow"/>
              </w:rPr>
              <w:t>[None] [Level 1] [Level 2/3]</w:t>
            </w:r>
          </w:p>
        </w:tc>
      </w:tr>
      <w:tr w:rsidR="00B719E4" w:rsidRPr="00E31298" w14:paraId="52DC23E7" w14:textId="77777777" w:rsidTr="00D72365">
        <w:trPr>
          <w:trHeight w:val="432"/>
          <w:jc w:val="center"/>
        </w:trPr>
        <w:tc>
          <w:tcPr>
            <w:tcW w:w="4740" w:type="dxa"/>
            <w:shd w:val="clear" w:color="auto" w:fill="auto"/>
            <w:vAlign w:val="center"/>
          </w:tcPr>
          <w:p w14:paraId="5E768BBE" w14:textId="77777777" w:rsidR="00B719E4" w:rsidRPr="00E31298" w:rsidRDefault="00B719E4" w:rsidP="007B1F4D">
            <w:pPr>
              <w:pStyle w:val="TableData-CenteredHZ"/>
              <w:ind w:left="720"/>
              <w:jc w:val="left"/>
            </w:pPr>
            <w:r>
              <w:t>Separation Margin</w:t>
            </w:r>
          </w:p>
        </w:tc>
        <w:tc>
          <w:tcPr>
            <w:tcW w:w="1620" w:type="dxa"/>
            <w:shd w:val="clear" w:color="auto" w:fill="auto"/>
            <w:vAlign w:val="center"/>
          </w:tcPr>
          <w:p w14:paraId="04DBE2A6" w14:textId="77777777" w:rsidR="00B719E4" w:rsidRPr="00A6336A" w:rsidRDefault="00B719E4" w:rsidP="007B1F4D">
            <w:pPr>
              <w:pStyle w:val="TableData-CenteredHZ"/>
              <w:rPr>
                <w:highlight w:val="yellow"/>
              </w:rPr>
            </w:pPr>
            <w:r>
              <w:rPr>
                <w:highlight w:val="yellow"/>
              </w:rPr>
              <w:t>[25%] [20%] [15%]</w:t>
            </w:r>
          </w:p>
        </w:tc>
        <w:tc>
          <w:tcPr>
            <w:tcW w:w="1710" w:type="dxa"/>
            <w:shd w:val="clear" w:color="auto" w:fill="auto"/>
            <w:vAlign w:val="center"/>
          </w:tcPr>
          <w:p w14:paraId="0292BFFE" w14:textId="77777777" w:rsidR="00B719E4" w:rsidRPr="00DC0A82" w:rsidRDefault="00B719E4" w:rsidP="007B1F4D">
            <w:pPr>
              <w:pStyle w:val="TableData-CenteredHZ"/>
              <w:rPr>
                <w:highlight w:val="yellow"/>
              </w:rPr>
            </w:pPr>
            <w:r>
              <w:rPr>
                <w:highlight w:val="yellow"/>
              </w:rPr>
              <w:t>[25%] [20%] [15%]</w:t>
            </w:r>
          </w:p>
        </w:tc>
      </w:tr>
      <w:tr w:rsidR="00B719E4" w:rsidRPr="00E31298" w14:paraId="543835DC" w14:textId="77777777" w:rsidTr="00D72365">
        <w:trPr>
          <w:trHeight w:val="432"/>
          <w:jc w:val="center"/>
        </w:trPr>
        <w:tc>
          <w:tcPr>
            <w:tcW w:w="4740" w:type="dxa"/>
            <w:shd w:val="clear" w:color="auto" w:fill="auto"/>
            <w:vAlign w:val="center"/>
          </w:tcPr>
          <w:p w14:paraId="625A2A56" w14:textId="77777777" w:rsidR="00B719E4" w:rsidRPr="00E31298" w:rsidRDefault="00B719E4" w:rsidP="007B1F4D">
            <w:pPr>
              <w:pStyle w:val="TableData-CenteredHZ"/>
              <w:ind w:left="720"/>
              <w:jc w:val="left"/>
            </w:pPr>
            <w:r>
              <w:t>Include Concrete Base/Pedestal in FEA Model (Level 2/3 analysis only)</w:t>
            </w:r>
          </w:p>
        </w:tc>
        <w:tc>
          <w:tcPr>
            <w:tcW w:w="1620" w:type="dxa"/>
            <w:shd w:val="clear" w:color="auto" w:fill="auto"/>
            <w:vAlign w:val="center"/>
          </w:tcPr>
          <w:p w14:paraId="381718C8" w14:textId="77777777" w:rsidR="00B719E4" w:rsidRPr="00A6336A" w:rsidRDefault="00B719E4" w:rsidP="007B1F4D">
            <w:pPr>
              <w:pStyle w:val="TableData-CenteredHZ"/>
              <w:rPr>
                <w:highlight w:val="yellow"/>
              </w:rPr>
            </w:pPr>
            <w:r>
              <w:rPr>
                <w:highlight w:val="yellow"/>
              </w:rPr>
              <w:t>[Yes] [No] [N/A]</w:t>
            </w:r>
          </w:p>
        </w:tc>
        <w:tc>
          <w:tcPr>
            <w:tcW w:w="1710" w:type="dxa"/>
            <w:shd w:val="clear" w:color="auto" w:fill="auto"/>
            <w:vAlign w:val="center"/>
          </w:tcPr>
          <w:p w14:paraId="691E8DF1" w14:textId="77777777" w:rsidR="00B719E4" w:rsidRPr="00DC0A82" w:rsidRDefault="00B719E4" w:rsidP="007B1F4D">
            <w:pPr>
              <w:pStyle w:val="TableData-CenteredHZ"/>
              <w:rPr>
                <w:highlight w:val="yellow"/>
              </w:rPr>
            </w:pPr>
            <w:r>
              <w:rPr>
                <w:highlight w:val="yellow"/>
              </w:rPr>
              <w:t>[Yes] [No] [N/A]</w:t>
            </w:r>
          </w:p>
        </w:tc>
      </w:tr>
      <w:tr w:rsidR="00B719E4" w:rsidRPr="00E31298" w14:paraId="0009765B" w14:textId="77777777" w:rsidTr="00D72365">
        <w:trPr>
          <w:trHeight w:val="432"/>
          <w:jc w:val="center"/>
        </w:trPr>
        <w:tc>
          <w:tcPr>
            <w:tcW w:w="4740" w:type="dxa"/>
            <w:shd w:val="clear" w:color="auto" w:fill="auto"/>
            <w:vAlign w:val="center"/>
          </w:tcPr>
          <w:p w14:paraId="0B771490" w14:textId="77777777" w:rsidR="00B719E4" w:rsidRDefault="00B719E4" w:rsidP="007B1F4D">
            <w:pPr>
              <w:pStyle w:val="TableData-CenteredHZ"/>
              <w:ind w:left="720"/>
              <w:jc w:val="left"/>
            </w:pPr>
            <w:r>
              <w:t>Include Elevated Slab in FEA model (Level 2/3 analysis only)</w:t>
            </w:r>
          </w:p>
        </w:tc>
        <w:tc>
          <w:tcPr>
            <w:tcW w:w="1620" w:type="dxa"/>
            <w:shd w:val="clear" w:color="auto" w:fill="auto"/>
            <w:vAlign w:val="center"/>
          </w:tcPr>
          <w:p w14:paraId="725C9168" w14:textId="77777777" w:rsidR="00B719E4" w:rsidRPr="00A6336A" w:rsidRDefault="00B719E4" w:rsidP="007B1F4D">
            <w:pPr>
              <w:pStyle w:val="TableData-CenteredHZ"/>
              <w:rPr>
                <w:highlight w:val="yellow"/>
              </w:rPr>
            </w:pPr>
            <w:r>
              <w:rPr>
                <w:highlight w:val="yellow"/>
              </w:rPr>
              <w:t>[Yes] [No] [N/A]</w:t>
            </w:r>
          </w:p>
        </w:tc>
        <w:tc>
          <w:tcPr>
            <w:tcW w:w="1710" w:type="dxa"/>
            <w:shd w:val="clear" w:color="auto" w:fill="auto"/>
            <w:vAlign w:val="center"/>
          </w:tcPr>
          <w:p w14:paraId="64432C5A" w14:textId="77777777" w:rsidR="00B719E4" w:rsidRPr="00DC0A82" w:rsidRDefault="00B719E4" w:rsidP="007B1F4D">
            <w:pPr>
              <w:pStyle w:val="TableData-CenteredHZ"/>
              <w:rPr>
                <w:highlight w:val="yellow"/>
              </w:rPr>
            </w:pPr>
            <w:r>
              <w:rPr>
                <w:highlight w:val="yellow"/>
              </w:rPr>
              <w:t>[Yes] [No] [N/A]</w:t>
            </w:r>
          </w:p>
        </w:tc>
      </w:tr>
    </w:tbl>
    <w:p w14:paraId="060E25A1" w14:textId="6EDF1F77" w:rsidR="00B719E4" w:rsidRDefault="00B719E4" w:rsidP="00B719E4">
      <w:pPr>
        <w:pStyle w:val="Heading3"/>
        <w:numPr>
          <w:ilvl w:val="0"/>
          <w:numId w:val="0"/>
        </w:numPr>
        <w:rPr>
          <w:b/>
          <w:bCs/>
          <w:i/>
          <w:iCs/>
          <w:color w:val="FF0000"/>
        </w:rPr>
      </w:pPr>
      <w:r>
        <w:rPr>
          <w:b/>
          <w:bCs/>
          <w:i/>
          <w:iCs/>
          <w:color w:val="FF0000"/>
        </w:rPr>
        <w:t>TYPICAL SEPARATION MARGINS ARE 25% FOR LEVEL 1 AND 20% FOR LEVEL 2/3. A SEPARATION MARGIN OF 15% IS SOMETIMES ACCEPTABLE FOR LEVEL 2/3 BUT THE PUMPING SERVICE GROUP OR AN EXPEREINCED PUMP DESIGN ENGINEER SHOULD BE INVOLVED IN DECISION TO REDUCE TO 15%</w:t>
      </w:r>
    </w:p>
    <w:p w14:paraId="67C6372D" w14:textId="064D0611" w:rsidR="00B719E4" w:rsidRDefault="00B719E4" w:rsidP="00B719E4">
      <w:pPr>
        <w:pStyle w:val="Heading3"/>
        <w:numPr>
          <w:ilvl w:val="0"/>
          <w:numId w:val="0"/>
        </w:numPr>
      </w:pPr>
      <w:r>
        <w:rPr>
          <w:b/>
          <w:bCs/>
          <w:i/>
          <w:iCs/>
          <w:color w:val="FF0000"/>
        </w:rPr>
        <w:t>CONCRETE PIERS/PEDESTAL AND ELEVATED SLAB (IF APPLICABLE) SHOULD TYPICALLY BE INCLUDED IN THE FEA MODEL FOR VERTICAL PUMP APPLICATIONS</w:t>
      </w:r>
    </w:p>
    <w:p w14:paraId="3A3FAEDB" w14:textId="77777777" w:rsidR="00B719E4" w:rsidRPr="002F64CF" w:rsidRDefault="00B719E4" w:rsidP="00B719E4">
      <w:pPr>
        <w:pStyle w:val="NotetoSpecifierHZ"/>
      </w:pPr>
      <w:r w:rsidRPr="002F64CF">
        <w:t>READ THE LATEST VERSIONS OF THE DESIGN GUIDELINE – PUMP VIBRATION AND WORK THROUGH THE DYNAMIC ANALYSIS DECISION MATRIX.XLSX (IN COLLABORATION WITH EACH BASIS OF DESIGN PUMP MANUFACTURER) IN ORDER TO DETERMINE THE LEVEL OF ANALYSIS THAT NEEDS TO BE SPECIFIED IN THE RESPECTIVE INDIVIDUAL PUMP SPECIFICATION SECTION.</w:t>
      </w:r>
      <w:r>
        <w:t xml:space="preserve"> </w:t>
      </w:r>
      <w:r w:rsidRPr="002F64CF">
        <w:t xml:space="preserve">DYNAMIC ANALYSIS DECISION MATRIX.XLSX CAN BE FOUND AT THE FOLLOWING LOCATION: </w:t>
      </w:r>
      <w:hyperlink r:id="rId12" w:history="1">
        <w:r w:rsidRPr="002F64CF">
          <w:rPr>
            <w:rStyle w:val="Hyperlink"/>
          </w:rPr>
          <w:t>https://hazenandsawyer.sharepoint.com/sites/DesignResources/Design%20Guidelines%20and%20Checklists/Mechanical</w:t>
        </w:r>
      </w:hyperlink>
      <w:r w:rsidRPr="002F64CF">
        <w:t xml:space="preserve"> </w:t>
      </w:r>
    </w:p>
    <w:p w14:paraId="3337D66B" w14:textId="77777777" w:rsidR="003D420B" w:rsidRPr="00617417" w:rsidRDefault="003D420B" w:rsidP="003D420B">
      <w:pPr>
        <w:pStyle w:val="Heading2"/>
      </w:pPr>
      <w:r w:rsidRPr="00617417">
        <w:t>Warranty</w:t>
      </w:r>
    </w:p>
    <w:p w14:paraId="002986F0" w14:textId="7A848D45" w:rsidR="003D420B" w:rsidRPr="000233A9" w:rsidRDefault="003D420B" w:rsidP="003D420B">
      <w:pPr>
        <w:pStyle w:val="Heading3"/>
      </w:pPr>
      <w:r w:rsidRPr="000233A9">
        <w:t xml:space="preserve">Warranty requirements shall be as specified in </w:t>
      </w:r>
      <w:r w:rsidRPr="000233A9">
        <w:rPr>
          <w:rPrChange w:id="59" w:author="Ghadimi, Shahrouz" w:date="2024-04-17T08:56:00Z">
            <w:rPr>
              <w:highlight w:val="yellow"/>
            </w:rPr>
          </w:rPrChange>
        </w:rPr>
        <w:t xml:space="preserve">Section 01 61 00 </w:t>
      </w:r>
      <w:r w:rsidR="00D72365" w:rsidRPr="000233A9">
        <w:rPr>
          <w:rPrChange w:id="60" w:author="Ghadimi, Shahrouz" w:date="2024-04-17T08:56:00Z">
            <w:rPr>
              <w:highlight w:val="yellow"/>
            </w:rPr>
          </w:rPrChange>
        </w:rPr>
        <w:t xml:space="preserve">– </w:t>
      </w:r>
      <w:r w:rsidRPr="000233A9">
        <w:rPr>
          <w:rPrChange w:id="61" w:author="Ghadimi, Shahrouz" w:date="2024-04-17T08:56:00Z">
            <w:rPr>
              <w:highlight w:val="yellow"/>
            </w:rPr>
          </w:rPrChange>
        </w:rPr>
        <w:t>Product Requirements and Options</w:t>
      </w:r>
      <w:r w:rsidRPr="000233A9">
        <w:t>. Warranty requirements are supplementary to the individual equipment specifications.</w:t>
      </w:r>
    </w:p>
    <w:p w14:paraId="542A6447" w14:textId="77777777" w:rsidR="003D420B" w:rsidRPr="000233A9" w:rsidRDefault="003D420B" w:rsidP="003D420B">
      <w:pPr>
        <w:pStyle w:val="Heading3"/>
      </w:pPr>
      <w:r w:rsidRPr="000233A9">
        <w:t xml:space="preserve">Comply with the Equipment Warranties requirements specified </w:t>
      </w:r>
      <w:r w:rsidRPr="000233A9">
        <w:rPr>
          <w:rPrChange w:id="62" w:author="Ghadimi, Shahrouz" w:date="2024-04-17T08:56:00Z">
            <w:rPr>
              <w:highlight w:val="yellow"/>
            </w:rPr>
          </w:rPrChange>
        </w:rPr>
        <w:t>in Section 46 00 00 – Equipment General Provisions</w:t>
      </w:r>
      <w:r w:rsidRPr="000233A9">
        <w:t>.</w:t>
      </w:r>
    </w:p>
    <w:p w14:paraId="7955CF62" w14:textId="6BFC068A" w:rsidR="003D420B" w:rsidRPr="000233A9" w:rsidDel="000233A9" w:rsidRDefault="003D420B" w:rsidP="003D420B">
      <w:pPr>
        <w:pStyle w:val="NotetoSpecifierHZ"/>
        <w:rPr>
          <w:del w:id="63" w:author="Ghadimi, Shahrouz" w:date="2024-04-17T08:56:00Z"/>
        </w:rPr>
      </w:pPr>
      <w:del w:id="64" w:author="Ghadimi, Shahrouz" w:date="2024-04-17T08:56:00Z">
        <w:r w:rsidRPr="000233A9" w:rsidDel="000233A9">
          <w:delText>Standard warranty per the General Conditions and Section 46 00 00 Equipment General Provisions is ONE year. If Owner wants extended warranty on the equipment, include IN this paragraph</w:delText>
        </w:r>
      </w:del>
    </w:p>
    <w:p w14:paraId="6C01D7C9" w14:textId="77777777" w:rsidR="003D420B" w:rsidRPr="000233A9" w:rsidRDefault="003D420B" w:rsidP="002A241B">
      <w:pPr>
        <w:pStyle w:val="Heading3"/>
        <w:numPr>
          <w:ilvl w:val="2"/>
          <w:numId w:val="20"/>
        </w:numPr>
      </w:pPr>
      <w:r w:rsidRPr="000233A9">
        <w:t xml:space="preserve">Warranty shall be as specified in </w:t>
      </w:r>
      <w:r w:rsidRPr="000233A9">
        <w:rPr>
          <w:rPrChange w:id="65" w:author="Ghadimi, Shahrouz" w:date="2024-04-17T08:56:00Z">
            <w:rPr>
              <w:highlight w:val="yellow"/>
            </w:rPr>
          </w:rPrChange>
        </w:rPr>
        <w:t>Section 46 00 00 – Equipment General Provisions</w:t>
      </w:r>
      <w:r w:rsidRPr="000233A9">
        <w:t xml:space="preserve"> with the exception that the warranty period shall be for two (2) years. </w:t>
      </w:r>
    </w:p>
    <w:p w14:paraId="26680DD5" w14:textId="7C2FF925" w:rsidR="007656F5" w:rsidRPr="00617417" w:rsidRDefault="007656F5" w:rsidP="007656F5">
      <w:pPr>
        <w:pStyle w:val="Heading2"/>
      </w:pPr>
      <w:r w:rsidRPr="00617417">
        <w:t>OPERATING CONDITIONS AND PERFORMANCE REQUIREMENTS</w:t>
      </w:r>
    </w:p>
    <w:p w14:paraId="4BCA0A8D" w14:textId="2114C1A3" w:rsidR="007656F5" w:rsidRDefault="000A1534" w:rsidP="000A1534">
      <w:pPr>
        <w:pStyle w:val="Heading3"/>
      </w:pPr>
      <w:r>
        <w:t xml:space="preserve">Horizonal </w:t>
      </w:r>
      <w:r w:rsidR="00163610">
        <w:t>Centrifugal Chopper Pump Performance Criteria Schedule 43 23 19-02</w:t>
      </w:r>
    </w:p>
    <w:p w14:paraId="34555E36" w14:textId="6345EFBD" w:rsidR="00163610" w:rsidRPr="00617417" w:rsidRDefault="00D72365" w:rsidP="002A241B">
      <w:pPr>
        <w:pStyle w:val="TableFigureTitleHZ"/>
      </w:pPr>
      <w:r w:rsidRPr="00617417">
        <w:t xml:space="preserve">Horizontal </w:t>
      </w:r>
      <w:r>
        <w:t>Centrifugal Chopper</w:t>
      </w:r>
      <w:r w:rsidRPr="00617417">
        <w:t xml:space="preserve"> Pump Performance Criteria Schedule 43 23 1</w:t>
      </w:r>
      <w:r>
        <w:t>9</w:t>
      </w:r>
      <w:r w:rsidRPr="00617417">
        <w:t xml:space="preserve"> - 0</w:t>
      </w:r>
      <w:r>
        <w:t>2</w:t>
      </w:r>
    </w:p>
    <w:tbl>
      <w:tblPr>
        <w:tblW w:w="9600" w:type="dxa"/>
        <w:jc w:val="center"/>
        <w:tblBorders>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Change w:id="66" w:author="Frischmann, Sarah" w:date="2024-05-07T08:47:00Z" w16du:dateUtc="2024-05-07T12:47:00Z">
          <w:tblPr>
            <w:tblW w:w="8340" w:type="dxa"/>
            <w:jc w:val="center"/>
            <w:tblBorders>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PrChange>
      </w:tblPr>
      <w:tblGrid>
        <w:gridCol w:w="5820"/>
        <w:gridCol w:w="1260"/>
        <w:gridCol w:w="1260"/>
        <w:gridCol w:w="1260"/>
        <w:tblGridChange w:id="67">
          <w:tblGrid>
            <w:gridCol w:w="5820"/>
            <w:gridCol w:w="1260"/>
            <w:gridCol w:w="1260"/>
            <w:gridCol w:w="1260"/>
          </w:tblGrid>
        </w:tblGridChange>
      </w:tblGrid>
      <w:tr w:rsidR="00FE4804" w:rsidRPr="00617417" w14:paraId="25014CA2" w14:textId="162B4DA5" w:rsidTr="00FE4804">
        <w:trPr>
          <w:trHeight w:val="360"/>
          <w:tblHeader/>
          <w:jc w:val="center"/>
          <w:trPrChange w:id="68" w:author="Frischmann, Sarah" w:date="2024-05-07T08:47:00Z" w16du:dateUtc="2024-05-07T12:47:00Z">
            <w:trPr>
              <w:trHeight w:val="360"/>
              <w:tblHeader/>
              <w:jc w:val="center"/>
            </w:trPr>
          </w:trPrChange>
        </w:trPr>
        <w:tc>
          <w:tcPr>
            <w:tcW w:w="5820" w:type="dxa"/>
            <w:shd w:val="clear" w:color="auto" w:fill="CBC49D"/>
            <w:vAlign w:val="center"/>
            <w:tcPrChange w:id="69" w:author="Frischmann, Sarah" w:date="2024-05-07T08:47:00Z" w16du:dateUtc="2024-05-07T12:47:00Z">
              <w:tcPr>
                <w:tcW w:w="5820" w:type="dxa"/>
                <w:shd w:val="clear" w:color="auto" w:fill="CBC49D"/>
                <w:vAlign w:val="center"/>
              </w:tcPr>
            </w:tcPrChange>
          </w:tcPr>
          <w:p w14:paraId="40C6C580" w14:textId="77777777" w:rsidR="00FE4804" w:rsidRPr="00617417" w:rsidRDefault="00FE4804" w:rsidP="007B1F4D">
            <w:pPr>
              <w:pStyle w:val="TableCategoryLeftAlignHZ"/>
            </w:pPr>
          </w:p>
        </w:tc>
        <w:tc>
          <w:tcPr>
            <w:tcW w:w="1260" w:type="dxa"/>
            <w:shd w:val="clear" w:color="auto" w:fill="CBC49D"/>
            <w:vAlign w:val="center"/>
            <w:tcPrChange w:id="70" w:author="Frischmann, Sarah" w:date="2024-05-07T08:47:00Z" w16du:dateUtc="2024-05-07T12:47:00Z">
              <w:tcPr>
                <w:tcW w:w="1260" w:type="dxa"/>
                <w:shd w:val="clear" w:color="auto" w:fill="CBC49D"/>
                <w:vAlign w:val="center"/>
              </w:tcPr>
            </w:tcPrChange>
          </w:tcPr>
          <w:p w14:paraId="24939020" w14:textId="5F768FB1" w:rsidR="00FE4804" w:rsidRPr="002F64CF" w:rsidRDefault="00FE4804" w:rsidP="007B1F4D">
            <w:pPr>
              <w:pStyle w:val="TableCategoryCenteredHZ"/>
            </w:pPr>
            <w:del w:id="71" w:author="Ghadimi, Shahrouz" w:date="2024-04-16T16:21:00Z">
              <w:r w:rsidRPr="002F64CF" w:rsidDel="00116F5F">
                <w:delText>Service 1</w:delText>
              </w:r>
            </w:del>
            <w:ins w:id="72" w:author="Ghadimi, Shahrouz" w:date="2024-04-16T16:26:00Z">
              <w:r>
                <w:t xml:space="preserve"> </w:t>
              </w:r>
              <w:r w:rsidRPr="00AE69FD">
                <w:t>Digester Mixing Pumps</w:t>
              </w:r>
            </w:ins>
          </w:p>
        </w:tc>
        <w:tc>
          <w:tcPr>
            <w:tcW w:w="1260" w:type="dxa"/>
            <w:shd w:val="clear" w:color="auto" w:fill="CBC49D"/>
            <w:vAlign w:val="center"/>
            <w:tcPrChange w:id="73" w:author="Frischmann, Sarah" w:date="2024-05-07T08:47:00Z" w16du:dateUtc="2024-05-07T12:47:00Z">
              <w:tcPr>
                <w:tcW w:w="1260" w:type="dxa"/>
                <w:shd w:val="clear" w:color="auto" w:fill="CBC49D"/>
                <w:vAlign w:val="center"/>
              </w:tcPr>
            </w:tcPrChange>
          </w:tcPr>
          <w:p w14:paraId="4C0CE02F" w14:textId="0396FF55" w:rsidR="00FE4804" w:rsidRPr="002F64CF" w:rsidRDefault="00FE4804" w:rsidP="007B1F4D">
            <w:pPr>
              <w:pStyle w:val="TableCategoryCenteredHZ"/>
            </w:pPr>
            <w:ins w:id="74" w:author="Ghadimi, Shahrouz" w:date="2024-04-16T16:26:00Z">
              <w:r w:rsidRPr="00B8081D">
                <w:t>Sludge Recirculation Pumps</w:t>
              </w:r>
            </w:ins>
            <w:del w:id="75" w:author="Ghadimi, Shahrouz" w:date="2024-04-16T16:21:00Z">
              <w:r w:rsidRPr="002F64CF" w:rsidDel="00116F5F">
                <w:delText>Service 2</w:delText>
              </w:r>
            </w:del>
          </w:p>
        </w:tc>
        <w:tc>
          <w:tcPr>
            <w:tcW w:w="1260" w:type="dxa"/>
            <w:shd w:val="clear" w:color="auto" w:fill="CBC49D"/>
            <w:tcPrChange w:id="76" w:author="Frischmann, Sarah" w:date="2024-05-07T08:47:00Z" w16du:dateUtc="2024-05-07T12:47:00Z">
              <w:tcPr>
                <w:tcW w:w="1260" w:type="dxa"/>
                <w:shd w:val="clear" w:color="auto" w:fill="CBC49D"/>
              </w:tcPr>
            </w:tcPrChange>
          </w:tcPr>
          <w:p w14:paraId="164E76E7" w14:textId="4C062FE9" w:rsidR="00FE4804" w:rsidRPr="00B8081D" w:rsidRDefault="00FE4804" w:rsidP="007B1F4D">
            <w:pPr>
              <w:pStyle w:val="TableCategoryCenteredHZ"/>
            </w:pPr>
            <w:ins w:id="77" w:author="Frischmann, Sarah" w:date="2024-05-07T08:47:00Z" w16du:dateUtc="2024-05-07T12:47:00Z">
              <w:r>
                <w:t>Digested Sludge Mixing Pump</w:t>
              </w:r>
              <w:r w:rsidR="00AA6C8A">
                <w:t>s</w:t>
              </w:r>
            </w:ins>
          </w:p>
        </w:tc>
      </w:tr>
      <w:tr w:rsidR="00FE4804" w:rsidRPr="00617417" w14:paraId="060E5EBF" w14:textId="766E83AA" w:rsidTr="00FE4804">
        <w:trPr>
          <w:trHeight w:val="360"/>
          <w:jc w:val="center"/>
          <w:trPrChange w:id="78" w:author="Frischmann, Sarah" w:date="2024-05-07T08:47:00Z" w16du:dateUtc="2024-05-07T12:47:00Z">
            <w:trPr>
              <w:trHeight w:val="360"/>
              <w:jc w:val="center"/>
            </w:trPr>
          </w:trPrChange>
        </w:trPr>
        <w:tc>
          <w:tcPr>
            <w:tcW w:w="5820" w:type="dxa"/>
            <w:shd w:val="clear" w:color="auto" w:fill="auto"/>
            <w:vAlign w:val="center"/>
            <w:tcPrChange w:id="79" w:author="Frischmann, Sarah" w:date="2024-05-07T08:47:00Z" w16du:dateUtc="2024-05-07T12:47:00Z">
              <w:tcPr>
                <w:tcW w:w="5820" w:type="dxa"/>
                <w:shd w:val="clear" w:color="auto" w:fill="auto"/>
                <w:vAlign w:val="center"/>
              </w:tcPr>
            </w:tcPrChange>
          </w:tcPr>
          <w:p w14:paraId="3DE5A95C" w14:textId="77777777" w:rsidR="00FE4804" w:rsidRPr="002B1ADF" w:rsidRDefault="00FE4804" w:rsidP="007B1F4D">
            <w:pPr>
              <w:pStyle w:val="TableCategoryLeftAlignHZ"/>
              <w:rPr>
                <w:b w:val="0"/>
                <w:bCs/>
              </w:rPr>
            </w:pPr>
            <w:r w:rsidRPr="002B1ADF">
              <w:rPr>
                <w:b w:val="0"/>
                <w:bCs/>
              </w:rPr>
              <w:t>Number of Units</w:t>
            </w:r>
          </w:p>
        </w:tc>
        <w:tc>
          <w:tcPr>
            <w:tcW w:w="1260" w:type="dxa"/>
            <w:shd w:val="clear" w:color="auto" w:fill="auto"/>
            <w:vAlign w:val="center"/>
            <w:tcPrChange w:id="80" w:author="Frischmann, Sarah" w:date="2024-05-07T08:47:00Z" w16du:dateUtc="2024-05-07T12:47:00Z">
              <w:tcPr>
                <w:tcW w:w="1260" w:type="dxa"/>
                <w:shd w:val="clear" w:color="auto" w:fill="auto"/>
                <w:vAlign w:val="center"/>
              </w:tcPr>
            </w:tcPrChange>
          </w:tcPr>
          <w:p w14:paraId="2E9F0557" w14:textId="33B14D62" w:rsidR="00FE4804" w:rsidRPr="002A241B" w:rsidRDefault="00FE4804" w:rsidP="007B1F4D">
            <w:pPr>
              <w:pStyle w:val="TableData-CenteredHZ"/>
              <w:keepNext/>
              <w:keepLines/>
              <w:rPr>
                <w:highlight w:val="yellow"/>
              </w:rPr>
            </w:pPr>
            <w:del w:id="81" w:author="Ghadimi, Shahrouz" w:date="2024-04-16T16:22:00Z">
              <w:r w:rsidRPr="002A241B" w:rsidDel="007B5830">
                <w:rPr>
                  <w:highlight w:val="yellow"/>
                </w:rPr>
                <w:delText>X</w:delText>
              </w:r>
            </w:del>
            <w:ins w:id="82" w:author="Ghadimi, Shahrouz" w:date="2024-04-16T16:22:00Z">
              <w:r>
                <w:rPr>
                  <w:highlight w:val="yellow"/>
                </w:rPr>
                <w:t>4</w:t>
              </w:r>
            </w:ins>
          </w:p>
        </w:tc>
        <w:tc>
          <w:tcPr>
            <w:tcW w:w="1260" w:type="dxa"/>
            <w:vAlign w:val="center"/>
            <w:tcPrChange w:id="83" w:author="Frischmann, Sarah" w:date="2024-05-07T08:47:00Z" w16du:dateUtc="2024-05-07T12:47:00Z">
              <w:tcPr>
                <w:tcW w:w="1260" w:type="dxa"/>
                <w:vAlign w:val="center"/>
              </w:tcPr>
            </w:tcPrChange>
          </w:tcPr>
          <w:p w14:paraId="259CA90F" w14:textId="29DC12DB" w:rsidR="00FE4804" w:rsidRPr="00617417" w:rsidRDefault="00FE4804" w:rsidP="007B1F4D">
            <w:pPr>
              <w:pStyle w:val="TableData-CenteredHZ"/>
              <w:keepNext/>
              <w:keepLines/>
            </w:pPr>
            <w:ins w:id="84" w:author="Ghadimi, Shahrouz" w:date="2024-04-16T16:22:00Z">
              <w:r>
                <w:t>4</w:t>
              </w:r>
            </w:ins>
          </w:p>
        </w:tc>
        <w:tc>
          <w:tcPr>
            <w:tcW w:w="1260" w:type="dxa"/>
            <w:tcPrChange w:id="85" w:author="Frischmann, Sarah" w:date="2024-05-07T08:47:00Z" w16du:dateUtc="2024-05-07T12:47:00Z">
              <w:tcPr>
                <w:tcW w:w="1260" w:type="dxa"/>
              </w:tcPr>
            </w:tcPrChange>
          </w:tcPr>
          <w:p w14:paraId="08BE080C" w14:textId="77777777" w:rsidR="00FE4804" w:rsidRDefault="00FE4804" w:rsidP="007B1F4D">
            <w:pPr>
              <w:pStyle w:val="TableData-CenteredHZ"/>
              <w:keepNext/>
              <w:keepLines/>
            </w:pPr>
          </w:p>
        </w:tc>
      </w:tr>
      <w:tr w:rsidR="00FE4804" w:rsidRPr="00617417" w14:paraId="5EB700C3" w14:textId="796C786C" w:rsidTr="00FE4804">
        <w:trPr>
          <w:trHeight w:val="360"/>
          <w:jc w:val="center"/>
          <w:trPrChange w:id="86" w:author="Frischmann, Sarah" w:date="2024-05-07T08:47:00Z" w16du:dateUtc="2024-05-07T12:47:00Z">
            <w:trPr>
              <w:trHeight w:val="360"/>
              <w:jc w:val="center"/>
            </w:trPr>
          </w:trPrChange>
        </w:trPr>
        <w:tc>
          <w:tcPr>
            <w:tcW w:w="5820" w:type="dxa"/>
            <w:shd w:val="clear" w:color="auto" w:fill="auto"/>
            <w:vAlign w:val="center"/>
            <w:tcPrChange w:id="87" w:author="Frischmann, Sarah" w:date="2024-05-07T08:47:00Z" w16du:dateUtc="2024-05-07T12:47:00Z">
              <w:tcPr>
                <w:tcW w:w="5820" w:type="dxa"/>
                <w:shd w:val="clear" w:color="auto" w:fill="auto"/>
                <w:vAlign w:val="center"/>
              </w:tcPr>
            </w:tcPrChange>
          </w:tcPr>
          <w:p w14:paraId="70558500" w14:textId="77777777" w:rsidR="00FE4804" w:rsidRPr="002B1ADF" w:rsidRDefault="00FE4804" w:rsidP="007B1F4D">
            <w:pPr>
              <w:pStyle w:val="TableCategoryLeftAlignHZ"/>
              <w:rPr>
                <w:b w:val="0"/>
                <w:bCs/>
              </w:rPr>
            </w:pPr>
            <w:r w:rsidRPr="002B1ADF">
              <w:rPr>
                <w:b w:val="0"/>
                <w:bCs/>
              </w:rPr>
              <w:t>Pump Identification Numbers</w:t>
            </w:r>
          </w:p>
        </w:tc>
        <w:tc>
          <w:tcPr>
            <w:tcW w:w="1260" w:type="dxa"/>
            <w:shd w:val="clear" w:color="auto" w:fill="auto"/>
            <w:vAlign w:val="center"/>
            <w:tcPrChange w:id="88" w:author="Frischmann, Sarah" w:date="2024-05-07T08:47:00Z" w16du:dateUtc="2024-05-07T12:47:00Z">
              <w:tcPr>
                <w:tcW w:w="1260" w:type="dxa"/>
                <w:shd w:val="clear" w:color="auto" w:fill="auto"/>
                <w:vAlign w:val="center"/>
              </w:tcPr>
            </w:tcPrChange>
          </w:tcPr>
          <w:p w14:paraId="1BDC3302" w14:textId="77777777" w:rsidR="00FE4804" w:rsidRPr="002A241B" w:rsidRDefault="00FE4804" w:rsidP="007B1F4D">
            <w:pPr>
              <w:pStyle w:val="TableData-CenteredHZ"/>
              <w:keepNext/>
              <w:keepLines/>
              <w:rPr>
                <w:highlight w:val="yellow"/>
              </w:rPr>
            </w:pPr>
            <w:r w:rsidRPr="002A241B">
              <w:rPr>
                <w:highlight w:val="yellow"/>
              </w:rPr>
              <w:t>X</w:t>
            </w:r>
          </w:p>
        </w:tc>
        <w:tc>
          <w:tcPr>
            <w:tcW w:w="1260" w:type="dxa"/>
            <w:vAlign w:val="center"/>
            <w:tcPrChange w:id="89" w:author="Frischmann, Sarah" w:date="2024-05-07T08:47:00Z" w16du:dateUtc="2024-05-07T12:47:00Z">
              <w:tcPr>
                <w:tcW w:w="1260" w:type="dxa"/>
                <w:vAlign w:val="center"/>
              </w:tcPr>
            </w:tcPrChange>
          </w:tcPr>
          <w:p w14:paraId="699D9DAE" w14:textId="77777777" w:rsidR="00FE4804" w:rsidRPr="00617417" w:rsidRDefault="00FE4804" w:rsidP="007B1F4D">
            <w:pPr>
              <w:pStyle w:val="TableData-CenteredHZ"/>
              <w:keepNext/>
              <w:keepLines/>
            </w:pPr>
          </w:p>
        </w:tc>
        <w:tc>
          <w:tcPr>
            <w:tcW w:w="1260" w:type="dxa"/>
            <w:tcPrChange w:id="90" w:author="Frischmann, Sarah" w:date="2024-05-07T08:47:00Z" w16du:dateUtc="2024-05-07T12:47:00Z">
              <w:tcPr>
                <w:tcW w:w="1260" w:type="dxa"/>
              </w:tcPr>
            </w:tcPrChange>
          </w:tcPr>
          <w:p w14:paraId="5154C45D" w14:textId="77777777" w:rsidR="00FE4804" w:rsidRPr="00617417" w:rsidRDefault="00FE4804" w:rsidP="007B1F4D">
            <w:pPr>
              <w:pStyle w:val="TableData-CenteredHZ"/>
              <w:keepNext/>
              <w:keepLines/>
            </w:pPr>
          </w:p>
        </w:tc>
      </w:tr>
      <w:tr w:rsidR="00FE4804" w:rsidRPr="00617417" w14:paraId="44AAB814" w14:textId="1F489C42" w:rsidTr="00FE4804">
        <w:trPr>
          <w:trHeight w:val="360"/>
          <w:jc w:val="center"/>
          <w:trPrChange w:id="91" w:author="Frischmann, Sarah" w:date="2024-05-07T08:47:00Z" w16du:dateUtc="2024-05-07T12:47:00Z">
            <w:trPr>
              <w:trHeight w:val="360"/>
              <w:jc w:val="center"/>
            </w:trPr>
          </w:trPrChange>
        </w:trPr>
        <w:tc>
          <w:tcPr>
            <w:tcW w:w="5820" w:type="dxa"/>
            <w:shd w:val="clear" w:color="auto" w:fill="auto"/>
            <w:vAlign w:val="center"/>
            <w:tcPrChange w:id="92" w:author="Frischmann, Sarah" w:date="2024-05-07T08:47:00Z" w16du:dateUtc="2024-05-07T12:47:00Z">
              <w:tcPr>
                <w:tcW w:w="5820" w:type="dxa"/>
                <w:shd w:val="clear" w:color="auto" w:fill="auto"/>
                <w:vAlign w:val="center"/>
              </w:tcPr>
            </w:tcPrChange>
          </w:tcPr>
          <w:p w14:paraId="2DA52FE7" w14:textId="77777777" w:rsidR="00FE4804" w:rsidRPr="002B1ADF" w:rsidRDefault="00FE4804" w:rsidP="007B1F4D">
            <w:pPr>
              <w:pStyle w:val="TableCategoryLeftAlignHZ"/>
              <w:rPr>
                <w:b w:val="0"/>
                <w:bCs/>
              </w:rPr>
            </w:pPr>
            <w:r w:rsidRPr="002B1ADF">
              <w:rPr>
                <w:b w:val="0"/>
                <w:bCs/>
              </w:rPr>
              <w:t>Pump Shutoff Head (Allowable Range) (ft)</w:t>
            </w:r>
          </w:p>
        </w:tc>
        <w:tc>
          <w:tcPr>
            <w:tcW w:w="1260" w:type="dxa"/>
            <w:shd w:val="clear" w:color="auto" w:fill="auto"/>
            <w:vAlign w:val="center"/>
            <w:tcPrChange w:id="93" w:author="Frischmann, Sarah" w:date="2024-05-07T08:47:00Z" w16du:dateUtc="2024-05-07T12:47:00Z">
              <w:tcPr>
                <w:tcW w:w="1260" w:type="dxa"/>
                <w:shd w:val="clear" w:color="auto" w:fill="auto"/>
                <w:vAlign w:val="center"/>
              </w:tcPr>
            </w:tcPrChange>
          </w:tcPr>
          <w:p w14:paraId="352B7C72" w14:textId="77777777" w:rsidR="00FE4804" w:rsidRPr="002A241B" w:rsidRDefault="00FE4804" w:rsidP="007B1F4D">
            <w:pPr>
              <w:pStyle w:val="TableData-CenteredHZ"/>
              <w:keepNext/>
              <w:keepLines/>
              <w:rPr>
                <w:highlight w:val="yellow"/>
              </w:rPr>
            </w:pPr>
            <w:r w:rsidRPr="002A241B">
              <w:rPr>
                <w:highlight w:val="yellow"/>
              </w:rPr>
              <w:t>Xx-xx</w:t>
            </w:r>
          </w:p>
        </w:tc>
        <w:tc>
          <w:tcPr>
            <w:tcW w:w="1260" w:type="dxa"/>
            <w:vAlign w:val="center"/>
            <w:tcPrChange w:id="94" w:author="Frischmann, Sarah" w:date="2024-05-07T08:47:00Z" w16du:dateUtc="2024-05-07T12:47:00Z">
              <w:tcPr>
                <w:tcW w:w="1260" w:type="dxa"/>
                <w:vAlign w:val="center"/>
              </w:tcPr>
            </w:tcPrChange>
          </w:tcPr>
          <w:p w14:paraId="6051FED9" w14:textId="77777777" w:rsidR="00FE4804" w:rsidRPr="00617417" w:rsidRDefault="00FE4804" w:rsidP="007B1F4D">
            <w:pPr>
              <w:pStyle w:val="TableData-CenteredHZ"/>
              <w:keepNext/>
              <w:keepLines/>
            </w:pPr>
          </w:p>
        </w:tc>
        <w:tc>
          <w:tcPr>
            <w:tcW w:w="1260" w:type="dxa"/>
            <w:tcPrChange w:id="95" w:author="Frischmann, Sarah" w:date="2024-05-07T08:47:00Z" w16du:dateUtc="2024-05-07T12:47:00Z">
              <w:tcPr>
                <w:tcW w:w="1260" w:type="dxa"/>
              </w:tcPr>
            </w:tcPrChange>
          </w:tcPr>
          <w:p w14:paraId="3F9F536A" w14:textId="77777777" w:rsidR="00FE4804" w:rsidRPr="00617417" w:rsidRDefault="00FE4804" w:rsidP="007B1F4D">
            <w:pPr>
              <w:pStyle w:val="TableData-CenteredHZ"/>
              <w:keepNext/>
              <w:keepLines/>
            </w:pPr>
          </w:p>
        </w:tc>
      </w:tr>
      <w:tr w:rsidR="00FE4804" w:rsidRPr="00617417" w14:paraId="181FD7B1" w14:textId="4816E80E" w:rsidTr="00FE4804">
        <w:trPr>
          <w:trHeight w:val="360"/>
          <w:jc w:val="center"/>
          <w:trPrChange w:id="96" w:author="Frischmann, Sarah" w:date="2024-05-07T08:47:00Z" w16du:dateUtc="2024-05-07T12:47:00Z">
            <w:trPr>
              <w:trHeight w:val="360"/>
              <w:jc w:val="center"/>
            </w:trPr>
          </w:trPrChange>
        </w:trPr>
        <w:tc>
          <w:tcPr>
            <w:tcW w:w="5820" w:type="dxa"/>
            <w:shd w:val="clear" w:color="auto" w:fill="auto"/>
            <w:vAlign w:val="center"/>
            <w:tcPrChange w:id="97" w:author="Frischmann, Sarah" w:date="2024-05-07T08:47:00Z" w16du:dateUtc="2024-05-07T12:47:00Z">
              <w:tcPr>
                <w:tcW w:w="5820" w:type="dxa"/>
                <w:shd w:val="clear" w:color="auto" w:fill="auto"/>
                <w:vAlign w:val="center"/>
              </w:tcPr>
            </w:tcPrChange>
          </w:tcPr>
          <w:p w14:paraId="6464AAA9" w14:textId="77777777" w:rsidR="00FE4804" w:rsidRPr="002B1ADF" w:rsidRDefault="00FE4804" w:rsidP="007B1F4D">
            <w:pPr>
              <w:pStyle w:val="TableCategoryLeftAlignHZ"/>
              <w:rPr>
                <w:b w:val="0"/>
                <w:bCs/>
              </w:rPr>
            </w:pPr>
            <w:r w:rsidRPr="002B1ADF">
              <w:rPr>
                <w:b w:val="0"/>
                <w:bCs/>
              </w:rPr>
              <w:t>Rating Point (at Full Speed)</w:t>
            </w:r>
          </w:p>
        </w:tc>
        <w:tc>
          <w:tcPr>
            <w:tcW w:w="1260" w:type="dxa"/>
            <w:shd w:val="clear" w:color="auto" w:fill="auto"/>
            <w:vAlign w:val="center"/>
            <w:tcPrChange w:id="98" w:author="Frischmann, Sarah" w:date="2024-05-07T08:47:00Z" w16du:dateUtc="2024-05-07T12:47:00Z">
              <w:tcPr>
                <w:tcW w:w="1260" w:type="dxa"/>
                <w:shd w:val="clear" w:color="auto" w:fill="auto"/>
                <w:vAlign w:val="center"/>
              </w:tcPr>
            </w:tcPrChange>
          </w:tcPr>
          <w:p w14:paraId="04F3F59B" w14:textId="77777777" w:rsidR="00FE4804" w:rsidRPr="002A241B" w:rsidRDefault="00FE4804" w:rsidP="007B1F4D">
            <w:pPr>
              <w:pStyle w:val="TableData-CenteredHZ"/>
              <w:keepNext/>
              <w:keepLines/>
              <w:rPr>
                <w:highlight w:val="yellow"/>
              </w:rPr>
            </w:pPr>
          </w:p>
        </w:tc>
        <w:tc>
          <w:tcPr>
            <w:tcW w:w="1260" w:type="dxa"/>
            <w:vAlign w:val="center"/>
            <w:tcPrChange w:id="99" w:author="Frischmann, Sarah" w:date="2024-05-07T08:47:00Z" w16du:dateUtc="2024-05-07T12:47:00Z">
              <w:tcPr>
                <w:tcW w:w="1260" w:type="dxa"/>
                <w:vAlign w:val="center"/>
              </w:tcPr>
            </w:tcPrChange>
          </w:tcPr>
          <w:p w14:paraId="1E21F77A" w14:textId="77777777" w:rsidR="00FE4804" w:rsidRPr="00617417" w:rsidRDefault="00FE4804" w:rsidP="007B1F4D">
            <w:pPr>
              <w:pStyle w:val="TableData-CenteredHZ"/>
              <w:keepNext/>
              <w:keepLines/>
            </w:pPr>
          </w:p>
        </w:tc>
        <w:tc>
          <w:tcPr>
            <w:tcW w:w="1260" w:type="dxa"/>
            <w:tcPrChange w:id="100" w:author="Frischmann, Sarah" w:date="2024-05-07T08:47:00Z" w16du:dateUtc="2024-05-07T12:47:00Z">
              <w:tcPr>
                <w:tcW w:w="1260" w:type="dxa"/>
              </w:tcPr>
            </w:tcPrChange>
          </w:tcPr>
          <w:p w14:paraId="31D13E00" w14:textId="77777777" w:rsidR="00FE4804" w:rsidRPr="00617417" w:rsidRDefault="00FE4804" w:rsidP="007B1F4D">
            <w:pPr>
              <w:pStyle w:val="TableData-CenteredHZ"/>
              <w:keepNext/>
              <w:keepLines/>
            </w:pPr>
          </w:p>
        </w:tc>
      </w:tr>
      <w:tr w:rsidR="00FE4804" w:rsidRPr="00617417" w14:paraId="30F81FAB" w14:textId="79DC628A" w:rsidTr="00FE4804">
        <w:trPr>
          <w:trHeight w:val="360"/>
          <w:jc w:val="center"/>
          <w:ins w:id="101" w:author="Ghadimi, Shahrouz" w:date="2024-04-17T08:57:00Z"/>
          <w:trPrChange w:id="102" w:author="Frischmann, Sarah" w:date="2024-05-07T08:47:00Z" w16du:dateUtc="2024-05-07T12:47:00Z">
            <w:trPr>
              <w:trHeight w:val="360"/>
              <w:jc w:val="center"/>
            </w:trPr>
          </w:trPrChange>
        </w:trPr>
        <w:tc>
          <w:tcPr>
            <w:tcW w:w="5820" w:type="dxa"/>
            <w:shd w:val="clear" w:color="auto" w:fill="auto"/>
            <w:vAlign w:val="center"/>
            <w:tcPrChange w:id="103" w:author="Frischmann, Sarah" w:date="2024-05-07T08:47:00Z" w16du:dateUtc="2024-05-07T12:47:00Z">
              <w:tcPr>
                <w:tcW w:w="5820" w:type="dxa"/>
                <w:shd w:val="clear" w:color="auto" w:fill="auto"/>
                <w:vAlign w:val="center"/>
              </w:tcPr>
            </w:tcPrChange>
          </w:tcPr>
          <w:p w14:paraId="53B4686D" w14:textId="11C95D85" w:rsidR="00FE4804" w:rsidRPr="002B1ADF" w:rsidRDefault="00FE4804" w:rsidP="007B1F4D">
            <w:pPr>
              <w:pStyle w:val="TableCategoryLeftAlignHZ"/>
              <w:ind w:left="720"/>
              <w:rPr>
                <w:ins w:id="104" w:author="Ghadimi, Shahrouz" w:date="2024-04-17T08:57:00Z"/>
                <w:b w:val="0"/>
                <w:bCs/>
              </w:rPr>
            </w:pPr>
            <w:ins w:id="105" w:author="Ghadimi, Shahrouz" w:date="2024-04-17T08:57:00Z">
              <w:r>
                <w:rPr>
                  <w:b w:val="0"/>
                  <w:bCs/>
                </w:rPr>
                <w:t>Manufacturer</w:t>
              </w:r>
            </w:ins>
          </w:p>
        </w:tc>
        <w:tc>
          <w:tcPr>
            <w:tcW w:w="1260" w:type="dxa"/>
            <w:shd w:val="clear" w:color="auto" w:fill="auto"/>
            <w:vAlign w:val="center"/>
            <w:tcPrChange w:id="106" w:author="Frischmann, Sarah" w:date="2024-05-07T08:47:00Z" w16du:dateUtc="2024-05-07T12:47:00Z">
              <w:tcPr>
                <w:tcW w:w="1260" w:type="dxa"/>
                <w:shd w:val="clear" w:color="auto" w:fill="auto"/>
                <w:vAlign w:val="center"/>
              </w:tcPr>
            </w:tcPrChange>
          </w:tcPr>
          <w:p w14:paraId="4B170D77" w14:textId="4B52AC42" w:rsidR="00FE4804" w:rsidRPr="002A241B" w:rsidDel="00B03A31" w:rsidRDefault="00FE4804" w:rsidP="007B1F4D">
            <w:pPr>
              <w:pStyle w:val="TableData-CenteredHZ"/>
              <w:keepNext/>
              <w:keepLines/>
              <w:rPr>
                <w:ins w:id="107" w:author="Ghadimi, Shahrouz" w:date="2024-04-17T08:57:00Z"/>
                <w:highlight w:val="yellow"/>
              </w:rPr>
            </w:pPr>
            <w:ins w:id="108" w:author="Ghadimi, Shahrouz" w:date="2024-04-17T08:57:00Z">
              <w:r>
                <w:rPr>
                  <w:highlight w:val="yellow"/>
                </w:rPr>
                <w:t>Vaughan</w:t>
              </w:r>
            </w:ins>
          </w:p>
        </w:tc>
        <w:tc>
          <w:tcPr>
            <w:tcW w:w="1260" w:type="dxa"/>
            <w:vAlign w:val="center"/>
            <w:tcPrChange w:id="109" w:author="Frischmann, Sarah" w:date="2024-05-07T08:47:00Z" w16du:dateUtc="2024-05-07T12:47:00Z">
              <w:tcPr>
                <w:tcW w:w="1260" w:type="dxa"/>
                <w:vAlign w:val="center"/>
              </w:tcPr>
            </w:tcPrChange>
          </w:tcPr>
          <w:p w14:paraId="4E6C6F56" w14:textId="6EC3E8CE" w:rsidR="00FE4804" w:rsidRDefault="00FE4804" w:rsidP="007B1F4D">
            <w:pPr>
              <w:pStyle w:val="TableData-CenteredHZ"/>
              <w:keepNext/>
              <w:keepLines/>
              <w:rPr>
                <w:ins w:id="110" w:author="Ghadimi, Shahrouz" w:date="2024-04-17T08:57:00Z"/>
              </w:rPr>
            </w:pPr>
            <w:ins w:id="111" w:author="Ghadimi, Shahrouz" w:date="2024-04-17T08:57:00Z">
              <w:r>
                <w:rPr>
                  <w:highlight w:val="yellow"/>
                </w:rPr>
                <w:t>Vaughan</w:t>
              </w:r>
            </w:ins>
          </w:p>
        </w:tc>
        <w:tc>
          <w:tcPr>
            <w:tcW w:w="1260" w:type="dxa"/>
            <w:tcPrChange w:id="112" w:author="Frischmann, Sarah" w:date="2024-05-07T08:47:00Z" w16du:dateUtc="2024-05-07T12:47:00Z">
              <w:tcPr>
                <w:tcW w:w="1260" w:type="dxa"/>
              </w:tcPr>
            </w:tcPrChange>
          </w:tcPr>
          <w:p w14:paraId="16BD4351" w14:textId="77777777" w:rsidR="00FE4804" w:rsidRDefault="00FE4804" w:rsidP="007B1F4D">
            <w:pPr>
              <w:pStyle w:val="TableData-CenteredHZ"/>
              <w:keepNext/>
              <w:keepLines/>
              <w:rPr>
                <w:ins w:id="113" w:author="Frischmann, Sarah" w:date="2024-05-07T08:47:00Z" w16du:dateUtc="2024-05-07T12:47:00Z"/>
                <w:highlight w:val="yellow"/>
              </w:rPr>
            </w:pPr>
          </w:p>
        </w:tc>
      </w:tr>
      <w:tr w:rsidR="00FE4804" w:rsidRPr="00617417" w14:paraId="5215F23C" w14:textId="724BD7D7" w:rsidTr="00FE4804">
        <w:trPr>
          <w:trHeight w:val="360"/>
          <w:jc w:val="center"/>
          <w:trPrChange w:id="114" w:author="Frischmann, Sarah" w:date="2024-05-07T08:47:00Z" w16du:dateUtc="2024-05-07T12:47:00Z">
            <w:trPr>
              <w:trHeight w:val="360"/>
              <w:jc w:val="center"/>
            </w:trPr>
          </w:trPrChange>
        </w:trPr>
        <w:tc>
          <w:tcPr>
            <w:tcW w:w="5820" w:type="dxa"/>
            <w:shd w:val="clear" w:color="auto" w:fill="auto"/>
            <w:vAlign w:val="center"/>
            <w:tcPrChange w:id="115" w:author="Frischmann, Sarah" w:date="2024-05-07T08:47:00Z" w16du:dateUtc="2024-05-07T12:47:00Z">
              <w:tcPr>
                <w:tcW w:w="5820" w:type="dxa"/>
                <w:shd w:val="clear" w:color="auto" w:fill="auto"/>
                <w:vAlign w:val="center"/>
              </w:tcPr>
            </w:tcPrChange>
          </w:tcPr>
          <w:p w14:paraId="18A26903" w14:textId="77777777" w:rsidR="00FE4804" w:rsidRPr="002B1ADF" w:rsidRDefault="00FE4804" w:rsidP="007B1F4D">
            <w:pPr>
              <w:pStyle w:val="TableCategoryLeftAlignHZ"/>
              <w:ind w:left="720"/>
              <w:rPr>
                <w:b w:val="0"/>
                <w:bCs/>
              </w:rPr>
            </w:pPr>
            <w:r w:rsidRPr="002B1ADF">
              <w:rPr>
                <w:b w:val="0"/>
                <w:bCs/>
              </w:rPr>
              <w:t>Flow (gpm)</w:t>
            </w:r>
          </w:p>
        </w:tc>
        <w:tc>
          <w:tcPr>
            <w:tcW w:w="1260" w:type="dxa"/>
            <w:shd w:val="clear" w:color="auto" w:fill="auto"/>
            <w:vAlign w:val="center"/>
            <w:tcPrChange w:id="116" w:author="Frischmann, Sarah" w:date="2024-05-07T08:47:00Z" w16du:dateUtc="2024-05-07T12:47:00Z">
              <w:tcPr>
                <w:tcW w:w="1260" w:type="dxa"/>
                <w:shd w:val="clear" w:color="auto" w:fill="auto"/>
                <w:vAlign w:val="center"/>
              </w:tcPr>
            </w:tcPrChange>
          </w:tcPr>
          <w:p w14:paraId="29A3450C" w14:textId="4CE233F6" w:rsidR="00FE4804" w:rsidRPr="002A241B" w:rsidRDefault="00FE4804" w:rsidP="007B1F4D">
            <w:pPr>
              <w:pStyle w:val="TableData-CenteredHZ"/>
              <w:keepNext/>
              <w:keepLines/>
              <w:rPr>
                <w:highlight w:val="yellow"/>
              </w:rPr>
            </w:pPr>
            <w:del w:id="117" w:author="Ghadimi, Shahrouz" w:date="2024-04-16T16:24:00Z">
              <w:r w:rsidRPr="002A241B" w:rsidDel="00B03A31">
                <w:rPr>
                  <w:highlight w:val="yellow"/>
                </w:rPr>
                <w:delText>Xx</w:delText>
              </w:r>
            </w:del>
            <w:ins w:id="118" w:author="Ghadimi, Shahrouz" w:date="2024-04-16T16:24:00Z">
              <w:r>
                <w:rPr>
                  <w:highlight w:val="yellow"/>
                </w:rPr>
                <w:t>2600</w:t>
              </w:r>
            </w:ins>
          </w:p>
        </w:tc>
        <w:tc>
          <w:tcPr>
            <w:tcW w:w="1260" w:type="dxa"/>
            <w:vAlign w:val="center"/>
            <w:tcPrChange w:id="119" w:author="Frischmann, Sarah" w:date="2024-05-07T08:47:00Z" w16du:dateUtc="2024-05-07T12:47:00Z">
              <w:tcPr>
                <w:tcW w:w="1260" w:type="dxa"/>
                <w:vAlign w:val="center"/>
              </w:tcPr>
            </w:tcPrChange>
          </w:tcPr>
          <w:p w14:paraId="779CB699" w14:textId="3539CFB1" w:rsidR="00FE4804" w:rsidRPr="00617417" w:rsidRDefault="00FE4804" w:rsidP="007B1F4D">
            <w:pPr>
              <w:pStyle w:val="TableData-CenteredHZ"/>
              <w:keepNext/>
              <w:keepLines/>
            </w:pPr>
            <w:ins w:id="120" w:author="Ghadimi, Shahrouz" w:date="2024-04-16T16:31:00Z">
              <w:r>
                <w:t>450</w:t>
              </w:r>
            </w:ins>
          </w:p>
        </w:tc>
        <w:tc>
          <w:tcPr>
            <w:tcW w:w="1260" w:type="dxa"/>
            <w:tcPrChange w:id="121" w:author="Frischmann, Sarah" w:date="2024-05-07T08:47:00Z" w16du:dateUtc="2024-05-07T12:47:00Z">
              <w:tcPr>
                <w:tcW w:w="1260" w:type="dxa"/>
              </w:tcPr>
            </w:tcPrChange>
          </w:tcPr>
          <w:p w14:paraId="62A458ED" w14:textId="77777777" w:rsidR="00FE4804" w:rsidRDefault="00FE4804" w:rsidP="007B1F4D">
            <w:pPr>
              <w:pStyle w:val="TableData-CenteredHZ"/>
              <w:keepNext/>
              <w:keepLines/>
            </w:pPr>
          </w:p>
        </w:tc>
      </w:tr>
      <w:tr w:rsidR="00FE4804" w:rsidRPr="00617417" w14:paraId="6B0B8C5F" w14:textId="567DE722" w:rsidTr="00FE4804">
        <w:trPr>
          <w:trHeight w:val="360"/>
          <w:jc w:val="center"/>
          <w:trPrChange w:id="122" w:author="Frischmann, Sarah" w:date="2024-05-07T08:47:00Z" w16du:dateUtc="2024-05-07T12:47:00Z">
            <w:trPr>
              <w:trHeight w:val="360"/>
              <w:jc w:val="center"/>
            </w:trPr>
          </w:trPrChange>
        </w:trPr>
        <w:tc>
          <w:tcPr>
            <w:tcW w:w="5820" w:type="dxa"/>
            <w:shd w:val="clear" w:color="auto" w:fill="auto"/>
            <w:vAlign w:val="center"/>
            <w:tcPrChange w:id="123" w:author="Frischmann, Sarah" w:date="2024-05-07T08:47:00Z" w16du:dateUtc="2024-05-07T12:47:00Z">
              <w:tcPr>
                <w:tcW w:w="5820" w:type="dxa"/>
                <w:shd w:val="clear" w:color="auto" w:fill="auto"/>
                <w:vAlign w:val="center"/>
              </w:tcPr>
            </w:tcPrChange>
          </w:tcPr>
          <w:p w14:paraId="2EFABBF1" w14:textId="77777777" w:rsidR="00FE4804" w:rsidRPr="002B1ADF" w:rsidRDefault="00FE4804" w:rsidP="007B1F4D">
            <w:pPr>
              <w:pStyle w:val="TableCategoryLeftAlignHZ"/>
              <w:ind w:left="720"/>
              <w:rPr>
                <w:b w:val="0"/>
                <w:bCs/>
              </w:rPr>
            </w:pPr>
            <w:r w:rsidRPr="002B1ADF">
              <w:rPr>
                <w:b w:val="0"/>
                <w:bCs/>
              </w:rPr>
              <w:t>Total Head (ft)</w:t>
            </w:r>
          </w:p>
        </w:tc>
        <w:tc>
          <w:tcPr>
            <w:tcW w:w="1260" w:type="dxa"/>
            <w:shd w:val="clear" w:color="auto" w:fill="auto"/>
            <w:vAlign w:val="center"/>
            <w:tcPrChange w:id="124" w:author="Frischmann, Sarah" w:date="2024-05-07T08:47:00Z" w16du:dateUtc="2024-05-07T12:47:00Z">
              <w:tcPr>
                <w:tcW w:w="1260" w:type="dxa"/>
                <w:shd w:val="clear" w:color="auto" w:fill="auto"/>
                <w:vAlign w:val="center"/>
              </w:tcPr>
            </w:tcPrChange>
          </w:tcPr>
          <w:p w14:paraId="6408E5B7" w14:textId="5E75AF26" w:rsidR="00FE4804" w:rsidRPr="002A241B" w:rsidRDefault="00FE4804" w:rsidP="007B1F4D">
            <w:pPr>
              <w:pStyle w:val="TableData-CenteredHZ"/>
              <w:keepNext/>
              <w:keepLines/>
              <w:rPr>
                <w:highlight w:val="yellow"/>
              </w:rPr>
            </w:pPr>
            <w:del w:id="125" w:author="Ghadimi, Shahrouz" w:date="2024-04-16T16:24:00Z">
              <w:r w:rsidRPr="002A241B" w:rsidDel="00F070EA">
                <w:rPr>
                  <w:highlight w:val="yellow"/>
                </w:rPr>
                <w:delText>Xx</w:delText>
              </w:r>
            </w:del>
            <w:ins w:id="126" w:author="Ghadimi, Shahrouz" w:date="2024-04-16T16:24:00Z">
              <w:r>
                <w:rPr>
                  <w:highlight w:val="yellow"/>
                </w:rPr>
                <w:t>30</w:t>
              </w:r>
            </w:ins>
          </w:p>
        </w:tc>
        <w:tc>
          <w:tcPr>
            <w:tcW w:w="1260" w:type="dxa"/>
            <w:vAlign w:val="center"/>
            <w:tcPrChange w:id="127" w:author="Frischmann, Sarah" w:date="2024-05-07T08:47:00Z" w16du:dateUtc="2024-05-07T12:47:00Z">
              <w:tcPr>
                <w:tcW w:w="1260" w:type="dxa"/>
                <w:vAlign w:val="center"/>
              </w:tcPr>
            </w:tcPrChange>
          </w:tcPr>
          <w:p w14:paraId="44617D2A" w14:textId="0AD2F6FC" w:rsidR="00FE4804" w:rsidRPr="00617417" w:rsidRDefault="00FE4804" w:rsidP="007B1F4D">
            <w:pPr>
              <w:pStyle w:val="TableData-CenteredHZ"/>
              <w:keepNext/>
              <w:keepLines/>
            </w:pPr>
            <w:ins w:id="128" w:author="Ghadimi, Shahrouz" w:date="2024-04-16T16:31:00Z">
              <w:r>
                <w:t>30</w:t>
              </w:r>
            </w:ins>
          </w:p>
        </w:tc>
        <w:tc>
          <w:tcPr>
            <w:tcW w:w="1260" w:type="dxa"/>
            <w:tcPrChange w:id="129" w:author="Frischmann, Sarah" w:date="2024-05-07T08:47:00Z" w16du:dateUtc="2024-05-07T12:47:00Z">
              <w:tcPr>
                <w:tcW w:w="1260" w:type="dxa"/>
              </w:tcPr>
            </w:tcPrChange>
          </w:tcPr>
          <w:p w14:paraId="3718D446" w14:textId="77777777" w:rsidR="00FE4804" w:rsidRDefault="00FE4804" w:rsidP="007B1F4D">
            <w:pPr>
              <w:pStyle w:val="TableData-CenteredHZ"/>
              <w:keepNext/>
              <w:keepLines/>
            </w:pPr>
          </w:p>
        </w:tc>
      </w:tr>
      <w:tr w:rsidR="00FE4804" w:rsidRPr="00617417" w14:paraId="28627084" w14:textId="69618D6D" w:rsidTr="00FE4804">
        <w:trPr>
          <w:trHeight w:val="360"/>
          <w:jc w:val="center"/>
          <w:trPrChange w:id="130" w:author="Frischmann, Sarah" w:date="2024-05-07T08:47:00Z" w16du:dateUtc="2024-05-07T12:47:00Z">
            <w:trPr>
              <w:trHeight w:val="360"/>
              <w:jc w:val="center"/>
            </w:trPr>
          </w:trPrChange>
        </w:trPr>
        <w:tc>
          <w:tcPr>
            <w:tcW w:w="5820" w:type="dxa"/>
            <w:shd w:val="clear" w:color="auto" w:fill="auto"/>
            <w:vAlign w:val="center"/>
            <w:tcPrChange w:id="131" w:author="Frischmann, Sarah" w:date="2024-05-07T08:47:00Z" w16du:dateUtc="2024-05-07T12:47:00Z">
              <w:tcPr>
                <w:tcW w:w="5820" w:type="dxa"/>
                <w:shd w:val="clear" w:color="auto" w:fill="auto"/>
                <w:vAlign w:val="center"/>
              </w:tcPr>
            </w:tcPrChange>
          </w:tcPr>
          <w:p w14:paraId="351509BB" w14:textId="77777777" w:rsidR="00FE4804" w:rsidRPr="002B1ADF" w:rsidRDefault="00FE4804" w:rsidP="007B1F4D">
            <w:pPr>
              <w:pStyle w:val="TableCategoryLeftAlignHZ"/>
              <w:ind w:left="720"/>
              <w:rPr>
                <w:b w:val="0"/>
                <w:bCs/>
              </w:rPr>
            </w:pPr>
            <w:r w:rsidRPr="002B1ADF">
              <w:rPr>
                <w:b w:val="0"/>
                <w:bCs/>
              </w:rPr>
              <w:t>Minimum Pump Efficiency (%)</w:t>
            </w:r>
          </w:p>
        </w:tc>
        <w:tc>
          <w:tcPr>
            <w:tcW w:w="1260" w:type="dxa"/>
            <w:shd w:val="clear" w:color="auto" w:fill="auto"/>
            <w:vAlign w:val="center"/>
            <w:tcPrChange w:id="132" w:author="Frischmann, Sarah" w:date="2024-05-07T08:47:00Z" w16du:dateUtc="2024-05-07T12:47:00Z">
              <w:tcPr>
                <w:tcW w:w="1260" w:type="dxa"/>
                <w:shd w:val="clear" w:color="auto" w:fill="auto"/>
                <w:vAlign w:val="center"/>
              </w:tcPr>
            </w:tcPrChange>
          </w:tcPr>
          <w:p w14:paraId="03231019" w14:textId="77777777" w:rsidR="00FE4804" w:rsidRPr="002A241B" w:rsidRDefault="00FE4804" w:rsidP="007B1F4D">
            <w:pPr>
              <w:pStyle w:val="TableData-CenteredHZ"/>
              <w:keepNext/>
              <w:keepLines/>
              <w:rPr>
                <w:highlight w:val="yellow"/>
              </w:rPr>
            </w:pPr>
            <w:r w:rsidRPr="002A241B">
              <w:rPr>
                <w:highlight w:val="yellow"/>
              </w:rPr>
              <w:t>Xx</w:t>
            </w:r>
          </w:p>
        </w:tc>
        <w:tc>
          <w:tcPr>
            <w:tcW w:w="1260" w:type="dxa"/>
            <w:vAlign w:val="center"/>
            <w:tcPrChange w:id="133" w:author="Frischmann, Sarah" w:date="2024-05-07T08:47:00Z" w16du:dateUtc="2024-05-07T12:47:00Z">
              <w:tcPr>
                <w:tcW w:w="1260" w:type="dxa"/>
                <w:vAlign w:val="center"/>
              </w:tcPr>
            </w:tcPrChange>
          </w:tcPr>
          <w:p w14:paraId="732D354B" w14:textId="77777777" w:rsidR="00FE4804" w:rsidRPr="00617417" w:rsidRDefault="00FE4804" w:rsidP="007B1F4D">
            <w:pPr>
              <w:pStyle w:val="TableData-CenteredHZ"/>
              <w:keepNext/>
              <w:keepLines/>
            </w:pPr>
          </w:p>
        </w:tc>
        <w:tc>
          <w:tcPr>
            <w:tcW w:w="1260" w:type="dxa"/>
            <w:tcPrChange w:id="134" w:author="Frischmann, Sarah" w:date="2024-05-07T08:47:00Z" w16du:dateUtc="2024-05-07T12:47:00Z">
              <w:tcPr>
                <w:tcW w:w="1260" w:type="dxa"/>
              </w:tcPr>
            </w:tcPrChange>
          </w:tcPr>
          <w:p w14:paraId="5E7B7DCA" w14:textId="77777777" w:rsidR="00FE4804" w:rsidRPr="00617417" w:rsidRDefault="00FE4804" w:rsidP="007B1F4D">
            <w:pPr>
              <w:pStyle w:val="TableData-CenteredHZ"/>
              <w:keepNext/>
              <w:keepLines/>
            </w:pPr>
          </w:p>
        </w:tc>
      </w:tr>
      <w:tr w:rsidR="00FE4804" w:rsidRPr="00617417" w14:paraId="2D258334" w14:textId="18730F94" w:rsidTr="00FE4804">
        <w:trPr>
          <w:trHeight w:val="360"/>
          <w:jc w:val="center"/>
          <w:trPrChange w:id="135" w:author="Frischmann, Sarah" w:date="2024-05-07T08:47:00Z" w16du:dateUtc="2024-05-07T12:47:00Z">
            <w:trPr>
              <w:trHeight w:val="360"/>
              <w:jc w:val="center"/>
            </w:trPr>
          </w:trPrChange>
        </w:trPr>
        <w:tc>
          <w:tcPr>
            <w:tcW w:w="5820" w:type="dxa"/>
            <w:shd w:val="clear" w:color="auto" w:fill="auto"/>
            <w:vAlign w:val="center"/>
            <w:tcPrChange w:id="136" w:author="Frischmann, Sarah" w:date="2024-05-07T08:47:00Z" w16du:dateUtc="2024-05-07T12:47:00Z">
              <w:tcPr>
                <w:tcW w:w="5820" w:type="dxa"/>
                <w:shd w:val="clear" w:color="auto" w:fill="auto"/>
                <w:vAlign w:val="center"/>
              </w:tcPr>
            </w:tcPrChange>
          </w:tcPr>
          <w:p w14:paraId="63834281" w14:textId="77777777" w:rsidR="00FE4804" w:rsidRPr="002B1ADF" w:rsidRDefault="00FE4804" w:rsidP="007B1F4D">
            <w:pPr>
              <w:pStyle w:val="TableCategoryLeftAlignHZ"/>
              <w:ind w:left="720"/>
              <w:rPr>
                <w:b w:val="0"/>
                <w:bCs/>
              </w:rPr>
            </w:pPr>
            <w:r w:rsidRPr="002B1ADF">
              <w:rPr>
                <w:b w:val="0"/>
                <w:bCs/>
              </w:rPr>
              <w:t>Rating Point shall be within the following range as % of BEP Flow</w:t>
            </w:r>
          </w:p>
        </w:tc>
        <w:tc>
          <w:tcPr>
            <w:tcW w:w="1260" w:type="dxa"/>
            <w:shd w:val="clear" w:color="auto" w:fill="auto"/>
            <w:vAlign w:val="center"/>
            <w:tcPrChange w:id="137" w:author="Frischmann, Sarah" w:date="2024-05-07T08:47:00Z" w16du:dateUtc="2024-05-07T12:47:00Z">
              <w:tcPr>
                <w:tcW w:w="1260" w:type="dxa"/>
                <w:shd w:val="clear" w:color="auto" w:fill="auto"/>
                <w:vAlign w:val="center"/>
              </w:tcPr>
            </w:tcPrChange>
          </w:tcPr>
          <w:p w14:paraId="3D9B44CD" w14:textId="77777777" w:rsidR="00FE4804" w:rsidRPr="002A241B" w:rsidRDefault="00FE4804" w:rsidP="007B1F4D">
            <w:pPr>
              <w:pStyle w:val="TableData-CenteredHZ"/>
              <w:keepNext/>
              <w:keepLines/>
              <w:rPr>
                <w:highlight w:val="yellow"/>
              </w:rPr>
            </w:pPr>
            <w:r w:rsidRPr="002A241B">
              <w:rPr>
                <w:highlight w:val="yellow"/>
              </w:rPr>
              <w:t>XX% to XXX%</w:t>
            </w:r>
          </w:p>
        </w:tc>
        <w:tc>
          <w:tcPr>
            <w:tcW w:w="1260" w:type="dxa"/>
            <w:vAlign w:val="center"/>
            <w:tcPrChange w:id="138" w:author="Frischmann, Sarah" w:date="2024-05-07T08:47:00Z" w16du:dateUtc="2024-05-07T12:47:00Z">
              <w:tcPr>
                <w:tcW w:w="1260" w:type="dxa"/>
                <w:vAlign w:val="center"/>
              </w:tcPr>
            </w:tcPrChange>
          </w:tcPr>
          <w:p w14:paraId="08AB4292" w14:textId="77777777" w:rsidR="00FE4804" w:rsidRPr="00617417" w:rsidRDefault="00FE4804" w:rsidP="007B1F4D">
            <w:pPr>
              <w:pStyle w:val="TableData-CenteredHZ"/>
              <w:keepNext/>
              <w:keepLines/>
            </w:pPr>
          </w:p>
        </w:tc>
        <w:tc>
          <w:tcPr>
            <w:tcW w:w="1260" w:type="dxa"/>
            <w:tcPrChange w:id="139" w:author="Frischmann, Sarah" w:date="2024-05-07T08:47:00Z" w16du:dateUtc="2024-05-07T12:47:00Z">
              <w:tcPr>
                <w:tcW w:w="1260" w:type="dxa"/>
              </w:tcPr>
            </w:tcPrChange>
          </w:tcPr>
          <w:p w14:paraId="1129664E" w14:textId="77777777" w:rsidR="00FE4804" w:rsidRPr="00617417" w:rsidRDefault="00FE4804" w:rsidP="007B1F4D">
            <w:pPr>
              <w:pStyle w:val="TableData-CenteredHZ"/>
              <w:keepNext/>
              <w:keepLines/>
            </w:pPr>
          </w:p>
        </w:tc>
      </w:tr>
      <w:tr w:rsidR="00FE4804" w:rsidRPr="00617417" w14:paraId="21F5BBBF" w14:textId="06F64FF0" w:rsidTr="00FE4804">
        <w:trPr>
          <w:trHeight w:val="360"/>
          <w:jc w:val="center"/>
          <w:trPrChange w:id="140" w:author="Frischmann, Sarah" w:date="2024-05-07T08:47:00Z" w16du:dateUtc="2024-05-07T12:47:00Z">
            <w:trPr>
              <w:trHeight w:val="360"/>
              <w:jc w:val="center"/>
            </w:trPr>
          </w:trPrChange>
        </w:trPr>
        <w:tc>
          <w:tcPr>
            <w:tcW w:w="5820" w:type="dxa"/>
            <w:shd w:val="clear" w:color="auto" w:fill="auto"/>
            <w:vAlign w:val="center"/>
            <w:tcPrChange w:id="141" w:author="Frischmann, Sarah" w:date="2024-05-07T08:47:00Z" w16du:dateUtc="2024-05-07T12:47:00Z">
              <w:tcPr>
                <w:tcW w:w="5820" w:type="dxa"/>
                <w:shd w:val="clear" w:color="auto" w:fill="auto"/>
                <w:vAlign w:val="center"/>
              </w:tcPr>
            </w:tcPrChange>
          </w:tcPr>
          <w:p w14:paraId="13272328" w14:textId="77777777" w:rsidR="00FE4804" w:rsidRPr="002B1ADF" w:rsidRDefault="00FE4804" w:rsidP="007B1F4D">
            <w:pPr>
              <w:pStyle w:val="TableCategoryLeftAlignHZ"/>
              <w:rPr>
                <w:b w:val="0"/>
                <w:bCs/>
              </w:rPr>
            </w:pPr>
            <w:r w:rsidRPr="002B1ADF">
              <w:rPr>
                <w:b w:val="0"/>
                <w:bCs/>
              </w:rPr>
              <w:t>Maximum Flow Operating Point (at Full Speed)</w:t>
            </w:r>
          </w:p>
        </w:tc>
        <w:tc>
          <w:tcPr>
            <w:tcW w:w="1260" w:type="dxa"/>
            <w:shd w:val="clear" w:color="auto" w:fill="auto"/>
            <w:vAlign w:val="center"/>
            <w:tcPrChange w:id="142" w:author="Frischmann, Sarah" w:date="2024-05-07T08:47:00Z" w16du:dateUtc="2024-05-07T12:47:00Z">
              <w:tcPr>
                <w:tcW w:w="1260" w:type="dxa"/>
                <w:shd w:val="clear" w:color="auto" w:fill="auto"/>
                <w:vAlign w:val="center"/>
              </w:tcPr>
            </w:tcPrChange>
          </w:tcPr>
          <w:p w14:paraId="5F7C7106" w14:textId="77777777" w:rsidR="00FE4804" w:rsidRPr="002A241B" w:rsidRDefault="00FE4804" w:rsidP="007B1F4D">
            <w:pPr>
              <w:pStyle w:val="TableData-CenteredHZ"/>
              <w:keepNext/>
              <w:keepLines/>
              <w:rPr>
                <w:highlight w:val="yellow"/>
              </w:rPr>
            </w:pPr>
          </w:p>
        </w:tc>
        <w:tc>
          <w:tcPr>
            <w:tcW w:w="1260" w:type="dxa"/>
            <w:vAlign w:val="center"/>
            <w:tcPrChange w:id="143" w:author="Frischmann, Sarah" w:date="2024-05-07T08:47:00Z" w16du:dateUtc="2024-05-07T12:47:00Z">
              <w:tcPr>
                <w:tcW w:w="1260" w:type="dxa"/>
                <w:vAlign w:val="center"/>
              </w:tcPr>
            </w:tcPrChange>
          </w:tcPr>
          <w:p w14:paraId="4408D590" w14:textId="77777777" w:rsidR="00FE4804" w:rsidRPr="00617417" w:rsidRDefault="00FE4804" w:rsidP="007B1F4D">
            <w:pPr>
              <w:pStyle w:val="TableData-CenteredHZ"/>
              <w:keepNext/>
              <w:keepLines/>
            </w:pPr>
          </w:p>
        </w:tc>
        <w:tc>
          <w:tcPr>
            <w:tcW w:w="1260" w:type="dxa"/>
            <w:tcPrChange w:id="144" w:author="Frischmann, Sarah" w:date="2024-05-07T08:47:00Z" w16du:dateUtc="2024-05-07T12:47:00Z">
              <w:tcPr>
                <w:tcW w:w="1260" w:type="dxa"/>
              </w:tcPr>
            </w:tcPrChange>
          </w:tcPr>
          <w:p w14:paraId="32654E4E" w14:textId="77777777" w:rsidR="00FE4804" w:rsidRPr="00617417" w:rsidRDefault="00FE4804" w:rsidP="007B1F4D">
            <w:pPr>
              <w:pStyle w:val="TableData-CenteredHZ"/>
              <w:keepNext/>
              <w:keepLines/>
            </w:pPr>
          </w:p>
        </w:tc>
      </w:tr>
      <w:tr w:rsidR="00FE4804" w:rsidRPr="00617417" w14:paraId="2C06F9B6" w14:textId="0A56A65B" w:rsidTr="00FE4804">
        <w:trPr>
          <w:trHeight w:val="360"/>
          <w:jc w:val="center"/>
          <w:trPrChange w:id="145" w:author="Frischmann, Sarah" w:date="2024-05-07T08:47:00Z" w16du:dateUtc="2024-05-07T12:47:00Z">
            <w:trPr>
              <w:trHeight w:val="360"/>
              <w:jc w:val="center"/>
            </w:trPr>
          </w:trPrChange>
        </w:trPr>
        <w:tc>
          <w:tcPr>
            <w:tcW w:w="5820" w:type="dxa"/>
            <w:shd w:val="clear" w:color="auto" w:fill="auto"/>
            <w:vAlign w:val="center"/>
            <w:tcPrChange w:id="146" w:author="Frischmann, Sarah" w:date="2024-05-07T08:47:00Z" w16du:dateUtc="2024-05-07T12:47:00Z">
              <w:tcPr>
                <w:tcW w:w="5820" w:type="dxa"/>
                <w:shd w:val="clear" w:color="auto" w:fill="auto"/>
                <w:vAlign w:val="center"/>
              </w:tcPr>
            </w:tcPrChange>
          </w:tcPr>
          <w:p w14:paraId="6B305E55" w14:textId="77777777" w:rsidR="00FE4804" w:rsidRPr="002B1ADF" w:rsidRDefault="00FE4804" w:rsidP="007B1F4D">
            <w:pPr>
              <w:pStyle w:val="TableCategoryLeftAlignHZ"/>
              <w:ind w:left="720"/>
              <w:rPr>
                <w:b w:val="0"/>
                <w:bCs/>
              </w:rPr>
            </w:pPr>
            <w:r w:rsidRPr="002B1ADF">
              <w:rPr>
                <w:b w:val="0"/>
                <w:bCs/>
              </w:rPr>
              <w:t>Flow (gpm)</w:t>
            </w:r>
          </w:p>
        </w:tc>
        <w:tc>
          <w:tcPr>
            <w:tcW w:w="1260" w:type="dxa"/>
            <w:shd w:val="clear" w:color="auto" w:fill="auto"/>
            <w:vAlign w:val="center"/>
            <w:tcPrChange w:id="147" w:author="Frischmann, Sarah" w:date="2024-05-07T08:47:00Z" w16du:dateUtc="2024-05-07T12:47:00Z">
              <w:tcPr>
                <w:tcW w:w="1260" w:type="dxa"/>
                <w:shd w:val="clear" w:color="auto" w:fill="auto"/>
                <w:vAlign w:val="center"/>
              </w:tcPr>
            </w:tcPrChange>
          </w:tcPr>
          <w:p w14:paraId="399FDBD0" w14:textId="77777777" w:rsidR="00FE4804" w:rsidRPr="002A241B" w:rsidRDefault="00FE4804" w:rsidP="007B1F4D">
            <w:pPr>
              <w:pStyle w:val="TableData-CenteredHZ"/>
              <w:keepNext/>
              <w:keepLines/>
              <w:rPr>
                <w:highlight w:val="yellow"/>
              </w:rPr>
            </w:pPr>
            <w:r w:rsidRPr="002A241B">
              <w:rPr>
                <w:highlight w:val="yellow"/>
              </w:rPr>
              <w:t>Xx</w:t>
            </w:r>
          </w:p>
        </w:tc>
        <w:tc>
          <w:tcPr>
            <w:tcW w:w="1260" w:type="dxa"/>
            <w:vAlign w:val="center"/>
            <w:tcPrChange w:id="148" w:author="Frischmann, Sarah" w:date="2024-05-07T08:47:00Z" w16du:dateUtc="2024-05-07T12:47:00Z">
              <w:tcPr>
                <w:tcW w:w="1260" w:type="dxa"/>
                <w:vAlign w:val="center"/>
              </w:tcPr>
            </w:tcPrChange>
          </w:tcPr>
          <w:p w14:paraId="44C09AFF" w14:textId="77777777" w:rsidR="00FE4804" w:rsidRPr="00617417" w:rsidRDefault="00FE4804" w:rsidP="007B1F4D">
            <w:pPr>
              <w:pStyle w:val="TableData-CenteredHZ"/>
              <w:keepNext/>
              <w:keepLines/>
            </w:pPr>
          </w:p>
        </w:tc>
        <w:tc>
          <w:tcPr>
            <w:tcW w:w="1260" w:type="dxa"/>
            <w:tcPrChange w:id="149" w:author="Frischmann, Sarah" w:date="2024-05-07T08:47:00Z" w16du:dateUtc="2024-05-07T12:47:00Z">
              <w:tcPr>
                <w:tcW w:w="1260" w:type="dxa"/>
              </w:tcPr>
            </w:tcPrChange>
          </w:tcPr>
          <w:p w14:paraId="3938B5D8" w14:textId="77777777" w:rsidR="00FE4804" w:rsidRPr="00617417" w:rsidRDefault="00FE4804" w:rsidP="007B1F4D">
            <w:pPr>
              <w:pStyle w:val="TableData-CenteredHZ"/>
              <w:keepNext/>
              <w:keepLines/>
            </w:pPr>
          </w:p>
        </w:tc>
      </w:tr>
      <w:tr w:rsidR="00FE4804" w:rsidRPr="00617417" w14:paraId="58C9FC20" w14:textId="379AD91E" w:rsidTr="00FE4804">
        <w:trPr>
          <w:trHeight w:val="360"/>
          <w:jc w:val="center"/>
          <w:trPrChange w:id="150" w:author="Frischmann, Sarah" w:date="2024-05-07T08:47:00Z" w16du:dateUtc="2024-05-07T12:47:00Z">
            <w:trPr>
              <w:trHeight w:val="360"/>
              <w:jc w:val="center"/>
            </w:trPr>
          </w:trPrChange>
        </w:trPr>
        <w:tc>
          <w:tcPr>
            <w:tcW w:w="5820" w:type="dxa"/>
            <w:shd w:val="clear" w:color="auto" w:fill="auto"/>
            <w:vAlign w:val="center"/>
            <w:tcPrChange w:id="151" w:author="Frischmann, Sarah" w:date="2024-05-07T08:47:00Z" w16du:dateUtc="2024-05-07T12:47:00Z">
              <w:tcPr>
                <w:tcW w:w="5820" w:type="dxa"/>
                <w:shd w:val="clear" w:color="auto" w:fill="auto"/>
                <w:vAlign w:val="center"/>
              </w:tcPr>
            </w:tcPrChange>
          </w:tcPr>
          <w:p w14:paraId="22A68320" w14:textId="77777777" w:rsidR="00FE4804" w:rsidRPr="002B1ADF" w:rsidRDefault="00FE4804" w:rsidP="007B1F4D">
            <w:pPr>
              <w:pStyle w:val="TableCategoryLeftAlignHZ"/>
              <w:ind w:left="720"/>
              <w:rPr>
                <w:b w:val="0"/>
                <w:bCs/>
              </w:rPr>
            </w:pPr>
            <w:r w:rsidRPr="002B1ADF">
              <w:rPr>
                <w:b w:val="0"/>
                <w:bCs/>
              </w:rPr>
              <w:t>NPSH Required shall not exceed (ft)</w:t>
            </w:r>
          </w:p>
        </w:tc>
        <w:tc>
          <w:tcPr>
            <w:tcW w:w="1260" w:type="dxa"/>
            <w:shd w:val="clear" w:color="auto" w:fill="auto"/>
            <w:vAlign w:val="center"/>
            <w:tcPrChange w:id="152" w:author="Frischmann, Sarah" w:date="2024-05-07T08:47:00Z" w16du:dateUtc="2024-05-07T12:47:00Z">
              <w:tcPr>
                <w:tcW w:w="1260" w:type="dxa"/>
                <w:shd w:val="clear" w:color="auto" w:fill="auto"/>
                <w:vAlign w:val="center"/>
              </w:tcPr>
            </w:tcPrChange>
          </w:tcPr>
          <w:p w14:paraId="69012B74" w14:textId="77777777" w:rsidR="00FE4804" w:rsidRPr="002A241B" w:rsidRDefault="00FE4804" w:rsidP="007B1F4D">
            <w:pPr>
              <w:pStyle w:val="TableData-CenteredHZ"/>
              <w:keepNext/>
              <w:keepLines/>
              <w:rPr>
                <w:highlight w:val="yellow"/>
              </w:rPr>
            </w:pPr>
            <w:r w:rsidRPr="002A241B">
              <w:rPr>
                <w:highlight w:val="yellow"/>
              </w:rPr>
              <w:t>XX</w:t>
            </w:r>
          </w:p>
        </w:tc>
        <w:tc>
          <w:tcPr>
            <w:tcW w:w="1260" w:type="dxa"/>
            <w:vAlign w:val="center"/>
            <w:tcPrChange w:id="153" w:author="Frischmann, Sarah" w:date="2024-05-07T08:47:00Z" w16du:dateUtc="2024-05-07T12:47:00Z">
              <w:tcPr>
                <w:tcW w:w="1260" w:type="dxa"/>
                <w:vAlign w:val="center"/>
              </w:tcPr>
            </w:tcPrChange>
          </w:tcPr>
          <w:p w14:paraId="6CECF042" w14:textId="77777777" w:rsidR="00FE4804" w:rsidRPr="00617417" w:rsidRDefault="00FE4804" w:rsidP="007B1F4D">
            <w:pPr>
              <w:pStyle w:val="TableData-CenteredHZ"/>
              <w:keepNext/>
              <w:keepLines/>
            </w:pPr>
          </w:p>
        </w:tc>
        <w:tc>
          <w:tcPr>
            <w:tcW w:w="1260" w:type="dxa"/>
            <w:tcPrChange w:id="154" w:author="Frischmann, Sarah" w:date="2024-05-07T08:47:00Z" w16du:dateUtc="2024-05-07T12:47:00Z">
              <w:tcPr>
                <w:tcW w:w="1260" w:type="dxa"/>
              </w:tcPr>
            </w:tcPrChange>
          </w:tcPr>
          <w:p w14:paraId="4A8817C8" w14:textId="77777777" w:rsidR="00FE4804" w:rsidRPr="00617417" w:rsidRDefault="00FE4804" w:rsidP="007B1F4D">
            <w:pPr>
              <w:pStyle w:val="TableData-CenteredHZ"/>
              <w:keepNext/>
              <w:keepLines/>
            </w:pPr>
          </w:p>
        </w:tc>
      </w:tr>
      <w:tr w:rsidR="00FE4804" w:rsidRPr="00617417" w14:paraId="0F17DD4A" w14:textId="7700FCE1" w:rsidTr="00FE4804">
        <w:trPr>
          <w:trHeight w:val="360"/>
          <w:jc w:val="center"/>
          <w:trPrChange w:id="155" w:author="Frischmann, Sarah" w:date="2024-05-07T08:47:00Z" w16du:dateUtc="2024-05-07T12:47:00Z">
            <w:trPr>
              <w:trHeight w:val="360"/>
              <w:jc w:val="center"/>
            </w:trPr>
          </w:trPrChange>
        </w:trPr>
        <w:tc>
          <w:tcPr>
            <w:tcW w:w="5820" w:type="dxa"/>
            <w:shd w:val="clear" w:color="auto" w:fill="auto"/>
            <w:vAlign w:val="center"/>
            <w:tcPrChange w:id="156" w:author="Frischmann, Sarah" w:date="2024-05-07T08:47:00Z" w16du:dateUtc="2024-05-07T12:47:00Z">
              <w:tcPr>
                <w:tcW w:w="5820" w:type="dxa"/>
                <w:shd w:val="clear" w:color="auto" w:fill="auto"/>
                <w:vAlign w:val="center"/>
              </w:tcPr>
            </w:tcPrChange>
          </w:tcPr>
          <w:p w14:paraId="57DA440C" w14:textId="77777777" w:rsidR="00FE4804" w:rsidRPr="002B1ADF" w:rsidRDefault="00FE4804" w:rsidP="007B1F4D">
            <w:pPr>
              <w:pStyle w:val="TableCategoryLeftAlignHZ"/>
              <w:ind w:left="720"/>
              <w:rPr>
                <w:b w:val="0"/>
                <w:bCs/>
              </w:rPr>
            </w:pPr>
            <w:r w:rsidRPr="002B1ADF">
              <w:rPr>
                <w:b w:val="0"/>
                <w:bCs/>
              </w:rPr>
              <w:t>Operating Point shall be within (AOR/POR)</w:t>
            </w:r>
          </w:p>
        </w:tc>
        <w:tc>
          <w:tcPr>
            <w:tcW w:w="1260" w:type="dxa"/>
            <w:shd w:val="clear" w:color="auto" w:fill="auto"/>
            <w:vAlign w:val="center"/>
            <w:tcPrChange w:id="157" w:author="Frischmann, Sarah" w:date="2024-05-07T08:47:00Z" w16du:dateUtc="2024-05-07T12:47:00Z">
              <w:tcPr>
                <w:tcW w:w="1260" w:type="dxa"/>
                <w:shd w:val="clear" w:color="auto" w:fill="auto"/>
                <w:vAlign w:val="center"/>
              </w:tcPr>
            </w:tcPrChange>
          </w:tcPr>
          <w:p w14:paraId="6B7153D4" w14:textId="77777777" w:rsidR="00FE4804" w:rsidRPr="002A241B" w:rsidRDefault="00FE4804" w:rsidP="007B1F4D">
            <w:pPr>
              <w:pStyle w:val="TableData-CenteredHZ"/>
              <w:keepNext/>
              <w:keepLines/>
              <w:rPr>
                <w:highlight w:val="yellow"/>
              </w:rPr>
            </w:pPr>
            <w:r w:rsidRPr="002A241B">
              <w:rPr>
                <w:highlight w:val="yellow"/>
              </w:rPr>
              <w:t>AOR</w:t>
            </w:r>
          </w:p>
        </w:tc>
        <w:tc>
          <w:tcPr>
            <w:tcW w:w="1260" w:type="dxa"/>
            <w:vAlign w:val="center"/>
            <w:tcPrChange w:id="158" w:author="Frischmann, Sarah" w:date="2024-05-07T08:47:00Z" w16du:dateUtc="2024-05-07T12:47:00Z">
              <w:tcPr>
                <w:tcW w:w="1260" w:type="dxa"/>
                <w:vAlign w:val="center"/>
              </w:tcPr>
            </w:tcPrChange>
          </w:tcPr>
          <w:p w14:paraId="75A9D330" w14:textId="77777777" w:rsidR="00FE4804" w:rsidRPr="00617417" w:rsidRDefault="00FE4804" w:rsidP="007B1F4D">
            <w:pPr>
              <w:pStyle w:val="TableData-CenteredHZ"/>
              <w:keepNext/>
              <w:keepLines/>
            </w:pPr>
          </w:p>
        </w:tc>
        <w:tc>
          <w:tcPr>
            <w:tcW w:w="1260" w:type="dxa"/>
            <w:tcPrChange w:id="159" w:author="Frischmann, Sarah" w:date="2024-05-07T08:47:00Z" w16du:dateUtc="2024-05-07T12:47:00Z">
              <w:tcPr>
                <w:tcW w:w="1260" w:type="dxa"/>
              </w:tcPr>
            </w:tcPrChange>
          </w:tcPr>
          <w:p w14:paraId="7BF231F4" w14:textId="77777777" w:rsidR="00FE4804" w:rsidRPr="00617417" w:rsidRDefault="00FE4804" w:rsidP="007B1F4D">
            <w:pPr>
              <w:pStyle w:val="TableData-CenteredHZ"/>
              <w:keepNext/>
              <w:keepLines/>
            </w:pPr>
          </w:p>
        </w:tc>
      </w:tr>
      <w:tr w:rsidR="00FE4804" w:rsidRPr="00617417" w14:paraId="6FB6A1AB" w14:textId="295DF068" w:rsidTr="00FE4804">
        <w:trPr>
          <w:trHeight w:val="360"/>
          <w:jc w:val="center"/>
          <w:trPrChange w:id="160" w:author="Frischmann, Sarah" w:date="2024-05-07T08:47:00Z" w16du:dateUtc="2024-05-07T12:47:00Z">
            <w:trPr>
              <w:trHeight w:val="360"/>
              <w:jc w:val="center"/>
            </w:trPr>
          </w:trPrChange>
        </w:trPr>
        <w:tc>
          <w:tcPr>
            <w:tcW w:w="5820" w:type="dxa"/>
            <w:shd w:val="clear" w:color="auto" w:fill="auto"/>
            <w:vAlign w:val="center"/>
            <w:tcPrChange w:id="161" w:author="Frischmann, Sarah" w:date="2024-05-07T08:47:00Z" w16du:dateUtc="2024-05-07T12:47:00Z">
              <w:tcPr>
                <w:tcW w:w="5820" w:type="dxa"/>
                <w:shd w:val="clear" w:color="auto" w:fill="auto"/>
                <w:vAlign w:val="center"/>
              </w:tcPr>
            </w:tcPrChange>
          </w:tcPr>
          <w:p w14:paraId="2191154F" w14:textId="77777777" w:rsidR="00FE4804" w:rsidRPr="002B1ADF" w:rsidRDefault="00FE4804" w:rsidP="007B1F4D">
            <w:pPr>
              <w:pStyle w:val="TableCategoryLeftAlignHZ"/>
              <w:rPr>
                <w:b w:val="0"/>
                <w:bCs/>
              </w:rPr>
            </w:pPr>
            <w:r w:rsidRPr="002B1ADF">
              <w:rPr>
                <w:b w:val="0"/>
                <w:bCs/>
              </w:rPr>
              <w:t>Minimum Flow Operating Point (at Full Speed)</w:t>
            </w:r>
          </w:p>
        </w:tc>
        <w:tc>
          <w:tcPr>
            <w:tcW w:w="1260" w:type="dxa"/>
            <w:shd w:val="clear" w:color="auto" w:fill="auto"/>
            <w:vAlign w:val="center"/>
            <w:tcPrChange w:id="162" w:author="Frischmann, Sarah" w:date="2024-05-07T08:47:00Z" w16du:dateUtc="2024-05-07T12:47:00Z">
              <w:tcPr>
                <w:tcW w:w="1260" w:type="dxa"/>
                <w:shd w:val="clear" w:color="auto" w:fill="auto"/>
                <w:vAlign w:val="center"/>
              </w:tcPr>
            </w:tcPrChange>
          </w:tcPr>
          <w:p w14:paraId="55EB3EBB" w14:textId="77777777" w:rsidR="00FE4804" w:rsidRPr="002A241B" w:rsidRDefault="00FE4804" w:rsidP="007B1F4D">
            <w:pPr>
              <w:pStyle w:val="TableData-CenteredHZ"/>
              <w:keepNext/>
              <w:keepLines/>
              <w:rPr>
                <w:highlight w:val="yellow"/>
              </w:rPr>
            </w:pPr>
          </w:p>
        </w:tc>
        <w:tc>
          <w:tcPr>
            <w:tcW w:w="1260" w:type="dxa"/>
            <w:vAlign w:val="center"/>
            <w:tcPrChange w:id="163" w:author="Frischmann, Sarah" w:date="2024-05-07T08:47:00Z" w16du:dateUtc="2024-05-07T12:47:00Z">
              <w:tcPr>
                <w:tcW w:w="1260" w:type="dxa"/>
                <w:vAlign w:val="center"/>
              </w:tcPr>
            </w:tcPrChange>
          </w:tcPr>
          <w:p w14:paraId="3CD26D44" w14:textId="77777777" w:rsidR="00FE4804" w:rsidRPr="00617417" w:rsidRDefault="00FE4804" w:rsidP="007B1F4D">
            <w:pPr>
              <w:pStyle w:val="TableData-CenteredHZ"/>
              <w:keepNext/>
              <w:keepLines/>
            </w:pPr>
          </w:p>
        </w:tc>
        <w:tc>
          <w:tcPr>
            <w:tcW w:w="1260" w:type="dxa"/>
            <w:tcPrChange w:id="164" w:author="Frischmann, Sarah" w:date="2024-05-07T08:47:00Z" w16du:dateUtc="2024-05-07T12:47:00Z">
              <w:tcPr>
                <w:tcW w:w="1260" w:type="dxa"/>
              </w:tcPr>
            </w:tcPrChange>
          </w:tcPr>
          <w:p w14:paraId="13DC8EFD" w14:textId="77777777" w:rsidR="00FE4804" w:rsidRPr="00617417" w:rsidRDefault="00FE4804" w:rsidP="007B1F4D">
            <w:pPr>
              <w:pStyle w:val="TableData-CenteredHZ"/>
              <w:keepNext/>
              <w:keepLines/>
            </w:pPr>
          </w:p>
        </w:tc>
      </w:tr>
      <w:tr w:rsidR="00FE4804" w:rsidRPr="00617417" w14:paraId="57AE21D8" w14:textId="3E1004B1" w:rsidTr="00FE4804">
        <w:trPr>
          <w:trHeight w:val="360"/>
          <w:jc w:val="center"/>
          <w:trPrChange w:id="165" w:author="Frischmann, Sarah" w:date="2024-05-07T08:47:00Z" w16du:dateUtc="2024-05-07T12:47:00Z">
            <w:trPr>
              <w:trHeight w:val="360"/>
              <w:jc w:val="center"/>
            </w:trPr>
          </w:trPrChange>
        </w:trPr>
        <w:tc>
          <w:tcPr>
            <w:tcW w:w="5820" w:type="dxa"/>
            <w:shd w:val="clear" w:color="auto" w:fill="auto"/>
            <w:vAlign w:val="center"/>
            <w:tcPrChange w:id="166" w:author="Frischmann, Sarah" w:date="2024-05-07T08:47:00Z" w16du:dateUtc="2024-05-07T12:47:00Z">
              <w:tcPr>
                <w:tcW w:w="5820" w:type="dxa"/>
                <w:shd w:val="clear" w:color="auto" w:fill="auto"/>
                <w:vAlign w:val="center"/>
              </w:tcPr>
            </w:tcPrChange>
          </w:tcPr>
          <w:p w14:paraId="4C650067" w14:textId="77777777" w:rsidR="00FE4804" w:rsidRPr="002B1ADF" w:rsidRDefault="00FE4804" w:rsidP="007B1F4D">
            <w:pPr>
              <w:pStyle w:val="TableCategoryLeftAlignHZ"/>
              <w:ind w:left="720"/>
              <w:rPr>
                <w:b w:val="0"/>
                <w:bCs/>
              </w:rPr>
            </w:pPr>
            <w:r w:rsidRPr="002B1ADF">
              <w:rPr>
                <w:b w:val="0"/>
                <w:bCs/>
              </w:rPr>
              <w:t>Flow (gpm)</w:t>
            </w:r>
          </w:p>
        </w:tc>
        <w:tc>
          <w:tcPr>
            <w:tcW w:w="1260" w:type="dxa"/>
            <w:shd w:val="clear" w:color="auto" w:fill="auto"/>
            <w:vAlign w:val="center"/>
            <w:tcPrChange w:id="167" w:author="Frischmann, Sarah" w:date="2024-05-07T08:47:00Z" w16du:dateUtc="2024-05-07T12:47:00Z">
              <w:tcPr>
                <w:tcW w:w="1260" w:type="dxa"/>
                <w:shd w:val="clear" w:color="auto" w:fill="auto"/>
                <w:vAlign w:val="center"/>
              </w:tcPr>
            </w:tcPrChange>
          </w:tcPr>
          <w:p w14:paraId="59CD3CD1" w14:textId="77777777" w:rsidR="00FE4804" w:rsidRPr="002A241B" w:rsidRDefault="00FE4804" w:rsidP="007B1F4D">
            <w:pPr>
              <w:pStyle w:val="TableData-CenteredHZ"/>
              <w:keepNext/>
              <w:keepLines/>
              <w:rPr>
                <w:highlight w:val="yellow"/>
              </w:rPr>
            </w:pPr>
            <w:r w:rsidRPr="002A241B">
              <w:rPr>
                <w:highlight w:val="yellow"/>
              </w:rPr>
              <w:t>Xx</w:t>
            </w:r>
          </w:p>
        </w:tc>
        <w:tc>
          <w:tcPr>
            <w:tcW w:w="1260" w:type="dxa"/>
            <w:vAlign w:val="center"/>
            <w:tcPrChange w:id="168" w:author="Frischmann, Sarah" w:date="2024-05-07T08:47:00Z" w16du:dateUtc="2024-05-07T12:47:00Z">
              <w:tcPr>
                <w:tcW w:w="1260" w:type="dxa"/>
                <w:vAlign w:val="center"/>
              </w:tcPr>
            </w:tcPrChange>
          </w:tcPr>
          <w:p w14:paraId="31A3101E" w14:textId="77777777" w:rsidR="00FE4804" w:rsidRPr="00617417" w:rsidRDefault="00FE4804" w:rsidP="007B1F4D">
            <w:pPr>
              <w:pStyle w:val="TableData-CenteredHZ"/>
              <w:keepNext/>
              <w:keepLines/>
            </w:pPr>
          </w:p>
        </w:tc>
        <w:tc>
          <w:tcPr>
            <w:tcW w:w="1260" w:type="dxa"/>
            <w:tcPrChange w:id="169" w:author="Frischmann, Sarah" w:date="2024-05-07T08:47:00Z" w16du:dateUtc="2024-05-07T12:47:00Z">
              <w:tcPr>
                <w:tcW w:w="1260" w:type="dxa"/>
              </w:tcPr>
            </w:tcPrChange>
          </w:tcPr>
          <w:p w14:paraId="0790D498" w14:textId="77777777" w:rsidR="00FE4804" w:rsidRPr="00617417" w:rsidRDefault="00FE4804" w:rsidP="007B1F4D">
            <w:pPr>
              <w:pStyle w:val="TableData-CenteredHZ"/>
              <w:keepNext/>
              <w:keepLines/>
            </w:pPr>
          </w:p>
        </w:tc>
      </w:tr>
      <w:tr w:rsidR="00FE4804" w:rsidRPr="00617417" w14:paraId="143A360E" w14:textId="3F336185" w:rsidTr="00FE4804">
        <w:trPr>
          <w:trHeight w:val="360"/>
          <w:jc w:val="center"/>
          <w:trPrChange w:id="170" w:author="Frischmann, Sarah" w:date="2024-05-07T08:47:00Z" w16du:dateUtc="2024-05-07T12:47:00Z">
            <w:trPr>
              <w:trHeight w:val="360"/>
              <w:jc w:val="center"/>
            </w:trPr>
          </w:trPrChange>
        </w:trPr>
        <w:tc>
          <w:tcPr>
            <w:tcW w:w="5820" w:type="dxa"/>
            <w:shd w:val="clear" w:color="auto" w:fill="auto"/>
            <w:vAlign w:val="center"/>
            <w:tcPrChange w:id="171" w:author="Frischmann, Sarah" w:date="2024-05-07T08:47:00Z" w16du:dateUtc="2024-05-07T12:47:00Z">
              <w:tcPr>
                <w:tcW w:w="5820" w:type="dxa"/>
                <w:shd w:val="clear" w:color="auto" w:fill="auto"/>
                <w:vAlign w:val="center"/>
              </w:tcPr>
            </w:tcPrChange>
          </w:tcPr>
          <w:p w14:paraId="4E55383B" w14:textId="77777777" w:rsidR="00FE4804" w:rsidRPr="002B1ADF" w:rsidRDefault="00FE4804" w:rsidP="007B1F4D">
            <w:pPr>
              <w:pStyle w:val="TableCategoryLeftAlignHZ"/>
              <w:ind w:left="720"/>
              <w:rPr>
                <w:b w:val="0"/>
                <w:bCs/>
              </w:rPr>
            </w:pPr>
            <w:r w:rsidRPr="002B1ADF">
              <w:rPr>
                <w:b w:val="0"/>
                <w:bCs/>
              </w:rPr>
              <w:t>Acceptable Total Head Range (ft)</w:t>
            </w:r>
          </w:p>
        </w:tc>
        <w:tc>
          <w:tcPr>
            <w:tcW w:w="1260" w:type="dxa"/>
            <w:shd w:val="clear" w:color="auto" w:fill="auto"/>
            <w:vAlign w:val="center"/>
            <w:tcPrChange w:id="172" w:author="Frischmann, Sarah" w:date="2024-05-07T08:47:00Z" w16du:dateUtc="2024-05-07T12:47:00Z">
              <w:tcPr>
                <w:tcW w:w="1260" w:type="dxa"/>
                <w:shd w:val="clear" w:color="auto" w:fill="auto"/>
                <w:vAlign w:val="center"/>
              </w:tcPr>
            </w:tcPrChange>
          </w:tcPr>
          <w:p w14:paraId="365B0454" w14:textId="77777777" w:rsidR="00FE4804" w:rsidRPr="002A241B" w:rsidRDefault="00FE4804" w:rsidP="007B1F4D">
            <w:pPr>
              <w:pStyle w:val="TableData-CenteredHZ"/>
              <w:keepNext/>
              <w:keepLines/>
              <w:rPr>
                <w:highlight w:val="yellow"/>
              </w:rPr>
            </w:pPr>
            <w:r w:rsidRPr="002A241B">
              <w:rPr>
                <w:highlight w:val="yellow"/>
              </w:rPr>
              <w:t>Xx to XX</w:t>
            </w:r>
          </w:p>
        </w:tc>
        <w:tc>
          <w:tcPr>
            <w:tcW w:w="1260" w:type="dxa"/>
            <w:vAlign w:val="center"/>
            <w:tcPrChange w:id="173" w:author="Frischmann, Sarah" w:date="2024-05-07T08:47:00Z" w16du:dateUtc="2024-05-07T12:47:00Z">
              <w:tcPr>
                <w:tcW w:w="1260" w:type="dxa"/>
                <w:vAlign w:val="center"/>
              </w:tcPr>
            </w:tcPrChange>
          </w:tcPr>
          <w:p w14:paraId="5CC1DCA3" w14:textId="77777777" w:rsidR="00FE4804" w:rsidRPr="00617417" w:rsidRDefault="00FE4804" w:rsidP="007B1F4D">
            <w:pPr>
              <w:pStyle w:val="TableData-CenteredHZ"/>
              <w:keepNext/>
              <w:keepLines/>
            </w:pPr>
          </w:p>
        </w:tc>
        <w:tc>
          <w:tcPr>
            <w:tcW w:w="1260" w:type="dxa"/>
            <w:tcPrChange w:id="174" w:author="Frischmann, Sarah" w:date="2024-05-07T08:47:00Z" w16du:dateUtc="2024-05-07T12:47:00Z">
              <w:tcPr>
                <w:tcW w:w="1260" w:type="dxa"/>
              </w:tcPr>
            </w:tcPrChange>
          </w:tcPr>
          <w:p w14:paraId="3131084E" w14:textId="77777777" w:rsidR="00FE4804" w:rsidRPr="00617417" w:rsidRDefault="00FE4804" w:rsidP="007B1F4D">
            <w:pPr>
              <w:pStyle w:val="TableData-CenteredHZ"/>
              <w:keepNext/>
              <w:keepLines/>
            </w:pPr>
          </w:p>
        </w:tc>
      </w:tr>
      <w:tr w:rsidR="00FE4804" w:rsidRPr="00617417" w14:paraId="504445E3" w14:textId="42A6BDE6" w:rsidTr="00FE4804">
        <w:trPr>
          <w:trHeight w:val="360"/>
          <w:jc w:val="center"/>
          <w:trPrChange w:id="175" w:author="Frischmann, Sarah" w:date="2024-05-07T08:47:00Z" w16du:dateUtc="2024-05-07T12:47:00Z">
            <w:trPr>
              <w:trHeight w:val="360"/>
              <w:jc w:val="center"/>
            </w:trPr>
          </w:trPrChange>
        </w:trPr>
        <w:tc>
          <w:tcPr>
            <w:tcW w:w="5820" w:type="dxa"/>
            <w:shd w:val="clear" w:color="auto" w:fill="auto"/>
            <w:vAlign w:val="center"/>
            <w:tcPrChange w:id="176" w:author="Frischmann, Sarah" w:date="2024-05-07T08:47:00Z" w16du:dateUtc="2024-05-07T12:47:00Z">
              <w:tcPr>
                <w:tcW w:w="5820" w:type="dxa"/>
                <w:shd w:val="clear" w:color="auto" w:fill="auto"/>
                <w:vAlign w:val="center"/>
              </w:tcPr>
            </w:tcPrChange>
          </w:tcPr>
          <w:p w14:paraId="18386C96" w14:textId="77777777" w:rsidR="00FE4804" w:rsidRPr="002B1ADF" w:rsidRDefault="00FE4804" w:rsidP="007B1F4D">
            <w:pPr>
              <w:pStyle w:val="TableCategoryLeftAlignHZ"/>
              <w:ind w:left="720"/>
              <w:rPr>
                <w:b w:val="0"/>
                <w:bCs/>
              </w:rPr>
            </w:pPr>
            <w:r w:rsidRPr="002B1ADF">
              <w:rPr>
                <w:b w:val="0"/>
                <w:bCs/>
              </w:rPr>
              <w:t>Operating Point shall be within (AOR/POR)</w:t>
            </w:r>
          </w:p>
        </w:tc>
        <w:tc>
          <w:tcPr>
            <w:tcW w:w="1260" w:type="dxa"/>
            <w:shd w:val="clear" w:color="auto" w:fill="auto"/>
            <w:vAlign w:val="center"/>
            <w:tcPrChange w:id="177" w:author="Frischmann, Sarah" w:date="2024-05-07T08:47:00Z" w16du:dateUtc="2024-05-07T12:47:00Z">
              <w:tcPr>
                <w:tcW w:w="1260" w:type="dxa"/>
                <w:shd w:val="clear" w:color="auto" w:fill="auto"/>
                <w:vAlign w:val="center"/>
              </w:tcPr>
            </w:tcPrChange>
          </w:tcPr>
          <w:p w14:paraId="47AA847E" w14:textId="77777777" w:rsidR="00FE4804" w:rsidRPr="002A241B" w:rsidRDefault="00FE4804" w:rsidP="007B1F4D">
            <w:pPr>
              <w:pStyle w:val="TableData-CenteredHZ"/>
              <w:keepNext/>
              <w:keepLines/>
              <w:rPr>
                <w:highlight w:val="yellow"/>
              </w:rPr>
            </w:pPr>
            <w:r w:rsidRPr="002A241B">
              <w:rPr>
                <w:highlight w:val="yellow"/>
              </w:rPr>
              <w:t>AOR</w:t>
            </w:r>
          </w:p>
        </w:tc>
        <w:tc>
          <w:tcPr>
            <w:tcW w:w="1260" w:type="dxa"/>
            <w:vAlign w:val="center"/>
            <w:tcPrChange w:id="178" w:author="Frischmann, Sarah" w:date="2024-05-07T08:47:00Z" w16du:dateUtc="2024-05-07T12:47:00Z">
              <w:tcPr>
                <w:tcW w:w="1260" w:type="dxa"/>
                <w:vAlign w:val="center"/>
              </w:tcPr>
            </w:tcPrChange>
          </w:tcPr>
          <w:p w14:paraId="73A9B2FB" w14:textId="77777777" w:rsidR="00FE4804" w:rsidRPr="00617417" w:rsidRDefault="00FE4804" w:rsidP="007B1F4D">
            <w:pPr>
              <w:pStyle w:val="TableData-CenteredHZ"/>
              <w:keepNext/>
              <w:keepLines/>
            </w:pPr>
          </w:p>
        </w:tc>
        <w:tc>
          <w:tcPr>
            <w:tcW w:w="1260" w:type="dxa"/>
            <w:tcPrChange w:id="179" w:author="Frischmann, Sarah" w:date="2024-05-07T08:47:00Z" w16du:dateUtc="2024-05-07T12:47:00Z">
              <w:tcPr>
                <w:tcW w:w="1260" w:type="dxa"/>
              </w:tcPr>
            </w:tcPrChange>
          </w:tcPr>
          <w:p w14:paraId="11CFF1DB" w14:textId="77777777" w:rsidR="00FE4804" w:rsidRPr="00617417" w:rsidRDefault="00FE4804" w:rsidP="007B1F4D">
            <w:pPr>
              <w:pStyle w:val="TableData-CenteredHZ"/>
              <w:keepNext/>
              <w:keepLines/>
            </w:pPr>
          </w:p>
        </w:tc>
      </w:tr>
      <w:tr w:rsidR="00FE4804" w:rsidRPr="00617417" w14:paraId="0566E859" w14:textId="501F5088" w:rsidTr="00FE4804">
        <w:trPr>
          <w:trHeight w:val="360"/>
          <w:jc w:val="center"/>
          <w:trPrChange w:id="180" w:author="Frischmann, Sarah" w:date="2024-05-07T08:47:00Z" w16du:dateUtc="2024-05-07T12:47:00Z">
            <w:trPr>
              <w:trHeight w:val="360"/>
              <w:jc w:val="center"/>
            </w:trPr>
          </w:trPrChange>
        </w:trPr>
        <w:tc>
          <w:tcPr>
            <w:tcW w:w="5820" w:type="dxa"/>
            <w:shd w:val="clear" w:color="auto" w:fill="auto"/>
            <w:vAlign w:val="center"/>
            <w:tcPrChange w:id="181" w:author="Frischmann, Sarah" w:date="2024-05-07T08:47:00Z" w16du:dateUtc="2024-05-07T12:47:00Z">
              <w:tcPr>
                <w:tcW w:w="5820" w:type="dxa"/>
                <w:shd w:val="clear" w:color="auto" w:fill="auto"/>
                <w:vAlign w:val="center"/>
              </w:tcPr>
            </w:tcPrChange>
          </w:tcPr>
          <w:p w14:paraId="6639F54C" w14:textId="77777777" w:rsidR="00FE4804" w:rsidRPr="002B1ADF" w:rsidRDefault="00FE4804" w:rsidP="007B1F4D">
            <w:pPr>
              <w:pStyle w:val="TableCategoryLeftAlignHZ"/>
              <w:rPr>
                <w:b w:val="0"/>
                <w:bCs/>
              </w:rPr>
            </w:pPr>
            <w:r w:rsidRPr="002B1ADF">
              <w:rPr>
                <w:b w:val="0"/>
                <w:bCs/>
              </w:rPr>
              <w:t>Minimum Flow Operating Point (at Reduced Speed)</w:t>
            </w:r>
          </w:p>
        </w:tc>
        <w:tc>
          <w:tcPr>
            <w:tcW w:w="1260" w:type="dxa"/>
            <w:shd w:val="clear" w:color="auto" w:fill="auto"/>
            <w:vAlign w:val="center"/>
            <w:tcPrChange w:id="182" w:author="Frischmann, Sarah" w:date="2024-05-07T08:47:00Z" w16du:dateUtc="2024-05-07T12:47:00Z">
              <w:tcPr>
                <w:tcW w:w="1260" w:type="dxa"/>
                <w:shd w:val="clear" w:color="auto" w:fill="auto"/>
                <w:vAlign w:val="center"/>
              </w:tcPr>
            </w:tcPrChange>
          </w:tcPr>
          <w:p w14:paraId="58844AA9" w14:textId="77777777" w:rsidR="00FE4804" w:rsidRPr="002A241B" w:rsidRDefault="00FE4804" w:rsidP="007B1F4D">
            <w:pPr>
              <w:pStyle w:val="TableData-CenteredHZ"/>
              <w:keepNext/>
              <w:keepLines/>
              <w:rPr>
                <w:highlight w:val="yellow"/>
              </w:rPr>
            </w:pPr>
          </w:p>
        </w:tc>
        <w:tc>
          <w:tcPr>
            <w:tcW w:w="1260" w:type="dxa"/>
            <w:vAlign w:val="center"/>
            <w:tcPrChange w:id="183" w:author="Frischmann, Sarah" w:date="2024-05-07T08:47:00Z" w16du:dateUtc="2024-05-07T12:47:00Z">
              <w:tcPr>
                <w:tcW w:w="1260" w:type="dxa"/>
                <w:vAlign w:val="center"/>
              </w:tcPr>
            </w:tcPrChange>
          </w:tcPr>
          <w:p w14:paraId="66311E5E" w14:textId="77777777" w:rsidR="00FE4804" w:rsidRPr="00617417" w:rsidRDefault="00FE4804" w:rsidP="007B1F4D">
            <w:pPr>
              <w:pStyle w:val="TableData-CenteredHZ"/>
              <w:keepNext/>
              <w:keepLines/>
            </w:pPr>
          </w:p>
        </w:tc>
        <w:tc>
          <w:tcPr>
            <w:tcW w:w="1260" w:type="dxa"/>
            <w:tcPrChange w:id="184" w:author="Frischmann, Sarah" w:date="2024-05-07T08:47:00Z" w16du:dateUtc="2024-05-07T12:47:00Z">
              <w:tcPr>
                <w:tcW w:w="1260" w:type="dxa"/>
              </w:tcPr>
            </w:tcPrChange>
          </w:tcPr>
          <w:p w14:paraId="5C6155F5" w14:textId="77777777" w:rsidR="00FE4804" w:rsidRPr="00617417" w:rsidRDefault="00FE4804" w:rsidP="007B1F4D">
            <w:pPr>
              <w:pStyle w:val="TableData-CenteredHZ"/>
              <w:keepNext/>
              <w:keepLines/>
            </w:pPr>
          </w:p>
        </w:tc>
      </w:tr>
      <w:tr w:rsidR="00FE4804" w:rsidRPr="00617417" w14:paraId="376FEAA7" w14:textId="776AB8D3" w:rsidTr="00FE4804">
        <w:trPr>
          <w:trHeight w:val="360"/>
          <w:jc w:val="center"/>
          <w:trPrChange w:id="185" w:author="Frischmann, Sarah" w:date="2024-05-07T08:47:00Z" w16du:dateUtc="2024-05-07T12:47:00Z">
            <w:trPr>
              <w:trHeight w:val="360"/>
              <w:jc w:val="center"/>
            </w:trPr>
          </w:trPrChange>
        </w:trPr>
        <w:tc>
          <w:tcPr>
            <w:tcW w:w="5820" w:type="dxa"/>
            <w:shd w:val="clear" w:color="auto" w:fill="auto"/>
            <w:vAlign w:val="center"/>
            <w:tcPrChange w:id="186" w:author="Frischmann, Sarah" w:date="2024-05-07T08:47:00Z" w16du:dateUtc="2024-05-07T12:47:00Z">
              <w:tcPr>
                <w:tcW w:w="5820" w:type="dxa"/>
                <w:shd w:val="clear" w:color="auto" w:fill="auto"/>
                <w:vAlign w:val="center"/>
              </w:tcPr>
            </w:tcPrChange>
          </w:tcPr>
          <w:p w14:paraId="57EC5CE5" w14:textId="77777777" w:rsidR="00FE4804" w:rsidRPr="002B1ADF" w:rsidRDefault="00FE4804" w:rsidP="007B1F4D">
            <w:pPr>
              <w:pStyle w:val="TableCategoryLeftAlignHZ"/>
              <w:ind w:left="720"/>
              <w:rPr>
                <w:b w:val="0"/>
                <w:bCs/>
              </w:rPr>
            </w:pPr>
            <w:r w:rsidRPr="002B1ADF">
              <w:rPr>
                <w:b w:val="0"/>
                <w:bCs/>
              </w:rPr>
              <w:t>Flow (gpm)</w:t>
            </w:r>
          </w:p>
        </w:tc>
        <w:tc>
          <w:tcPr>
            <w:tcW w:w="1260" w:type="dxa"/>
            <w:shd w:val="clear" w:color="auto" w:fill="auto"/>
            <w:vAlign w:val="center"/>
            <w:tcPrChange w:id="187" w:author="Frischmann, Sarah" w:date="2024-05-07T08:47:00Z" w16du:dateUtc="2024-05-07T12:47:00Z">
              <w:tcPr>
                <w:tcW w:w="1260" w:type="dxa"/>
                <w:shd w:val="clear" w:color="auto" w:fill="auto"/>
                <w:vAlign w:val="center"/>
              </w:tcPr>
            </w:tcPrChange>
          </w:tcPr>
          <w:p w14:paraId="21B4B0BC" w14:textId="29A58341" w:rsidR="00FE4804" w:rsidRPr="002A241B" w:rsidRDefault="00FE4804" w:rsidP="007B1F4D">
            <w:pPr>
              <w:pStyle w:val="TableData-CenteredHZ"/>
              <w:keepNext/>
              <w:keepLines/>
              <w:rPr>
                <w:highlight w:val="yellow"/>
              </w:rPr>
            </w:pPr>
            <w:ins w:id="188" w:author="Ghadimi, Shahrouz" w:date="2024-04-16T16:29:00Z">
              <w:r>
                <w:rPr>
                  <w:highlight w:val="yellow"/>
                </w:rPr>
                <w:t>1500</w:t>
              </w:r>
            </w:ins>
            <w:del w:id="189" w:author="Ghadimi, Shahrouz" w:date="2024-04-16T16:29:00Z">
              <w:r w:rsidRPr="002A241B" w:rsidDel="006F6C0F">
                <w:rPr>
                  <w:highlight w:val="yellow"/>
                </w:rPr>
                <w:delText>Xx</w:delText>
              </w:r>
            </w:del>
          </w:p>
        </w:tc>
        <w:tc>
          <w:tcPr>
            <w:tcW w:w="1260" w:type="dxa"/>
            <w:vAlign w:val="center"/>
            <w:tcPrChange w:id="190" w:author="Frischmann, Sarah" w:date="2024-05-07T08:47:00Z" w16du:dateUtc="2024-05-07T12:47:00Z">
              <w:tcPr>
                <w:tcW w:w="1260" w:type="dxa"/>
                <w:vAlign w:val="center"/>
              </w:tcPr>
            </w:tcPrChange>
          </w:tcPr>
          <w:p w14:paraId="2BECD339" w14:textId="73203712" w:rsidR="00FE4804" w:rsidRPr="00617417" w:rsidRDefault="00FE4804" w:rsidP="007B1F4D">
            <w:pPr>
              <w:pStyle w:val="TableData-CenteredHZ"/>
              <w:keepNext/>
              <w:keepLines/>
            </w:pPr>
            <w:ins w:id="191" w:author="Ghadimi, Shahrouz" w:date="2024-04-16T16:31:00Z">
              <w:r>
                <w:t>200</w:t>
              </w:r>
            </w:ins>
          </w:p>
        </w:tc>
        <w:tc>
          <w:tcPr>
            <w:tcW w:w="1260" w:type="dxa"/>
            <w:tcPrChange w:id="192" w:author="Frischmann, Sarah" w:date="2024-05-07T08:47:00Z" w16du:dateUtc="2024-05-07T12:47:00Z">
              <w:tcPr>
                <w:tcW w:w="1260" w:type="dxa"/>
              </w:tcPr>
            </w:tcPrChange>
          </w:tcPr>
          <w:p w14:paraId="544163E6" w14:textId="77777777" w:rsidR="00FE4804" w:rsidRDefault="00FE4804" w:rsidP="007B1F4D">
            <w:pPr>
              <w:pStyle w:val="TableData-CenteredHZ"/>
              <w:keepNext/>
              <w:keepLines/>
            </w:pPr>
          </w:p>
        </w:tc>
      </w:tr>
      <w:tr w:rsidR="00FE4804" w:rsidRPr="00617417" w14:paraId="7121BD01" w14:textId="74F23681" w:rsidTr="00FE4804">
        <w:trPr>
          <w:trHeight w:val="360"/>
          <w:jc w:val="center"/>
          <w:trPrChange w:id="193" w:author="Frischmann, Sarah" w:date="2024-05-07T08:47:00Z" w16du:dateUtc="2024-05-07T12:47:00Z">
            <w:trPr>
              <w:trHeight w:val="360"/>
              <w:jc w:val="center"/>
            </w:trPr>
          </w:trPrChange>
        </w:trPr>
        <w:tc>
          <w:tcPr>
            <w:tcW w:w="5820" w:type="dxa"/>
            <w:shd w:val="clear" w:color="auto" w:fill="auto"/>
            <w:vAlign w:val="center"/>
            <w:tcPrChange w:id="194" w:author="Frischmann, Sarah" w:date="2024-05-07T08:47:00Z" w16du:dateUtc="2024-05-07T12:47:00Z">
              <w:tcPr>
                <w:tcW w:w="5820" w:type="dxa"/>
                <w:shd w:val="clear" w:color="auto" w:fill="auto"/>
                <w:vAlign w:val="center"/>
              </w:tcPr>
            </w:tcPrChange>
          </w:tcPr>
          <w:p w14:paraId="5B89E44E" w14:textId="77777777" w:rsidR="00FE4804" w:rsidRPr="002B1ADF" w:rsidRDefault="00FE4804" w:rsidP="007B1F4D">
            <w:pPr>
              <w:pStyle w:val="TableCategoryLeftAlignHZ"/>
              <w:ind w:left="720"/>
              <w:rPr>
                <w:b w:val="0"/>
                <w:bCs/>
              </w:rPr>
            </w:pPr>
            <w:r w:rsidRPr="002B1ADF">
              <w:rPr>
                <w:b w:val="0"/>
                <w:bCs/>
              </w:rPr>
              <w:t>Total Head (ft)</w:t>
            </w:r>
          </w:p>
        </w:tc>
        <w:tc>
          <w:tcPr>
            <w:tcW w:w="1260" w:type="dxa"/>
            <w:shd w:val="clear" w:color="auto" w:fill="auto"/>
            <w:vAlign w:val="center"/>
            <w:tcPrChange w:id="195" w:author="Frischmann, Sarah" w:date="2024-05-07T08:47:00Z" w16du:dateUtc="2024-05-07T12:47:00Z">
              <w:tcPr>
                <w:tcW w:w="1260" w:type="dxa"/>
                <w:shd w:val="clear" w:color="auto" w:fill="auto"/>
                <w:vAlign w:val="center"/>
              </w:tcPr>
            </w:tcPrChange>
          </w:tcPr>
          <w:p w14:paraId="540863CB" w14:textId="4F852B27" w:rsidR="00FE4804" w:rsidRPr="002A241B" w:rsidRDefault="00FE4804" w:rsidP="007B1F4D">
            <w:pPr>
              <w:pStyle w:val="TableData-CenteredHZ"/>
              <w:keepNext/>
              <w:keepLines/>
              <w:rPr>
                <w:highlight w:val="yellow"/>
              </w:rPr>
            </w:pPr>
            <w:ins w:id="196" w:author="Ghadimi, Shahrouz" w:date="2024-04-16T16:29:00Z">
              <w:r>
                <w:rPr>
                  <w:highlight w:val="yellow"/>
                </w:rPr>
                <w:t>45</w:t>
              </w:r>
            </w:ins>
            <w:del w:id="197" w:author="Ghadimi, Shahrouz" w:date="2024-04-16T16:29:00Z">
              <w:r w:rsidRPr="002A241B" w:rsidDel="00006654">
                <w:rPr>
                  <w:highlight w:val="yellow"/>
                </w:rPr>
                <w:delText>Xx</w:delText>
              </w:r>
            </w:del>
          </w:p>
        </w:tc>
        <w:tc>
          <w:tcPr>
            <w:tcW w:w="1260" w:type="dxa"/>
            <w:vAlign w:val="center"/>
            <w:tcPrChange w:id="198" w:author="Frischmann, Sarah" w:date="2024-05-07T08:47:00Z" w16du:dateUtc="2024-05-07T12:47:00Z">
              <w:tcPr>
                <w:tcW w:w="1260" w:type="dxa"/>
                <w:vAlign w:val="center"/>
              </w:tcPr>
            </w:tcPrChange>
          </w:tcPr>
          <w:p w14:paraId="60E94C52" w14:textId="6E79B5F0" w:rsidR="00FE4804" w:rsidRPr="00617417" w:rsidRDefault="00FE4804" w:rsidP="007B1F4D">
            <w:pPr>
              <w:pStyle w:val="TableData-CenteredHZ"/>
              <w:keepNext/>
              <w:keepLines/>
            </w:pPr>
            <w:ins w:id="199" w:author="Ghadimi, Shahrouz" w:date="2024-04-16T16:31:00Z">
              <w:r>
                <w:t>40</w:t>
              </w:r>
            </w:ins>
          </w:p>
        </w:tc>
        <w:tc>
          <w:tcPr>
            <w:tcW w:w="1260" w:type="dxa"/>
            <w:tcPrChange w:id="200" w:author="Frischmann, Sarah" w:date="2024-05-07T08:47:00Z" w16du:dateUtc="2024-05-07T12:47:00Z">
              <w:tcPr>
                <w:tcW w:w="1260" w:type="dxa"/>
              </w:tcPr>
            </w:tcPrChange>
          </w:tcPr>
          <w:p w14:paraId="0B21FC49" w14:textId="77777777" w:rsidR="00FE4804" w:rsidRDefault="00FE4804" w:rsidP="007B1F4D">
            <w:pPr>
              <w:pStyle w:val="TableData-CenteredHZ"/>
              <w:keepNext/>
              <w:keepLines/>
            </w:pPr>
          </w:p>
        </w:tc>
      </w:tr>
      <w:tr w:rsidR="00FE4804" w:rsidRPr="00617417" w14:paraId="73E4801D" w14:textId="28F69FA8" w:rsidTr="00FE4804">
        <w:trPr>
          <w:trHeight w:val="360"/>
          <w:jc w:val="center"/>
          <w:trPrChange w:id="201" w:author="Frischmann, Sarah" w:date="2024-05-07T08:47:00Z" w16du:dateUtc="2024-05-07T12:47:00Z">
            <w:trPr>
              <w:trHeight w:val="360"/>
              <w:jc w:val="center"/>
            </w:trPr>
          </w:trPrChange>
        </w:trPr>
        <w:tc>
          <w:tcPr>
            <w:tcW w:w="5820" w:type="dxa"/>
            <w:shd w:val="clear" w:color="auto" w:fill="auto"/>
            <w:vAlign w:val="center"/>
            <w:tcPrChange w:id="202" w:author="Frischmann, Sarah" w:date="2024-05-07T08:47:00Z" w16du:dateUtc="2024-05-07T12:47:00Z">
              <w:tcPr>
                <w:tcW w:w="5820" w:type="dxa"/>
                <w:shd w:val="clear" w:color="auto" w:fill="auto"/>
                <w:vAlign w:val="center"/>
              </w:tcPr>
            </w:tcPrChange>
          </w:tcPr>
          <w:p w14:paraId="365CB9B0" w14:textId="77777777" w:rsidR="00FE4804" w:rsidRPr="002B1ADF" w:rsidRDefault="00FE4804" w:rsidP="007B1F4D">
            <w:pPr>
              <w:pStyle w:val="TableCategoryLeftAlignHZ"/>
              <w:ind w:left="720"/>
              <w:rPr>
                <w:b w:val="0"/>
                <w:bCs/>
              </w:rPr>
            </w:pPr>
            <w:r w:rsidRPr="002B1ADF">
              <w:rPr>
                <w:b w:val="0"/>
                <w:bCs/>
              </w:rPr>
              <w:t>Operating Point shall be within (AOR/POR)</w:t>
            </w:r>
          </w:p>
        </w:tc>
        <w:tc>
          <w:tcPr>
            <w:tcW w:w="1260" w:type="dxa"/>
            <w:shd w:val="clear" w:color="auto" w:fill="auto"/>
            <w:vAlign w:val="center"/>
            <w:tcPrChange w:id="203" w:author="Frischmann, Sarah" w:date="2024-05-07T08:47:00Z" w16du:dateUtc="2024-05-07T12:47:00Z">
              <w:tcPr>
                <w:tcW w:w="1260" w:type="dxa"/>
                <w:shd w:val="clear" w:color="auto" w:fill="auto"/>
                <w:vAlign w:val="center"/>
              </w:tcPr>
            </w:tcPrChange>
          </w:tcPr>
          <w:p w14:paraId="1E4C6530" w14:textId="77777777" w:rsidR="00FE4804" w:rsidRPr="002A241B" w:rsidRDefault="00FE4804" w:rsidP="007B1F4D">
            <w:pPr>
              <w:pStyle w:val="TableData-CenteredHZ"/>
              <w:keepNext/>
              <w:keepLines/>
              <w:rPr>
                <w:highlight w:val="yellow"/>
              </w:rPr>
            </w:pPr>
            <w:r w:rsidRPr="002A241B">
              <w:rPr>
                <w:highlight w:val="yellow"/>
              </w:rPr>
              <w:t>AOR</w:t>
            </w:r>
          </w:p>
        </w:tc>
        <w:tc>
          <w:tcPr>
            <w:tcW w:w="1260" w:type="dxa"/>
            <w:vAlign w:val="center"/>
            <w:tcPrChange w:id="204" w:author="Frischmann, Sarah" w:date="2024-05-07T08:47:00Z" w16du:dateUtc="2024-05-07T12:47:00Z">
              <w:tcPr>
                <w:tcW w:w="1260" w:type="dxa"/>
                <w:vAlign w:val="center"/>
              </w:tcPr>
            </w:tcPrChange>
          </w:tcPr>
          <w:p w14:paraId="73D2AA84" w14:textId="77777777" w:rsidR="00FE4804" w:rsidRPr="00617417" w:rsidRDefault="00FE4804" w:rsidP="007B1F4D">
            <w:pPr>
              <w:pStyle w:val="TableData-CenteredHZ"/>
              <w:keepNext/>
              <w:keepLines/>
            </w:pPr>
          </w:p>
        </w:tc>
        <w:tc>
          <w:tcPr>
            <w:tcW w:w="1260" w:type="dxa"/>
            <w:tcPrChange w:id="205" w:author="Frischmann, Sarah" w:date="2024-05-07T08:47:00Z" w16du:dateUtc="2024-05-07T12:47:00Z">
              <w:tcPr>
                <w:tcW w:w="1260" w:type="dxa"/>
              </w:tcPr>
            </w:tcPrChange>
          </w:tcPr>
          <w:p w14:paraId="1857B15F" w14:textId="77777777" w:rsidR="00FE4804" w:rsidRPr="00617417" w:rsidRDefault="00FE4804" w:rsidP="007B1F4D">
            <w:pPr>
              <w:pStyle w:val="TableData-CenteredHZ"/>
              <w:keepNext/>
              <w:keepLines/>
            </w:pPr>
          </w:p>
        </w:tc>
      </w:tr>
      <w:tr w:rsidR="00FE4804" w:rsidRPr="00617417" w14:paraId="43E13001" w14:textId="05ECF2CE" w:rsidTr="00FE4804">
        <w:trPr>
          <w:trHeight w:val="360"/>
          <w:jc w:val="center"/>
          <w:trPrChange w:id="206" w:author="Frischmann, Sarah" w:date="2024-05-07T08:47:00Z" w16du:dateUtc="2024-05-07T12:47:00Z">
            <w:trPr>
              <w:trHeight w:val="360"/>
              <w:jc w:val="center"/>
            </w:trPr>
          </w:trPrChange>
        </w:trPr>
        <w:tc>
          <w:tcPr>
            <w:tcW w:w="5820" w:type="dxa"/>
            <w:shd w:val="clear" w:color="auto" w:fill="auto"/>
            <w:vAlign w:val="center"/>
            <w:tcPrChange w:id="207" w:author="Frischmann, Sarah" w:date="2024-05-07T08:47:00Z" w16du:dateUtc="2024-05-07T12:47:00Z">
              <w:tcPr>
                <w:tcW w:w="5820" w:type="dxa"/>
                <w:shd w:val="clear" w:color="auto" w:fill="auto"/>
                <w:vAlign w:val="center"/>
              </w:tcPr>
            </w:tcPrChange>
          </w:tcPr>
          <w:p w14:paraId="2013C39C" w14:textId="77777777" w:rsidR="00FE4804" w:rsidRPr="002B1ADF" w:rsidRDefault="00FE4804" w:rsidP="007B1F4D">
            <w:pPr>
              <w:pStyle w:val="TableCategoryLeftAlignHZ"/>
              <w:rPr>
                <w:b w:val="0"/>
                <w:bCs/>
              </w:rPr>
            </w:pPr>
            <w:r w:rsidRPr="002B1ADF">
              <w:rPr>
                <w:b w:val="0"/>
                <w:bCs/>
              </w:rPr>
              <w:t>Maximum Brake Horsepower for all operating points</w:t>
            </w:r>
          </w:p>
        </w:tc>
        <w:tc>
          <w:tcPr>
            <w:tcW w:w="1260" w:type="dxa"/>
            <w:shd w:val="clear" w:color="auto" w:fill="auto"/>
            <w:vAlign w:val="center"/>
            <w:tcPrChange w:id="208" w:author="Frischmann, Sarah" w:date="2024-05-07T08:47:00Z" w16du:dateUtc="2024-05-07T12:47:00Z">
              <w:tcPr>
                <w:tcW w:w="1260" w:type="dxa"/>
                <w:shd w:val="clear" w:color="auto" w:fill="auto"/>
                <w:vAlign w:val="center"/>
              </w:tcPr>
            </w:tcPrChange>
          </w:tcPr>
          <w:p w14:paraId="314400E1" w14:textId="2A333891" w:rsidR="00FE4804" w:rsidRPr="002A241B" w:rsidRDefault="00FE4804" w:rsidP="007B1F4D">
            <w:pPr>
              <w:pStyle w:val="TableData-CenteredHZ"/>
              <w:keepNext/>
              <w:keepLines/>
              <w:rPr>
                <w:highlight w:val="yellow"/>
              </w:rPr>
            </w:pPr>
            <w:del w:id="209" w:author="Ghadimi, Shahrouz" w:date="2024-04-16T16:28:00Z">
              <w:r w:rsidRPr="002A241B" w:rsidDel="00D43EB5">
                <w:rPr>
                  <w:highlight w:val="yellow"/>
                </w:rPr>
                <w:delText>x</w:delText>
              </w:r>
            </w:del>
            <w:ins w:id="210" w:author="Ghadimi, Shahrouz" w:date="2024-04-16T16:28:00Z">
              <w:r>
                <w:rPr>
                  <w:highlight w:val="yellow"/>
                </w:rPr>
                <w:t>50</w:t>
              </w:r>
            </w:ins>
          </w:p>
        </w:tc>
        <w:tc>
          <w:tcPr>
            <w:tcW w:w="1260" w:type="dxa"/>
            <w:vAlign w:val="center"/>
            <w:tcPrChange w:id="211" w:author="Frischmann, Sarah" w:date="2024-05-07T08:47:00Z" w16du:dateUtc="2024-05-07T12:47:00Z">
              <w:tcPr>
                <w:tcW w:w="1260" w:type="dxa"/>
                <w:vAlign w:val="center"/>
              </w:tcPr>
            </w:tcPrChange>
          </w:tcPr>
          <w:p w14:paraId="18E27CFA" w14:textId="193413B6" w:rsidR="00FE4804" w:rsidRPr="00617417" w:rsidRDefault="00FE4804" w:rsidP="007B1F4D">
            <w:pPr>
              <w:pStyle w:val="TableData-CenteredHZ"/>
              <w:keepNext/>
              <w:keepLines/>
            </w:pPr>
            <w:ins w:id="212" w:author="Ghadimi, Shahrouz" w:date="2024-04-16T16:28:00Z">
              <w:r>
                <w:t>10</w:t>
              </w:r>
            </w:ins>
          </w:p>
        </w:tc>
        <w:tc>
          <w:tcPr>
            <w:tcW w:w="1260" w:type="dxa"/>
            <w:tcPrChange w:id="213" w:author="Frischmann, Sarah" w:date="2024-05-07T08:47:00Z" w16du:dateUtc="2024-05-07T12:47:00Z">
              <w:tcPr>
                <w:tcW w:w="1260" w:type="dxa"/>
              </w:tcPr>
            </w:tcPrChange>
          </w:tcPr>
          <w:p w14:paraId="6E2B7CD5" w14:textId="77777777" w:rsidR="00FE4804" w:rsidRDefault="00FE4804" w:rsidP="007B1F4D">
            <w:pPr>
              <w:pStyle w:val="TableData-CenteredHZ"/>
              <w:keepNext/>
              <w:keepLines/>
            </w:pPr>
          </w:p>
        </w:tc>
      </w:tr>
      <w:tr w:rsidR="00FE4804" w:rsidRPr="00617417" w14:paraId="0AC38BC1" w14:textId="432E3A74" w:rsidTr="00FE4804">
        <w:trPr>
          <w:trHeight w:val="360"/>
          <w:jc w:val="center"/>
          <w:trPrChange w:id="214" w:author="Frischmann, Sarah" w:date="2024-05-07T08:47:00Z" w16du:dateUtc="2024-05-07T12:47:00Z">
            <w:trPr>
              <w:trHeight w:val="360"/>
              <w:jc w:val="center"/>
            </w:trPr>
          </w:trPrChange>
        </w:trPr>
        <w:tc>
          <w:tcPr>
            <w:tcW w:w="5820" w:type="dxa"/>
            <w:shd w:val="clear" w:color="auto" w:fill="auto"/>
            <w:vAlign w:val="center"/>
            <w:tcPrChange w:id="215" w:author="Frischmann, Sarah" w:date="2024-05-07T08:47:00Z" w16du:dateUtc="2024-05-07T12:47:00Z">
              <w:tcPr>
                <w:tcW w:w="5820" w:type="dxa"/>
                <w:shd w:val="clear" w:color="auto" w:fill="auto"/>
                <w:vAlign w:val="center"/>
              </w:tcPr>
            </w:tcPrChange>
          </w:tcPr>
          <w:p w14:paraId="30FB5E25" w14:textId="77777777" w:rsidR="00FE4804" w:rsidRPr="002B1ADF" w:rsidRDefault="00FE4804" w:rsidP="007B1F4D">
            <w:pPr>
              <w:pStyle w:val="TableCategoryLeftAlignHZ"/>
              <w:rPr>
                <w:b w:val="0"/>
                <w:bCs/>
              </w:rPr>
            </w:pPr>
            <w:del w:id="216" w:author="Ghadimi, Shahrouz" w:date="2024-04-16T16:29:00Z">
              <w:r w:rsidRPr="002B1ADF" w:rsidDel="00006654">
                <w:rPr>
                  <w:b w:val="0"/>
                  <w:bCs/>
                </w:rPr>
                <w:delText>[</w:delText>
              </w:r>
            </w:del>
            <w:r w:rsidRPr="002B1ADF">
              <w:rPr>
                <w:b w:val="0"/>
                <w:bCs/>
              </w:rPr>
              <w:t>Maximum</w:t>
            </w:r>
            <w:del w:id="217" w:author="Ghadimi, Shahrouz" w:date="2024-04-16T16:29:00Z">
              <w:r w:rsidRPr="002B1ADF" w:rsidDel="00006654">
                <w:rPr>
                  <w:b w:val="0"/>
                  <w:bCs/>
                </w:rPr>
                <w:delText>]</w:delText>
              </w:r>
            </w:del>
            <w:r w:rsidRPr="002B1ADF">
              <w:rPr>
                <w:b w:val="0"/>
                <w:bCs/>
              </w:rPr>
              <w:t xml:space="preserve"> Pump Operating Speed (rpm)</w:t>
            </w:r>
          </w:p>
        </w:tc>
        <w:tc>
          <w:tcPr>
            <w:tcW w:w="1260" w:type="dxa"/>
            <w:shd w:val="clear" w:color="auto" w:fill="auto"/>
            <w:vAlign w:val="center"/>
            <w:tcPrChange w:id="218" w:author="Frischmann, Sarah" w:date="2024-05-07T08:47:00Z" w16du:dateUtc="2024-05-07T12:47:00Z">
              <w:tcPr>
                <w:tcW w:w="1260" w:type="dxa"/>
                <w:shd w:val="clear" w:color="auto" w:fill="auto"/>
                <w:vAlign w:val="center"/>
              </w:tcPr>
            </w:tcPrChange>
          </w:tcPr>
          <w:p w14:paraId="36578BBB" w14:textId="55C834EC" w:rsidR="00FE4804" w:rsidRPr="002A241B" w:rsidRDefault="00FE4804" w:rsidP="007B1F4D">
            <w:pPr>
              <w:pStyle w:val="TableData-CenteredHZ"/>
              <w:keepNext/>
              <w:keepLines/>
              <w:rPr>
                <w:highlight w:val="yellow"/>
              </w:rPr>
            </w:pPr>
            <w:del w:id="219" w:author="Ghadimi, Shahrouz" w:date="2024-04-16T16:29:00Z">
              <w:r w:rsidRPr="002A241B" w:rsidDel="00006654">
                <w:rPr>
                  <w:highlight w:val="yellow"/>
                </w:rPr>
                <w:delText>x</w:delText>
              </w:r>
            </w:del>
            <w:ins w:id="220" w:author="Ghadimi, Shahrouz" w:date="2024-04-16T16:29:00Z">
              <w:r>
                <w:rPr>
                  <w:highlight w:val="yellow"/>
                </w:rPr>
                <w:t>1200</w:t>
              </w:r>
            </w:ins>
          </w:p>
        </w:tc>
        <w:tc>
          <w:tcPr>
            <w:tcW w:w="1260" w:type="dxa"/>
            <w:vAlign w:val="center"/>
            <w:tcPrChange w:id="221" w:author="Frischmann, Sarah" w:date="2024-05-07T08:47:00Z" w16du:dateUtc="2024-05-07T12:47:00Z">
              <w:tcPr>
                <w:tcW w:w="1260" w:type="dxa"/>
                <w:vAlign w:val="center"/>
              </w:tcPr>
            </w:tcPrChange>
          </w:tcPr>
          <w:p w14:paraId="57985A0D" w14:textId="7137B471" w:rsidR="00FE4804" w:rsidRPr="00617417" w:rsidRDefault="00FE4804" w:rsidP="007B1F4D">
            <w:pPr>
              <w:pStyle w:val="TableData-CenteredHZ"/>
              <w:keepNext/>
              <w:keepLines/>
            </w:pPr>
            <w:ins w:id="222" w:author="Ghadimi, Shahrouz" w:date="2024-04-16T16:29:00Z">
              <w:r>
                <w:t>1800</w:t>
              </w:r>
            </w:ins>
          </w:p>
        </w:tc>
        <w:tc>
          <w:tcPr>
            <w:tcW w:w="1260" w:type="dxa"/>
            <w:tcPrChange w:id="223" w:author="Frischmann, Sarah" w:date="2024-05-07T08:47:00Z" w16du:dateUtc="2024-05-07T12:47:00Z">
              <w:tcPr>
                <w:tcW w:w="1260" w:type="dxa"/>
              </w:tcPr>
            </w:tcPrChange>
          </w:tcPr>
          <w:p w14:paraId="5F85497B" w14:textId="77777777" w:rsidR="00FE4804" w:rsidRDefault="00FE4804" w:rsidP="007B1F4D">
            <w:pPr>
              <w:pStyle w:val="TableData-CenteredHZ"/>
              <w:keepNext/>
              <w:keepLines/>
            </w:pPr>
          </w:p>
        </w:tc>
      </w:tr>
      <w:tr w:rsidR="00FE4804" w:rsidRPr="00617417" w14:paraId="3A6EA334" w14:textId="1CB20D57" w:rsidTr="00FE4804">
        <w:trPr>
          <w:trHeight w:val="360"/>
          <w:jc w:val="center"/>
          <w:trPrChange w:id="224" w:author="Frischmann, Sarah" w:date="2024-05-07T08:47:00Z" w16du:dateUtc="2024-05-07T12:47:00Z">
            <w:trPr>
              <w:trHeight w:val="360"/>
              <w:jc w:val="center"/>
            </w:trPr>
          </w:trPrChange>
        </w:trPr>
        <w:tc>
          <w:tcPr>
            <w:tcW w:w="5820" w:type="dxa"/>
            <w:shd w:val="clear" w:color="auto" w:fill="auto"/>
            <w:vAlign w:val="center"/>
            <w:tcPrChange w:id="225" w:author="Frischmann, Sarah" w:date="2024-05-07T08:47:00Z" w16du:dateUtc="2024-05-07T12:47:00Z">
              <w:tcPr>
                <w:tcW w:w="5820" w:type="dxa"/>
                <w:shd w:val="clear" w:color="auto" w:fill="auto"/>
                <w:vAlign w:val="center"/>
              </w:tcPr>
            </w:tcPrChange>
          </w:tcPr>
          <w:p w14:paraId="0AD5153A" w14:textId="77777777" w:rsidR="00FE4804" w:rsidRPr="002B1ADF" w:rsidRDefault="00FE4804" w:rsidP="007B1F4D">
            <w:pPr>
              <w:pStyle w:val="TableCategoryLeftAlignHZ"/>
              <w:rPr>
                <w:b w:val="0"/>
                <w:bCs/>
              </w:rPr>
            </w:pPr>
            <w:r>
              <w:rPr>
                <w:b w:val="0"/>
                <w:bCs/>
              </w:rPr>
              <w:t>Fluid Pumped</w:t>
            </w:r>
          </w:p>
        </w:tc>
        <w:tc>
          <w:tcPr>
            <w:tcW w:w="1260" w:type="dxa"/>
            <w:shd w:val="clear" w:color="auto" w:fill="auto"/>
            <w:vAlign w:val="center"/>
            <w:tcPrChange w:id="226" w:author="Frischmann, Sarah" w:date="2024-05-07T08:47:00Z" w16du:dateUtc="2024-05-07T12:47:00Z">
              <w:tcPr>
                <w:tcW w:w="1260" w:type="dxa"/>
                <w:shd w:val="clear" w:color="auto" w:fill="auto"/>
                <w:vAlign w:val="center"/>
              </w:tcPr>
            </w:tcPrChange>
          </w:tcPr>
          <w:p w14:paraId="2B9C08B2" w14:textId="2B029D31" w:rsidR="00FE4804" w:rsidRPr="002A241B" w:rsidRDefault="00FE4804" w:rsidP="007B1F4D">
            <w:pPr>
              <w:pStyle w:val="TableData-CenteredHZ"/>
              <w:keepNext/>
              <w:keepLines/>
              <w:rPr>
                <w:highlight w:val="yellow"/>
              </w:rPr>
            </w:pPr>
            <w:del w:id="227" w:author="Ghadimi, Shahrouz" w:date="2024-04-16T16:30:00Z">
              <w:r w:rsidRPr="002A241B" w:rsidDel="00FB5714">
                <w:rPr>
                  <w:highlight w:val="yellow"/>
                </w:rPr>
                <w:delText>[XXXX]</w:delText>
              </w:r>
            </w:del>
            <w:ins w:id="228" w:author="Ghadimi, Shahrouz" w:date="2024-04-16T16:30:00Z">
              <w:r>
                <w:rPr>
                  <w:highlight w:val="yellow"/>
                </w:rPr>
                <w:t>Digester Sludge</w:t>
              </w:r>
            </w:ins>
          </w:p>
        </w:tc>
        <w:tc>
          <w:tcPr>
            <w:tcW w:w="1260" w:type="dxa"/>
            <w:vAlign w:val="center"/>
            <w:tcPrChange w:id="229" w:author="Frischmann, Sarah" w:date="2024-05-07T08:47:00Z" w16du:dateUtc="2024-05-07T12:47:00Z">
              <w:tcPr>
                <w:tcW w:w="1260" w:type="dxa"/>
                <w:vAlign w:val="center"/>
              </w:tcPr>
            </w:tcPrChange>
          </w:tcPr>
          <w:p w14:paraId="1C06581A" w14:textId="2FE4D198" w:rsidR="00FE4804" w:rsidRPr="00617417" w:rsidRDefault="00FE4804" w:rsidP="007B1F4D">
            <w:pPr>
              <w:pStyle w:val="TableData-CenteredHZ"/>
              <w:keepNext/>
              <w:keepLines/>
            </w:pPr>
            <w:ins w:id="230" w:author="Ghadimi, Shahrouz" w:date="2024-04-16T16:30:00Z">
              <w:r>
                <w:rPr>
                  <w:highlight w:val="yellow"/>
                </w:rPr>
                <w:t>Digester Sludge</w:t>
              </w:r>
            </w:ins>
          </w:p>
        </w:tc>
        <w:tc>
          <w:tcPr>
            <w:tcW w:w="1260" w:type="dxa"/>
            <w:tcPrChange w:id="231" w:author="Frischmann, Sarah" w:date="2024-05-07T08:47:00Z" w16du:dateUtc="2024-05-07T12:47:00Z">
              <w:tcPr>
                <w:tcW w:w="1260" w:type="dxa"/>
              </w:tcPr>
            </w:tcPrChange>
          </w:tcPr>
          <w:p w14:paraId="75B67B79" w14:textId="77777777" w:rsidR="00FE4804" w:rsidRDefault="00FE4804" w:rsidP="007B1F4D">
            <w:pPr>
              <w:pStyle w:val="TableData-CenteredHZ"/>
              <w:keepNext/>
              <w:keepLines/>
              <w:rPr>
                <w:highlight w:val="yellow"/>
              </w:rPr>
            </w:pPr>
          </w:p>
        </w:tc>
      </w:tr>
      <w:tr w:rsidR="00FE4804" w:rsidRPr="00617417" w14:paraId="55B4D967" w14:textId="6BC9406C" w:rsidTr="00FE4804">
        <w:trPr>
          <w:trHeight w:val="360"/>
          <w:jc w:val="center"/>
          <w:trPrChange w:id="232" w:author="Frischmann, Sarah" w:date="2024-05-07T08:47:00Z" w16du:dateUtc="2024-05-07T12:47:00Z">
            <w:trPr>
              <w:trHeight w:val="360"/>
              <w:jc w:val="center"/>
            </w:trPr>
          </w:trPrChange>
        </w:trPr>
        <w:tc>
          <w:tcPr>
            <w:tcW w:w="5820" w:type="dxa"/>
            <w:shd w:val="clear" w:color="auto" w:fill="auto"/>
            <w:vAlign w:val="center"/>
            <w:tcPrChange w:id="233" w:author="Frischmann, Sarah" w:date="2024-05-07T08:47:00Z" w16du:dateUtc="2024-05-07T12:47:00Z">
              <w:tcPr>
                <w:tcW w:w="5820" w:type="dxa"/>
                <w:shd w:val="clear" w:color="auto" w:fill="auto"/>
                <w:vAlign w:val="center"/>
              </w:tcPr>
            </w:tcPrChange>
          </w:tcPr>
          <w:p w14:paraId="4177DFDA" w14:textId="77777777" w:rsidR="00FE4804" w:rsidRPr="002B1ADF" w:rsidRDefault="00FE4804" w:rsidP="007B1F4D">
            <w:pPr>
              <w:pStyle w:val="TableCategoryLeftAlignHZ"/>
              <w:rPr>
                <w:b w:val="0"/>
                <w:bCs/>
              </w:rPr>
            </w:pPr>
            <w:r w:rsidRPr="002B1ADF">
              <w:rPr>
                <w:b w:val="0"/>
                <w:bCs/>
              </w:rPr>
              <w:t>Fluid Temperature (degrees F)</w:t>
            </w:r>
          </w:p>
        </w:tc>
        <w:tc>
          <w:tcPr>
            <w:tcW w:w="1260" w:type="dxa"/>
            <w:shd w:val="clear" w:color="auto" w:fill="auto"/>
            <w:vAlign w:val="center"/>
            <w:tcPrChange w:id="234" w:author="Frischmann, Sarah" w:date="2024-05-07T08:47:00Z" w16du:dateUtc="2024-05-07T12:47:00Z">
              <w:tcPr>
                <w:tcW w:w="1260" w:type="dxa"/>
                <w:shd w:val="clear" w:color="auto" w:fill="auto"/>
                <w:vAlign w:val="center"/>
              </w:tcPr>
            </w:tcPrChange>
          </w:tcPr>
          <w:p w14:paraId="2ED37F7E" w14:textId="459AC703" w:rsidR="00FE4804" w:rsidRPr="002A241B" w:rsidRDefault="00FE4804" w:rsidP="007B1F4D">
            <w:pPr>
              <w:pStyle w:val="TableData-CenteredHZ"/>
              <w:keepNext/>
              <w:keepLines/>
              <w:rPr>
                <w:highlight w:val="yellow"/>
              </w:rPr>
            </w:pPr>
            <w:ins w:id="235" w:author="Ghadimi, Shahrouz" w:date="2024-04-16T16:30:00Z">
              <w:r w:rsidRPr="002A241B">
                <w:rPr>
                  <w:highlight w:val="yellow"/>
                </w:rPr>
                <w:t>Ambient</w:t>
              </w:r>
            </w:ins>
            <w:del w:id="236" w:author="Ghadimi, Shahrouz" w:date="2024-04-16T16:30:00Z">
              <w:r w:rsidRPr="002A241B" w:rsidDel="00FB5714">
                <w:rPr>
                  <w:highlight w:val="yellow"/>
                </w:rPr>
                <w:delText>Ambient</w:delText>
              </w:r>
            </w:del>
          </w:p>
        </w:tc>
        <w:tc>
          <w:tcPr>
            <w:tcW w:w="1260" w:type="dxa"/>
            <w:vAlign w:val="center"/>
            <w:tcPrChange w:id="237" w:author="Frischmann, Sarah" w:date="2024-05-07T08:47:00Z" w16du:dateUtc="2024-05-07T12:47:00Z">
              <w:tcPr>
                <w:tcW w:w="1260" w:type="dxa"/>
                <w:vAlign w:val="center"/>
              </w:tcPr>
            </w:tcPrChange>
          </w:tcPr>
          <w:p w14:paraId="02CEE1B0" w14:textId="3487F51C" w:rsidR="00FE4804" w:rsidRPr="00617417" w:rsidRDefault="00FE4804" w:rsidP="007B1F4D">
            <w:pPr>
              <w:pStyle w:val="TableData-CenteredHZ"/>
              <w:keepNext/>
              <w:keepLines/>
            </w:pPr>
            <w:ins w:id="238" w:author="Ghadimi, Shahrouz" w:date="2024-04-16T16:30:00Z">
              <w:r w:rsidRPr="002A241B">
                <w:rPr>
                  <w:highlight w:val="yellow"/>
                </w:rPr>
                <w:t>Ambient</w:t>
              </w:r>
            </w:ins>
          </w:p>
        </w:tc>
        <w:tc>
          <w:tcPr>
            <w:tcW w:w="1260" w:type="dxa"/>
            <w:tcPrChange w:id="239" w:author="Frischmann, Sarah" w:date="2024-05-07T08:47:00Z" w16du:dateUtc="2024-05-07T12:47:00Z">
              <w:tcPr>
                <w:tcW w:w="1260" w:type="dxa"/>
              </w:tcPr>
            </w:tcPrChange>
          </w:tcPr>
          <w:p w14:paraId="22B96F24" w14:textId="77777777" w:rsidR="00FE4804" w:rsidRPr="002A241B" w:rsidRDefault="00FE4804" w:rsidP="007B1F4D">
            <w:pPr>
              <w:pStyle w:val="TableData-CenteredHZ"/>
              <w:keepNext/>
              <w:keepLines/>
              <w:rPr>
                <w:highlight w:val="yellow"/>
              </w:rPr>
            </w:pPr>
          </w:p>
        </w:tc>
      </w:tr>
      <w:tr w:rsidR="00FE4804" w:rsidRPr="00617417" w14:paraId="64E30BF3" w14:textId="5D4111DE" w:rsidTr="00FE4804">
        <w:trPr>
          <w:trHeight w:val="360"/>
          <w:jc w:val="center"/>
          <w:trPrChange w:id="240" w:author="Frischmann, Sarah" w:date="2024-05-07T08:47:00Z" w16du:dateUtc="2024-05-07T12:47:00Z">
            <w:trPr>
              <w:trHeight w:val="360"/>
              <w:jc w:val="center"/>
            </w:trPr>
          </w:trPrChange>
        </w:trPr>
        <w:tc>
          <w:tcPr>
            <w:tcW w:w="5820" w:type="dxa"/>
            <w:shd w:val="clear" w:color="auto" w:fill="auto"/>
            <w:vAlign w:val="center"/>
            <w:tcPrChange w:id="241" w:author="Frischmann, Sarah" w:date="2024-05-07T08:47:00Z" w16du:dateUtc="2024-05-07T12:47:00Z">
              <w:tcPr>
                <w:tcW w:w="5820" w:type="dxa"/>
                <w:shd w:val="clear" w:color="auto" w:fill="auto"/>
                <w:vAlign w:val="center"/>
              </w:tcPr>
            </w:tcPrChange>
          </w:tcPr>
          <w:p w14:paraId="160534AA" w14:textId="77777777" w:rsidR="00FE4804" w:rsidRPr="002B1ADF" w:rsidRDefault="00FE4804" w:rsidP="007B1F4D">
            <w:pPr>
              <w:pStyle w:val="TableCategoryLeftAlignHZ"/>
              <w:rPr>
                <w:b w:val="0"/>
                <w:bCs/>
              </w:rPr>
            </w:pPr>
            <w:r w:rsidRPr="002B1ADF">
              <w:rPr>
                <w:b w:val="0"/>
                <w:bCs/>
              </w:rPr>
              <w:t>Fluid Specific Gravity</w:t>
            </w:r>
          </w:p>
        </w:tc>
        <w:tc>
          <w:tcPr>
            <w:tcW w:w="1260" w:type="dxa"/>
            <w:shd w:val="clear" w:color="auto" w:fill="auto"/>
            <w:vAlign w:val="center"/>
            <w:tcPrChange w:id="242" w:author="Frischmann, Sarah" w:date="2024-05-07T08:47:00Z" w16du:dateUtc="2024-05-07T12:47:00Z">
              <w:tcPr>
                <w:tcW w:w="1260" w:type="dxa"/>
                <w:shd w:val="clear" w:color="auto" w:fill="auto"/>
                <w:vAlign w:val="center"/>
              </w:tcPr>
            </w:tcPrChange>
          </w:tcPr>
          <w:p w14:paraId="60C22BFB" w14:textId="77777777" w:rsidR="00FE4804" w:rsidRPr="002A241B" w:rsidRDefault="00FE4804" w:rsidP="007B1F4D">
            <w:pPr>
              <w:pStyle w:val="TableData-CenteredHZ"/>
              <w:keepNext/>
              <w:keepLines/>
              <w:rPr>
                <w:highlight w:val="yellow"/>
              </w:rPr>
            </w:pPr>
            <w:r w:rsidRPr="002A241B">
              <w:rPr>
                <w:highlight w:val="yellow"/>
              </w:rPr>
              <w:t>x</w:t>
            </w:r>
          </w:p>
        </w:tc>
        <w:tc>
          <w:tcPr>
            <w:tcW w:w="1260" w:type="dxa"/>
            <w:vAlign w:val="center"/>
            <w:tcPrChange w:id="243" w:author="Frischmann, Sarah" w:date="2024-05-07T08:47:00Z" w16du:dateUtc="2024-05-07T12:47:00Z">
              <w:tcPr>
                <w:tcW w:w="1260" w:type="dxa"/>
                <w:vAlign w:val="center"/>
              </w:tcPr>
            </w:tcPrChange>
          </w:tcPr>
          <w:p w14:paraId="141E2E4D" w14:textId="77777777" w:rsidR="00FE4804" w:rsidRPr="00617417" w:rsidRDefault="00FE4804" w:rsidP="007B1F4D">
            <w:pPr>
              <w:pStyle w:val="TableData-CenteredHZ"/>
              <w:keepNext/>
              <w:keepLines/>
            </w:pPr>
          </w:p>
        </w:tc>
        <w:tc>
          <w:tcPr>
            <w:tcW w:w="1260" w:type="dxa"/>
            <w:tcPrChange w:id="244" w:author="Frischmann, Sarah" w:date="2024-05-07T08:47:00Z" w16du:dateUtc="2024-05-07T12:47:00Z">
              <w:tcPr>
                <w:tcW w:w="1260" w:type="dxa"/>
              </w:tcPr>
            </w:tcPrChange>
          </w:tcPr>
          <w:p w14:paraId="24574BDD" w14:textId="77777777" w:rsidR="00FE4804" w:rsidRPr="00617417" w:rsidRDefault="00FE4804" w:rsidP="007B1F4D">
            <w:pPr>
              <w:pStyle w:val="TableData-CenteredHZ"/>
              <w:keepNext/>
              <w:keepLines/>
            </w:pPr>
          </w:p>
        </w:tc>
      </w:tr>
      <w:tr w:rsidR="00FE4804" w:rsidRPr="00617417" w14:paraId="34E36E3F" w14:textId="635FEE0E" w:rsidTr="00FE4804">
        <w:trPr>
          <w:trHeight w:val="360"/>
          <w:jc w:val="center"/>
          <w:trPrChange w:id="245" w:author="Frischmann, Sarah" w:date="2024-05-07T08:47:00Z" w16du:dateUtc="2024-05-07T12:47:00Z">
            <w:trPr>
              <w:trHeight w:val="360"/>
              <w:jc w:val="center"/>
            </w:trPr>
          </w:trPrChange>
        </w:trPr>
        <w:tc>
          <w:tcPr>
            <w:tcW w:w="5820" w:type="dxa"/>
            <w:shd w:val="clear" w:color="auto" w:fill="auto"/>
            <w:vAlign w:val="center"/>
            <w:tcPrChange w:id="246" w:author="Frischmann, Sarah" w:date="2024-05-07T08:47:00Z" w16du:dateUtc="2024-05-07T12:47:00Z">
              <w:tcPr>
                <w:tcW w:w="5820" w:type="dxa"/>
                <w:shd w:val="clear" w:color="auto" w:fill="auto"/>
                <w:vAlign w:val="center"/>
              </w:tcPr>
            </w:tcPrChange>
          </w:tcPr>
          <w:p w14:paraId="754E4A28" w14:textId="77777777" w:rsidR="00FE4804" w:rsidRPr="002B1ADF" w:rsidRDefault="00FE4804" w:rsidP="007B1F4D">
            <w:pPr>
              <w:pStyle w:val="TableCategoryLeftAlignHZ"/>
              <w:rPr>
                <w:b w:val="0"/>
                <w:bCs/>
              </w:rPr>
            </w:pPr>
            <w:r w:rsidRPr="002B1ADF">
              <w:rPr>
                <w:b w:val="0"/>
                <w:bCs/>
              </w:rPr>
              <w:t>Fluid pH range</w:t>
            </w:r>
          </w:p>
        </w:tc>
        <w:tc>
          <w:tcPr>
            <w:tcW w:w="1260" w:type="dxa"/>
            <w:shd w:val="clear" w:color="auto" w:fill="auto"/>
            <w:vAlign w:val="center"/>
            <w:tcPrChange w:id="247" w:author="Frischmann, Sarah" w:date="2024-05-07T08:47:00Z" w16du:dateUtc="2024-05-07T12:47:00Z">
              <w:tcPr>
                <w:tcW w:w="1260" w:type="dxa"/>
                <w:shd w:val="clear" w:color="auto" w:fill="auto"/>
                <w:vAlign w:val="center"/>
              </w:tcPr>
            </w:tcPrChange>
          </w:tcPr>
          <w:p w14:paraId="577FDB6A" w14:textId="77777777" w:rsidR="00FE4804" w:rsidRPr="002A241B" w:rsidRDefault="00FE4804" w:rsidP="007B1F4D">
            <w:pPr>
              <w:pStyle w:val="TableData-CenteredHZ"/>
              <w:keepNext/>
              <w:keepLines/>
              <w:rPr>
                <w:highlight w:val="yellow"/>
              </w:rPr>
            </w:pPr>
            <w:r w:rsidRPr="002A241B">
              <w:rPr>
                <w:highlight w:val="yellow"/>
              </w:rPr>
              <w:t>x</w:t>
            </w:r>
          </w:p>
        </w:tc>
        <w:tc>
          <w:tcPr>
            <w:tcW w:w="1260" w:type="dxa"/>
            <w:vAlign w:val="center"/>
            <w:tcPrChange w:id="248" w:author="Frischmann, Sarah" w:date="2024-05-07T08:47:00Z" w16du:dateUtc="2024-05-07T12:47:00Z">
              <w:tcPr>
                <w:tcW w:w="1260" w:type="dxa"/>
                <w:vAlign w:val="center"/>
              </w:tcPr>
            </w:tcPrChange>
          </w:tcPr>
          <w:p w14:paraId="5F114726" w14:textId="77777777" w:rsidR="00FE4804" w:rsidRPr="00617417" w:rsidRDefault="00FE4804" w:rsidP="007B1F4D">
            <w:pPr>
              <w:pStyle w:val="TableData-CenteredHZ"/>
              <w:keepNext/>
              <w:keepLines/>
            </w:pPr>
          </w:p>
        </w:tc>
        <w:tc>
          <w:tcPr>
            <w:tcW w:w="1260" w:type="dxa"/>
            <w:tcPrChange w:id="249" w:author="Frischmann, Sarah" w:date="2024-05-07T08:47:00Z" w16du:dateUtc="2024-05-07T12:47:00Z">
              <w:tcPr>
                <w:tcW w:w="1260" w:type="dxa"/>
              </w:tcPr>
            </w:tcPrChange>
          </w:tcPr>
          <w:p w14:paraId="723C6F97" w14:textId="77777777" w:rsidR="00FE4804" w:rsidRPr="00617417" w:rsidRDefault="00FE4804" w:rsidP="007B1F4D">
            <w:pPr>
              <w:pStyle w:val="TableData-CenteredHZ"/>
              <w:keepNext/>
              <w:keepLines/>
            </w:pPr>
          </w:p>
        </w:tc>
      </w:tr>
      <w:tr w:rsidR="00FE4804" w:rsidRPr="00617417" w14:paraId="0CD36FA4" w14:textId="00363226" w:rsidTr="00FE4804">
        <w:trPr>
          <w:trHeight w:val="360"/>
          <w:jc w:val="center"/>
          <w:trPrChange w:id="250" w:author="Frischmann, Sarah" w:date="2024-05-07T08:47:00Z" w16du:dateUtc="2024-05-07T12:47:00Z">
            <w:trPr>
              <w:trHeight w:val="360"/>
              <w:jc w:val="center"/>
            </w:trPr>
          </w:trPrChange>
        </w:trPr>
        <w:tc>
          <w:tcPr>
            <w:tcW w:w="5820" w:type="dxa"/>
            <w:shd w:val="clear" w:color="auto" w:fill="auto"/>
            <w:vAlign w:val="center"/>
            <w:tcPrChange w:id="251" w:author="Frischmann, Sarah" w:date="2024-05-07T08:47:00Z" w16du:dateUtc="2024-05-07T12:47:00Z">
              <w:tcPr>
                <w:tcW w:w="5820" w:type="dxa"/>
                <w:shd w:val="clear" w:color="auto" w:fill="auto"/>
                <w:vAlign w:val="center"/>
              </w:tcPr>
            </w:tcPrChange>
          </w:tcPr>
          <w:p w14:paraId="140940E1" w14:textId="77777777" w:rsidR="00FE4804" w:rsidRPr="002B1ADF" w:rsidRDefault="00FE4804" w:rsidP="007B1F4D">
            <w:pPr>
              <w:pStyle w:val="TableCategoryLeftAlignHZ"/>
              <w:rPr>
                <w:b w:val="0"/>
                <w:bCs/>
              </w:rPr>
            </w:pPr>
            <w:r>
              <w:rPr>
                <w:b w:val="0"/>
                <w:bCs/>
              </w:rPr>
              <w:t>Fluid Viscosity (absolute centipoise at 60-deg F.)</w:t>
            </w:r>
          </w:p>
        </w:tc>
        <w:tc>
          <w:tcPr>
            <w:tcW w:w="1260" w:type="dxa"/>
            <w:shd w:val="clear" w:color="auto" w:fill="auto"/>
            <w:vAlign w:val="center"/>
            <w:tcPrChange w:id="252" w:author="Frischmann, Sarah" w:date="2024-05-07T08:47:00Z" w16du:dateUtc="2024-05-07T12:47:00Z">
              <w:tcPr>
                <w:tcW w:w="1260" w:type="dxa"/>
                <w:shd w:val="clear" w:color="auto" w:fill="auto"/>
                <w:vAlign w:val="center"/>
              </w:tcPr>
            </w:tcPrChange>
          </w:tcPr>
          <w:p w14:paraId="420AB0FC" w14:textId="77777777" w:rsidR="00FE4804" w:rsidRPr="002A241B" w:rsidRDefault="00FE4804" w:rsidP="007B1F4D">
            <w:pPr>
              <w:pStyle w:val="TableData-CenteredHZ"/>
              <w:keepNext/>
              <w:keepLines/>
              <w:rPr>
                <w:highlight w:val="yellow"/>
              </w:rPr>
            </w:pPr>
            <w:r w:rsidRPr="002A241B">
              <w:rPr>
                <w:highlight w:val="yellow"/>
              </w:rPr>
              <w:t>xx</w:t>
            </w:r>
          </w:p>
        </w:tc>
        <w:tc>
          <w:tcPr>
            <w:tcW w:w="1260" w:type="dxa"/>
            <w:vAlign w:val="center"/>
            <w:tcPrChange w:id="253" w:author="Frischmann, Sarah" w:date="2024-05-07T08:47:00Z" w16du:dateUtc="2024-05-07T12:47:00Z">
              <w:tcPr>
                <w:tcW w:w="1260" w:type="dxa"/>
                <w:vAlign w:val="center"/>
              </w:tcPr>
            </w:tcPrChange>
          </w:tcPr>
          <w:p w14:paraId="2F3484B2" w14:textId="77777777" w:rsidR="00FE4804" w:rsidRPr="00617417" w:rsidRDefault="00FE4804" w:rsidP="007B1F4D">
            <w:pPr>
              <w:pStyle w:val="TableData-CenteredHZ"/>
              <w:keepNext/>
              <w:keepLines/>
            </w:pPr>
          </w:p>
        </w:tc>
        <w:tc>
          <w:tcPr>
            <w:tcW w:w="1260" w:type="dxa"/>
            <w:tcPrChange w:id="254" w:author="Frischmann, Sarah" w:date="2024-05-07T08:47:00Z" w16du:dateUtc="2024-05-07T12:47:00Z">
              <w:tcPr>
                <w:tcW w:w="1260" w:type="dxa"/>
              </w:tcPr>
            </w:tcPrChange>
          </w:tcPr>
          <w:p w14:paraId="3A2E9CEB" w14:textId="77777777" w:rsidR="00FE4804" w:rsidRPr="00617417" w:rsidRDefault="00FE4804" w:rsidP="007B1F4D">
            <w:pPr>
              <w:pStyle w:val="TableData-CenteredHZ"/>
              <w:keepNext/>
              <w:keepLines/>
            </w:pPr>
          </w:p>
        </w:tc>
      </w:tr>
      <w:tr w:rsidR="00FE4804" w:rsidRPr="00617417" w14:paraId="16CB3C96" w14:textId="2BC73415" w:rsidTr="00FE4804">
        <w:trPr>
          <w:trHeight w:val="360"/>
          <w:jc w:val="center"/>
          <w:trPrChange w:id="255" w:author="Frischmann, Sarah" w:date="2024-05-07T08:47:00Z" w16du:dateUtc="2024-05-07T12:47:00Z">
            <w:trPr>
              <w:trHeight w:val="360"/>
              <w:jc w:val="center"/>
            </w:trPr>
          </w:trPrChange>
        </w:trPr>
        <w:tc>
          <w:tcPr>
            <w:tcW w:w="5820" w:type="dxa"/>
            <w:shd w:val="clear" w:color="auto" w:fill="auto"/>
            <w:vAlign w:val="center"/>
            <w:tcPrChange w:id="256" w:author="Frischmann, Sarah" w:date="2024-05-07T08:47:00Z" w16du:dateUtc="2024-05-07T12:47:00Z">
              <w:tcPr>
                <w:tcW w:w="5820" w:type="dxa"/>
                <w:shd w:val="clear" w:color="auto" w:fill="auto"/>
                <w:vAlign w:val="center"/>
              </w:tcPr>
            </w:tcPrChange>
          </w:tcPr>
          <w:p w14:paraId="266EAB4A" w14:textId="77777777" w:rsidR="00FE4804" w:rsidRPr="002B1ADF" w:rsidRDefault="00FE4804" w:rsidP="007B1F4D">
            <w:pPr>
              <w:pStyle w:val="TableCategoryLeftAlignHZ"/>
              <w:rPr>
                <w:b w:val="0"/>
                <w:bCs/>
              </w:rPr>
            </w:pPr>
            <w:r w:rsidRPr="002B1ADF">
              <w:rPr>
                <w:b w:val="0"/>
                <w:bCs/>
              </w:rPr>
              <w:t>Minimum Solids Passage Size (in)</w:t>
            </w:r>
          </w:p>
        </w:tc>
        <w:tc>
          <w:tcPr>
            <w:tcW w:w="1260" w:type="dxa"/>
            <w:shd w:val="clear" w:color="auto" w:fill="auto"/>
            <w:vAlign w:val="center"/>
            <w:tcPrChange w:id="257" w:author="Frischmann, Sarah" w:date="2024-05-07T08:47:00Z" w16du:dateUtc="2024-05-07T12:47:00Z">
              <w:tcPr>
                <w:tcW w:w="1260" w:type="dxa"/>
                <w:shd w:val="clear" w:color="auto" w:fill="auto"/>
                <w:vAlign w:val="center"/>
              </w:tcPr>
            </w:tcPrChange>
          </w:tcPr>
          <w:p w14:paraId="7EADFF02" w14:textId="44F79EF2" w:rsidR="00FE4804" w:rsidRPr="005B2DC8" w:rsidRDefault="00FE4804" w:rsidP="007B1F4D">
            <w:pPr>
              <w:pStyle w:val="TableData-CenteredHZ"/>
              <w:keepNext/>
              <w:keepLines/>
              <w:rPr>
                <w:highlight w:val="red"/>
                <w:rPrChange w:id="258" w:author="Ghadimi, Shahrouz" w:date="2024-04-16T16:33:00Z">
                  <w:rPr>
                    <w:highlight w:val="yellow"/>
                  </w:rPr>
                </w:rPrChange>
              </w:rPr>
            </w:pPr>
            <w:del w:id="259" w:author="Ghadimi, Shahrouz" w:date="2024-04-16T16:32:00Z">
              <w:r w:rsidRPr="005B2DC8" w:rsidDel="00AB643E">
                <w:rPr>
                  <w:highlight w:val="red"/>
                  <w:rPrChange w:id="260" w:author="Ghadimi, Shahrouz" w:date="2024-04-16T16:33:00Z">
                    <w:rPr>
                      <w:highlight w:val="yellow"/>
                    </w:rPr>
                  </w:rPrChange>
                </w:rPr>
                <w:delText>x</w:delText>
              </w:r>
            </w:del>
            <w:ins w:id="261" w:author="Ghadimi, Shahrouz" w:date="2024-04-16T16:32:00Z">
              <w:r w:rsidRPr="005B2DC8">
                <w:rPr>
                  <w:highlight w:val="red"/>
                  <w:rPrChange w:id="262" w:author="Ghadimi, Shahrouz" w:date="2024-04-16T16:33:00Z">
                    <w:rPr>
                      <w:highlight w:val="yellow"/>
                    </w:rPr>
                  </w:rPrChange>
                </w:rPr>
                <w:t>4</w:t>
              </w:r>
            </w:ins>
          </w:p>
        </w:tc>
        <w:tc>
          <w:tcPr>
            <w:tcW w:w="1260" w:type="dxa"/>
            <w:vAlign w:val="center"/>
            <w:tcPrChange w:id="263" w:author="Frischmann, Sarah" w:date="2024-05-07T08:47:00Z" w16du:dateUtc="2024-05-07T12:47:00Z">
              <w:tcPr>
                <w:tcW w:w="1260" w:type="dxa"/>
                <w:vAlign w:val="center"/>
              </w:tcPr>
            </w:tcPrChange>
          </w:tcPr>
          <w:p w14:paraId="741CFAB7" w14:textId="786F9D12" w:rsidR="00FE4804" w:rsidRPr="005B2DC8" w:rsidRDefault="00FE4804" w:rsidP="007B1F4D">
            <w:pPr>
              <w:pStyle w:val="TableData-CenteredHZ"/>
              <w:keepNext/>
              <w:keepLines/>
              <w:rPr>
                <w:highlight w:val="red"/>
                <w:rPrChange w:id="264" w:author="Ghadimi, Shahrouz" w:date="2024-04-16T16:33:00Z">
                  <w:rPr/>
                </w:rPrChange>
              </w:rPr>
            </w:pPr>
            <w:ins w:id="265" w:author="Ghadimi, Shahrouz" w:date="2024-04-16T16:32:00Z">
              <w:r w:rsidRPr="005B2DC8">
                <w:rPr>
                  <w:highlight w:val="red"/>
                  <w:rPrChange w:id="266" w:author="Ghadimi, Shahrouz" w:date="2024-04-16T16:33:00Z">
                    <w:rPr/>
                  </w:rPrChange>
                </w:rPr>
                <w:t>4</w:t>
              </w:r>
            </w:ins>
          </w:p>
        </w:tc>
        <w:tc>
          <w:tcPr>
            <w:tcW w:w="1260" w:type="dxa"/>
            <w:tcPrChange w:id="267" w:author="Frischmann, Sarah" w:date="2024-05-07T08:47:00Z" w16du:dateUtc="2024-05-07T12:47:00Z">
              <w:tcPr>
                <w:tcW w:w="1260" w:type="dxa"/>
              </w:tcPr>
            </w:tcPrChange>
          </w:tcPr>
          <w:p w14:paraId="1425C8A6" w14:textId="77777777" w:rsidR="00FE4804" w:rsidRPr="00FE4804" w:rsidRDefault="00FE4804" w:rsidP="007B1F4D">
            <w:pPr>
              <w:pStyle w:val="TableData-CenteredHZ"/>
              <w:keepNext/>
              <w:keepLines/>
              <w:rPr>
                <w:highlight w:val="red"/>
              </w:rPr>
            </w:pPr>
          </w:p>
        </w:tc>
      </w:tr>
      <w:tr w:rsidR="00FE4804" w:rsidRPr="00617417" w14:paraId="618FA670" w14:textId="53D0445A" w:rsidTr="00FE4804">
        <w:trPr>
          <w:trHeight w:val="360"/>
          <w:jc w:val="center"/>
          <w:trPrChange w:id="268" w:author="Frischmann, Sarah" w:date="2024-05-07T08:47:00Z" w16du:dateUtc="2024-05-07T12:47:00Z">
            <w:trPr>
              <w:trHeight w:val="360"/>
              <w:jc w:val="center"/>
            </w:trPr>
          </w:trPrChange>
        </w:trPr>
        <w:tc>
          <w:tcPr>
            <w:tcW w:w="5820" w:type="dxa"/>
            <w:shd w:val="clear" w:color="auto" w:fill="auto"/>
            <w:vAlign w:val="center"/>
            <w:tcPrChange w:id="269" w:author="Frischmann, Sarah" w:date="2024-05-07T08:47:00Z" w16du:dateUtc="2024-05-07T12:47:00Z">
              <w:tcPr>
                <w:tcW w:w="5820" w:type="dxa"/>
                <w:shd w:val="clear" w:color="auto" w:fill="auto"/>
                <w:vAlign w:val="center"/>
              </w:tcPr>
            </w:tcPrChange>
          </w:tcPr>
          <w:p w14:paraId="0DE014F2" w14:textId="77777777" w:rsidR="00FE4804" w:rsidRPr="002B1ADF" w:rsidRDefault="00FE4804" w:rsidP="007B1F4D">
            <w:pPr>
              <w:pStyle w:val="TableCategoryLeftAlignHZ"/>
              <w:rPr>
                <w:b w:val="0"/>
                <w:bCs/>
              </w:rPr>
            </w:pPr>
            <w:r w:rsidRPr="002B1ADF">
              <w:rPr>
                <w:b w:val="0"/>
                <w:bCs/>
              </w:rPr>
              <w:t>Minimum Suction Diameter (in)</w:t>
            </w:r>
          </w:p>
        </w:tc>
        <w:tc>
          <w:tcPr>
            <w:tcW w:w="1260" w:type="dxa"/>
            <w:shd w:val="clear" w:color="auto" w:fill="auto"/>
            <w:vAlign w:val="center"/>
            <w:tcPrChange w:id="270" w:author="Frischmann, Sarah" w:date="2024-05-07T08:47:00Z" w16du:dateUtc="2024-05-07T12:47:00Z">
              <w:tcPr>
                <w:tcW w:w="1260" w:type="dxa"/>
                <w:shd w:val="clear" w:color="auto" w:fill="auto"/>
                <w:vAlign w:val="center"/>
              </w:tcPr>
            </w:tcPrChange>
          </w:tcPr>
          <w:p w14:paraId="68904235" w14:textId="2FA42536" w:rsidR="00FE4804" w:rsidRPr="002A241B" w:rsidRDefault="00FE4804" w:rsidP="007B1F4D">
            <w:pPr>
              <w:pStyle w:val="TableData-CenteredHZ"/>
              <w:keepNext/>
              <w:keepLines/>
              <w:rPr>
                <w:highlight w:val="yellow"/>
              </w:rPr>
            </w:pPr>
            <w:del w:id="271" w:author="Ghadimi, Shahrouz" w:date="2024-04-16T16:30:00Z">
              <w:r w:rsidRPr="002A241B" w:rsidDel="001832F3">
                <w:rPr>
                  <w:highlight w:val="yellow"/>
                </w:rPr>
                <w:delText>x</w:delText>
              </w:r>
            </w:del>
            <w:ins w:id="272" w:author="Ghadimi, Shahrouz" w:date="2024-04-16T16:30:00Z">
              <w:r>
                <w:rPr>
                  <w:highlight w:val="yellow"/>
                </w:rPr>
                <w:t>10</w:t>
              </w:r>
            </w:ins>
          </w:p>
        </w:tc>
        <w:tc>
          <w:tcPr>
            <w:tcW w:w="1260" w:type="dxa"/>
            <w:vAlign w:val="center"/>
            <w:tcPrChange w:id="273" w:author="Frischmann, Sarah" w:date="2024-05-07T08:47:00Z" w16du:dateUtc="2024-05-07T12:47:00Z">
              <w:tcPr>
                <w:tcW w:w="1260" w:type="dxa"/>
                <w:vAlign w:val="center"/>
              </w:tcPr>
            </w:tcPrChange>
          </w:tcPr>
          <w:p w14:paraId="0148D13C" w14:textId="13091C02" w:rsidR="00FE4804" w:rsidRPr="00617417" w:rsidRDefault="00FE4804" w:rsidP="007B1F4D">
            <w:pPr>
              <w:pStyle w:val="TableData-CenteredHZ"/>
              <w:keepNext/>
              <w:keepLines/>
            </w:pPr>
            <w:ins w:id="274" w:author="Ghadimi, Shahrouz" w:date="2024-04-16T16:31:00Z">
              <w:r>
                <w:t>6</w:t>
              </w:r>
            </w:ins>
          </w:p>
        </w:tc>
        <w:tc>
          <w:tcPr>
            <w:tcW w:w="1260" w:type="dxa"/>
            <w:tcPrChange w:id="275" w:author="Frischmann, Sarah" w:date="2024-05-07T08:47:00Z" w16du:dateUtc="2024-05-07T12:47:00Z">
              <w:tcPr>
                <w:tcW w:w="1260" w:type="dxa"/>
              </w:tcPr>
            </w:tcPrChange>
          </w:tcPr>
          <w:p w14:paraId="77DB1DB7" w14:textId="77777777" w:rsidR="00FE4804" w:rsidRDefault="00FE4804" w:rsidP="007B1F4D">
            <w:pPr>
              <w:pStyle w:val="TableData-CenteredHZ"/>
              <w:keepNext/>
              <w:keepLines/>
            </w:pPr>
          </w:p>
        </w:tc>
      </w:tr>
      <w:tr w:rsidR="00FE4804" w:rsidRPr="00617417" w14:paraId="4593AC57" w14:textId="34F06BED" w:rsidTr="00FE4804">
        <w:trPr>
          <w:trHeight w:val="360"/>
          <w:jc w:val="center"/>
          <w:trPrChange w:id="276" w:author="Frischmann, Sarah" w:date="2024-05-07T08:47:00Z" w16du:dateUtc="2024-05-07T12:47:00Z">
            <w:trPr>
              <w:trHeight w:val="360"/>
              <w:jc w:val="center"/>
            </w:trPr>
          </w:trPrChange>
        </w:trPr>
        <w:tc>
          <w:tcPr>
            <w:tcW w:w="5820" w:type="dxa"/>
            <w:shd w:val="clear" w:color="auto" w:fill="auto"/>
            <w:vAlign w:val="center"/>
            <w:tcPrChange w:id="277" w:author="Frischmann, Sarah" w:date="2024-05-07T08:47:00Z" w16du:dateUtc="2024-05-07T12:47:00Z">
              <w:tcPr>
                <w:tcW w:w="5820" w:type="dxa"/>
                <w:shd w:val="clear" w:color="auto" w:fill="auto"/>
                <w:vAlign w:val="center"/>
              </w:tcPr>
            </w:tcPrChange>
          </w:tcPr>
          <w:p w14:paraId="5EF10701" w14:textId="77777777" w:rsidR="00FE4804" w:rsidRPr="002B1ADF" w:rsidRDefault="00FE4804" w:rsidP="007B1F4D">
            <w:pPr>
              <w:pStyle w:val="TableCategoryLeftAlignHZ"/>
              <w:rPr>
                <w:b w:val="0"/>
                <w:bCs/>
              </w:rPr>
            </w:pPr>
            <w:r w:rsidRPr="002B1ADF">
              <w:rPr>
                <w:b w:val="0"/>
                <w:bCs/>
              </w:rPr>
              <w:t>Minimum Discharge Diameter (in)</w:t>
            </w:r>
          </w:p>
        </w:tc>
        <w:tc>
          <w:tcPr>
            <w:tcW w:w="1260" w:type="dxa"/>
            <w:shd w:val="clear" w:color="auto" w:fill="auto"/>
            <w:vAlign w:val="center"/>
            <w:tcPrChange w:id="278" w:author="Frischmann, Sarah" w:date="2024-05-07T08:47:00Z" w16du:dateUtc="2024-05-07T12:47:00Z">
              <w:tcPr>
                <w:tcW w:w="1260" w:type="dxa"/>
                <w:shd w:val="clear" w:color="auto" w:fill="auto"/>
                <w:vAlign w:val="center"/>
              </w:tcPr>
            </w:tcPrChange>
          </w:tcPr>
          <w:p w14:paraId="5FA6A161" w14:textId="4E82806A" w:rsidR="00FE4804" w:rsidRPr="002A241B" w:rsidRDefault="00FE4804" w:rsidP="007B1F4D">
            <w:pPr>
              <w:pStyle w:val="TableData-CenteredHZ"/>
              <w:keepNext/>
              <w:keepLines/>
              <w:rPr>
                <w:highlight w:val="yellow"/>
              </w:rPr>
            </w:pPr>
            <w:ins w:id="279" w:author="Ghadimi, Shahrouz" w:date="2024-04-16T16:30:00Z">
              <w:r>
                <w:rPr>
                  <w:highlight w:val="yellow"/>
                </w:rPr>
                <w:t>8</w:t>
              </w:r>
            </w:ins>
            <w:del w:id="280" w:author="Ghadimi, Shahrouz" w:date="2024-04-16T16:30:00Z">
              <w:r w:rsidRPr="002A241B" w:rsidDel="00A12C9C">
                <w:rPr>
                  <w:highlight w:val="yellow"/>
                </w:rPr>
                <w:delText>x</w:delText>
              </w:r>
            </w:del>
          </w:p>
        </w:tc>
        <w:tc>
          <w:tcPr>
            <w:tcW w:w="1260" w:type="dxa"/>
            <w:vAlign w:val="center"/>
            <w:tcPrChange w:id="281" w:author="Frischmann, Sarah" w:date="2024-05-07T08:47:00Z" w16du:dateUtc="2024-05-07T12:47:00Z">
              <w:tcPr>
                <w:tcW w:w="1260" w:type="dxa"/>
                <w:vAlign w:val="center"/>
              </w:tcPr>
            </w:tcPrChange>
          </w:tcPr>
          <w:p w14:paraId="1689F549" w14:textId="5617B54D" w:rsidR="00FE4804" w:rsidRPr="00617417" w:rsidRDefault="00FE4804" w:rsidP="007B1F4D">
            <w:pPr>
              <w:pStyle w:val="TableData-CenteredHZ"/>
              <w:keepNext/>
              <w:keepLines/>
            </w:pPr>
            <w:ins w:id="282" w:author="Ghadimi, Shahrouz" w:date="2024-04-16T16:31:00Z">
              <w:r>
                <w:t>4</w:t>
              </w:r>
            </w:ins>
          </w:p>
        </w:tc>
        <w:tc>
          <w:tcPr>
            <w:tcW w:w="1260" w:type="dxa"/>
            <w:tcPrChange w:id="283" w:author="Frischmann, Sarah" w:date="2024-05-07T08:47:00Z" w16du:dateUtc="2024-05-07T12:47:00Z">
              <w:tcPr>
                <w:tcW w:w="1260" w:type="dxa"/>
              </w:tcPr>
            </w:tcPrChange>
          </w:tcPr>
          <w:p w14:paraId="066939F2" w14:textId="77777777" w:rsidR="00FE4804" w:rsidRDefault="00FE4804" w:rsidP="007B1F4D">
            <w:pPr>
              <w:pStyle w:val="TableData-CenteredHZ"/>
              <w:keepNext/>
              <w:keepLines/>
            </w:pPr>
          </w:p>
        </w:tc>
      </w:tr>
      <w:tr w:rsidR="00FE4804" w:rsidRPr="00617417" w14:paraId="08BECB3C" w14:textId="23BA642E" w:rsidTr="00FE4804">
        <w:trPr>
          <w:trHeight w:val="360"/>
          <w:jc w:val="center"/>
          <w:trPrChange w:id="284" w:author="Frischmann, Sarah" w:date="2024-05-07T08:47:00Z" w16du:dateUtc="2024-05-07T12:47:00Z">
            <w:trPr>
              <w:trHeight w:val="360"/>
              <w:jc w:val="center"/>
            </w:trPr>
          </w:trPrChange>
        </w:trPr>
        <w:tc>
          <w:tcPr>
            <w:tcW w:w="5820" w:type="dxa"/>
            <w:shd w:val="clear" w:color="auto" w:fill="auto"/>
            <w:vAlign w:val="center"/>
            <w:tcPrChange w:id="285" w:author="Frischmann, Sarah" w:date="2024-05-07T08:47:00Z" w16du:dateUtc="2024-05-07T12:47:00Z">
              <w:tcPr>
                <w:tcW w:w="5820" w:type="dxa"/>
                <w:shd w:val="clear" w:color="auto" w:fill="auto"/>
                <w:vAlign w:val="center"/>
              </w:tcPr>
            </w:tcPrChange>
          </w:tcPr>
          <w:p w14:paraId="21FA3167" w14:textId="7C1AEC0B" w:rsidR="00FE4804" w:rsidRPr="002B1ADF" w:rsidRDefault="00FE4804" w:rsidP="007B1F4D">
            <w:pPr>
              <w:pStyle w:val="TableCategoryLeftAlignHZ"/>
              <w:rPr>
                <w:b w:val="0"/>
                <w:bCs/>
              </w:rPr>
            </w:pPr>
            <w:r>
              <w:rPr>
                <w:b w:val="0"/>
                <w:bCs/>
              </w:rPr>
              <w:t>Minimum Shaft Diameter</w:t>
            </w:r>
          </w:p>
        </w:tc>
        <w:tc>
          <w:tcPr>
            <w:tcW w:w="1260" w:type="dxa"/>
            <w:shd w:val="clear" w:color="auto" w:fill="auto"/>
            <w:vAlign w:val="center"/>
            <w:tcPrChange w:id="286" w:author="Frischmann, Sarah" w:date="2024-05-07T08:47:00Z" w16du:dateUtc="2024-05-07T12:47:00Z">
              <w:tcPr>
                <w:tcW w:w="1260" w:type="dxa"/>
                <w:shd w:val="clear" w:color="auto" w:fill="auto"/>
                <w:vAlign w:val="center"/>
              </w:tcPr>
            </w:tcPrChange>
          </w:tcPr>
          <w:p w14:paraId="164602B4" w14:textId="1182D7CF" w:rsidR="00FE4804" w:rsidRPr="00920BB5" w:rsidRDefault="00FE4804" w:rsidP="007B1F4D">
            <w:pPr>
              <w:pStyle w:val="TableData-CenteredHZ"/>
              <w:keepNext/>
              <w:keepLines/>
              <w:rPr>
                <w:highlight w:val="yellow"/>
              </w:rPr>
            </w:pPr>
            <w:r>
              <w:rPr>
                <w:highlight w:val="yellow"/>
              </w:rPr>
              <w:t>1.5”</w:t>
            </w:r>
          </w:p>
        </w:tc>
        <w:tc>
          <w:tcPr>
            <w:tcW w:w="1260" w:type="dxa"/>
            <w:vAlign w:val="center"/>
            <w:tcPrChange w:id="287" w:author="Frischmann, Sarah" w:date="2024-05-07T08:47:00Z" w16du:dateUtc="2024-05-07T12:47:00Z">
              <w:tcPr>
                <w:tcW w:w="1260" w:type="dxa"/>
                <w:vAlign w:val="center"/>
              </w:tcPr>
            </w:tcPrChange>
          </w:tcPr>
          <w:p w14:paraId="16E27568" w14:textId="38FC6373" w:rsidR="00FE4804" w:rsidRPr="00617417" w:rsidRDefault="00FE4804" w:rsidP="007B1F4D">
            <w:pPr>
              <w:pStyle w:val="TableData-CenteredHZ"/>
              <w:keepNext/>
              <w:keepLines/>
            </w:pPr>
          </w:p>
        </w:tc>
        <w:tc>
          <w:tcPr>
            <w:tcW w:w="1260" w:type="dxa"/>
            <w:tcPrChange w:id="288" w:author="Frischmann, Sarah" w:date="2024-05-07T08:47:00Z" w16du:dateUtc="2024-05-07T12:47:00Z">
              <w:tcPr>
                <w:tcW w:w="1260" w:type="dxa"/>
              </w:tcPr>
            </w:tcPrChange>
          </w:tcPr>
          <w:p w14:paraId="40A1F7E0" w14:textId="77777777" w:rsidR="00FE4804" w:rsidRPr="00617417" w:rsidRDefault="00FE4804" w:rsidP="007B1F4D">
            <w:pPr>
              <w:pStyle w:val="TableData-CenteredHZ"/>
              <w:keepNext/>
              <w:keepLines/>
            </w:pPr>
          </w:p>
        </w:tc>
      </w:tr>
      <w:tr w:rsidR="00FE4804" w:rsidRPr="00617417" w14:paraId="66330E0A" w14:textId="07ED382C" w:rsidTr="00FE4804">
        <w:trPr>
          <w:trHeight w:val="360"/>
          <w:jc w:val="center"/>
          <w:trPrChange w:id="289" w:author="Frischmann, Sarah" w:date="2024-05-07T08:47:00Z" w16du:dateUtc="2024-05-07T12:47:00Z">
            <w:trPr>
              <w:trHeight w:val="360"/>
              <w:jc w:val="center"/>
            </w:trPr>
          </w:trPrChange>
        </w:trPr>
        <w:tc>
          <w:tcPr>
            <w:tcW w:w="5820" w:type="dxa"/>
            <w:shd w:val="clear" w:color="auto" w:fill="auto"/>
            <w:vAlign w:val="center"/>
            <w:tcPrChange w:id="290" w:author="Frischmann, Sarah" w:date="2024-05-07T08:47:00Z" w16du:dateUtc="2024-05-07T12:47:00Z">
              <w:tcPr>
                <w:tcW w:w="5820" w:type="dxa"/>
                <w:shd w:val="clear" w:color="auto" w:fill="auto"/>
                <w:vAlign w:val="center"/>
              </w:tcPr>
            </w:tcPrChange>
          </w:tcPr>
          <w:p w14:paraId="4D474FA2" w14:textId="77777777" w:rsidR="00FE4804" w:rsidRPr="002B1ADF" w:rsidRDefault="00FE4804" w:rsidP="007B1F4D">
            <w:pPr>
              <w:pStyle w:val="TableCategoryLeftAlignHZ"/>
              <w:rPr>
                <w:b w:val="0"/>
                <w:bCs/>
              </w:rPr>
            </w:pPr>
            <w:r w:rsidRPr="002B1ADF">
              <w:rPr>
                <w:b w:val="0"/>
                <w:bCs/>
              </w:rPr>
              <w:t>Discharge Configuration</w:t>
            </w:r>
          </w:p>
        </w:tc>
        <w:tc>
          <w:tcPr>
            <w:tcW w:w="1260" w:type="dxa"/>
            <w:shd w:val="clear" w:color="auto" w:fill="auto"/>
            <w:vAlign w:val="center"/>
            <w:tcPrChange w:id="291" w:author="Frischmann, Sarah" w:date="2024-05-07T08:47:00Z" w16du:dateUtc="2024-05-07T12:47:00Z">
              <w:tcPr>
                <w:tcW w:w="1260" w:type="dxa"/>
                <w:shd w:val="clear" w:color="auto" w:fill="auto"/>
                <w:vAlign w:val="center"/>
              </w:tcPr>
            </w:tcPrChange>
          </w:tcPr>
          <w:p w14:paraId="43C6E560" w14:textId="77777777" w:rsidR="00FE4804" w:rsidRPr="002A241B" w:rsidRDefault="00FE4804" w:rsidP="007B1F4D">
            <w:pPr>
              <w:pStyle w:val="TableData-CenteredHZ"/>
              <w:keepNext/>
              <w:keepLines/>
              <w:rPr>
                <w:highlight w:val="yellow"/>
              </w:rPr>
            </w:pPr>
            <w:r w:rsidRPr="002A241B">
              <w:rPr>
                <w:highlight w:val="yellow"/>
              </w:rPr>
              <w:t>[Tangential] [Center]</w:t>
            </w:r>
          </w:p>
        </w:tc>
        <w:tc>
          <w:tcPr>
            <w:tcW w:w="1260" w:type="dxa"/>
            <w:vAlign w:val="center"/>
            <w:tcPrChange w:id="292" w:author="Frischmann, Sarah" w:date="2024-05-07T08:47:00Z" w16du:dateUtc="2024-05-07T12:47:00Z">
              <w:tcPr>
                <w:tcW w:w="1260" w:type="dxa"/>
                <w:vAlign w:val="center"/>
              </w:tcPr>
            </w:tcPrChange>
          </w:tcPr>
          <w:p w14:paraId="405A6074" w14:textId="77777777" w:rsidR="00FE4804" w:rsidRPr="00617417" w:rsidRDefault="00FE4804" w:rsidP="007B1F4D">
            <w:pPr>
              <w:pStyle w:val="TableData-CenteredHZ"/>
              <w:keepNext/>
              <w:keepLines/>
            </w:pPr>
          </w:p>
        </w:tc>
        <w:tc>
          <w:tcPr>
            <w:tcW w:w="1260" w:type="dxa"/>
            <w:tcPrChange w:id="293" w:author="Frischmann, Sarah" w:date="2024-05-07T08:47:00Z" w16du:dateUtc="2024-05-07T12:47:00Z">
              <w:tcPr>
                <w:tcW w:w="1260" w:type="dxa"/>
              </w:tcPr>
            </w:tcPrChange>
          </w:tcPr>
          <w:p w14:paraId="3290AF73" w14:textId="77777777" w:rsidR="00FE4804" w:rsidRPr="00617417" w:rsidRDefault="00FE4804" w:rsidP="007B1F4D">
            <w:pPr>
              <w:pStyle w:val="TableData-CenteredHZ"/>
              <w:keepNext/>
              <w:keepLines/>
            </w:pPr>
          </w:p>
        </w:tc>
      </w:tr>
      <w:tr w:rsidR="00FE4804" w:rsidRPr="00617417" w14:paraId="5453A922" w14:textId="24A8BD6D" w:rsidTr="00FE4804">
        <w:trPr>
          <w:trHeight w:val="360"/>
          <w:jc w:val="center"/>
          <w:trPrChange w:id="294" w:author="Frischmann, Sarah" w:date="2024-05-07T08:47:00Z" w16du:dateUtc="2024-05-07T12:47:00Z">
            <w:trPr>
              <w:trHeight w:val="360"/>
              <w:jc w:val="center"/>
            </w:trPr>
          </w:trPrChange>
        </w:trPr>
        <w:tc>
          <w:tcPr>
            <w:tcW w:w="5820" w:type="dxa"/>
            <w:shd w:val="clear" w:color="auto" w:fill="auto"/>
            <w:vAlign w:val="center"/>
            <w:tcPrChange w:id="295" w:author="Frischmann, Sarah" w:date="2024-05-07T08:47:00Z" w16du:dateUtc="2024-05-07T12:47:00Z">
              <w:tcPr>
                <w:tcW w:w="5820" w:type="dxa"/>
                <w:shd w:val="clear" w:color="auto" w:fill="auto"/>
                <w:vAlign w:val="center"/>
              </w:tcPr>
            </w:tcPrChange>
          </w:tcPr>
          <w:p w14:paraId="4FAE95E9" w14:textId="77777777" w:rsidR="00FE4804" w:rsidRPr="002B1ADF" w:rsidRDefault="00FE4804" w:rsidP="007B1F4D">
            <w:pPr>
              <w:pStyle w:val="TableCategoryLeftAlignHZ"/>
              <w:rPr>
                <w:b w:val="0"/>
                <w:bCs/>
              </w:rPr>
            </w:pPr>
            <w:r>
              <w:rPr>
                <w:b w:val="0"/>
                <w:bCs/>
              </w:rPr>
              <w:t>Drive Configuration</w:t>
            </w:r>
          </w:p>
        </w:tc>
        <w:tc>
          <w:tcPr>
            <w:tcW w:w="1260" w:type="dxa"/>
            <w:shd w:val="clear" w:color="auto" w:fill="auto"/>
            <w:vAlign w:val="center"/>
            <w:tcPrChange w:id="296" w:author="Frischmann, Sarah" w:date="2024-05-07T08:47:00Z" w16du:dateUtc="2024-05-07T12:47:00Z">
              <w:tcPr>
                <w:tcW w:w="1260" w:type="dxa"/>
                <w:shd w:val="clear" w:color="auto" w:fill="auto"/>
                <w:vAlign w:val="center"/>
              </w:tcPr>
            </w:tcPrChange>
          </w:tcPr>
          <w:p w14:paraId="77B9E448" w14:textId="77777777" w:rsidR="00FE4804" w:rsidRPr="002A241B" w:rsidRDefault="00FE4804" w:rsidP="007B1F4D">
            <w:pPr>
              <w:pStyle w:val="TableData-CenteredHZ"/>
              <w:keepNext/>
              <w:keepLines/>
              <w:rPr>
                <w:highlight w:val="yellow"/>
              </w:rPr>
            </w:pPr>
            <w:r w:rsidRPr="002A241B">
              <w:rPr>
                <w:highlight w:val="yellow"/>
              </w:rPr>
              <w:t>[Close Coupled] [Intermediate Shafting]</w:t>
            </w:r>
          </w:p>
        </w:tc>
        <w:tc>
          <w:tcPr>
            <w:tcW w:w="1260" w:type="dxa"/>
            <w:vAlign w:val="center"/>
            <w:tcPrChange w:id="297" w:author="Frischmann, Sarah" w:date="2024-05-07T08:47:00Z" w16du:dateUtc="2024-05-07T12:47:00Z">
              <w:tcPr>
                <w:tcW w:w="1260" w:type="dxa"/>
                <w:vAlign w:val="center"/>
              </w:tcPr>
            </w:tcPrChange>
          </w:tcPr>
          <w:p w14:paraId="317799CA" w14:textId="77777777" w:rsidR="00FE4804" w:rsidRPr="00617417" w:rsidRDefault="00FE4804" w:rsidP="007B1F4D">
            <w:pPr>
              <w:pStyle w:val="TableData-CenteredHZ"/>
              <w:keepNext/>
              <w:keepLines/>
            </w:pPr>
          </w:p>
        </w:tc>
        <w:tc>
          <w:tcPr>
            <w:tcW w:w="1260" w:type="dxa"/>
            <w:tcPrChange w:id="298" w:author="Frischmann, Sarah" w:date="2024-05-07T08:47:00Z" w16du:dateUtc="2024-05-07T12:47:00Z">
              <w:tcPr>
                <w:tcW w:w="1260" w:type="dxa"/>
              </w:tcPr>
            </w:tcPrChange>
          </w:tcPr>
          <w:p w14:paraId="7877B6F1" w14:textId="77777777" w:rsidR="00FE4804" w:rsidRPr="00617417" w:rsidRDefault="00FE4804" w:rsidP="007B1F4D">
            <w:pPr>
              <w:pStyle w:val="TableData-CenteredHZ"/>
              <w:keepNext/>
              <w:keepLines/>
            </w:pPr>
          </w:p>
        </w:tc>
      </w:tr>
      <w:tr w:rsidR="00FE4804" w:rsidRPr="00617417" w14:paraId="4CD0DD9F" w14:textId="52E8B92C" w:rsidTr="00FE4804">
        <w:trPr>
          <w:trHeight w:val="360"/>
          <w:jc w:val="center"/>
          <w:trPrChange w:id="299" w:author="Frischmann, Sarah" w:date="2024-05-07T08:47:00Z" w16du:dateUtc="2024-05-07T12:47:00Z">
            <w:trPr>
              <w:trHeight w:val="360"/>
              <w:jc w:val="center"/>
            </w:trPr>
          </w:trPrChange>
        </w:trPr>
        <w:tc>
          <w:tcPr>
            <w:tcW w:w="5820" w:type="dxa"/>
            <w:shd w:val="clear" w:color="auto" w:fill="auto"/>
            <w:vAlign w:val="center"/>
            <w:tcPrChange w:id="300" w:author="Frischmann, Sarah" w:date="2024-05-07T08:47:00Z" w16du:dateUtc="2024-05-07T12:47:00Z">
              <w:tcPr>
                <w:tcW w:w="5820" w:type="dxa"/>
                <w:shd w:val="clear" w:color="auto" w:fill="auto"/>
                <w:vAlign w:val="center"/>
              </w:tcPr>
            </w:tcPrChange>
          </w:tcPr>
          <w:p w14:paraId="288C5385" w14:textId="77777777" w:rsidR="00FE4804" w:rsidRPr="002B1ADF" w:rsidRDefault="00FE4804" w:rsidP="007B1F4D">
            <w:pPr>
              <w:pStyle w:val="TableCategoryLeftAlignHZ"/>
              <w:rPr>
                <w:b w:val="0"/>
                <w:bCs/>
              </w:rPr>
            </w:pPr>
            <w:r w:rsidRPr="002B1ADF">
              <w:rPr>
                <w:b w:val="0"/>
                <w:bCs/>
              </w:rPr>
              <w:t>Direction of rotation when viewed from driven end</w:t>
            </w:r>
          </w:p>
        </w:tc>
        <w:tc>
          <w:tcPr>
            <w:tcW w:w="1260" w:type="dxa"/>
            <w:shd w:val="clear" w:color="auto" w:fill="auto"/>
            <w:vAlign w:val="center"/>
            <w:tcPrChange w:id="301" w:author="Frischmann, Sarah" w:date="2024-05-07T08:47:00Z" w16du:dateUtc="2024-05-07T12:47:00Z">
              <w:tcPr>
                <w:tcW w:w="1260" w:type="dxa"/>
                <w:shd w:val="clear" w:color="auto" w:fill="auto"/>
                <w:vAlign w:val="center"/>
              </w:tcPr>
            </w:tcPrChange>
          </w:tcPr>
          <w:p w14:paraId="2A6CEAD0" w14:textId="77777777" w:rsidR="00FE4804" w:rsidRPr="002A241B" w:rsidRDefault="00FE4804" w:rsidP="007B1F4D">
            <w:pPr>
              <w:pStyle w:val="TableData-CenteredHZ"/>
              <w:keepNext/>
              <w:keepLines/>
              <w:rPr>
                <w:highlight w:val="yellow"/>
              </w:rPr>
            </w:pPr>
            <w:r w:rsidRPr="002A241B">
              <w:rPr>
                <w:highlight w:val="yellow"/>
              </w:rPr>
              <w:t>[clockwise]</w:t>
            </w:r>
          </w:p>
        </w:tc>
        <w:tc>
          <w:tcPr>
            <w:tcW w:w="1260" w:type="dxa"/>
            <w:vAlign w:val="center"/>
            <w:tcPrChange w:id="302" w:author="Frischmann, Sarah" w:date="2024-05-07T08:47:00Z" w16du:dateUtc="2024-05-07T12:47:00Z">
              <w:tcPr>
                <w:tcW w:w="1260" w:type="dxa"/>
                <w:vAlign w:val="center"/>
              </w:tcPr>
            </w:tcPrChange>
          </w:tcPr>
          <w:p w14:paraId="2F78EAB5" w14:textId="77777777" w:rsidR="00FE4804" w:rsidRPr="00617417" w:rsidRDefault="00FE4804" w:rsidP="007B1F4D">
            <w:pPr>
              <w:pStyle w:val="TableData-CenteredHZ"/>
              <w:keepNext/>
              <w:keepLines/>
            </w:pPr>
          </w:p>
        </w:tc>
        <w:tc>
          <w:tcPr>
            <w:tcW w:w="1260" w:type="dxa"/>
            <w:tcPrChange w:id="303" w:author="Frischmann, Sarah" w:date="2024-05-07T08:47:00Z" w16du:dateUtc="2024-05-07T12:47:00Z">
              <w:tcPr>
                <w:tcW w:w="1260" w:type="dxa"/>
              </w:tcPr>
            </w:tcPrChange>
          </w:tcPr>
          <w:p w14:paraId="4514BA28" w14:textId="77777777" w:rsidR="00FE4804" w:rsidRPr="00617417" w:rsidRDefault="00FE4804" w:rsidP="007B1F4D">
            <w:pPr>
              <w:pStyle w:val="TableData-CenteredHZ"/>
              <w:keepNext/>
              <w:keepLines/>
            </w:pPr>
          </w:p>
        </w:tc>
      </w:tr>
      <w:tr w:rsidR="00FE4804" w:rsidRPr="00617417" w14:paraId="0FDB5A32" w14:textId="08BB2A0A" w:rsidTr="00FE4804">
        <w:trPr>
          <w:trHeight w:val="360"/>
          <w:jc w:val="center"/>
          <w:trPrChange w:id="304" w:author="Frischmann, Sarah" w:date="2024-05-07T08:47:00Z" w16du:dateUtc="2024-05-07T12:47:00Z">
            <w:trPr>
              <w:trHeight w:val="360"/>
              <w:jc w:val="center"/>
            </w:trPr>
          </w:trPrChange>
        </w:trPr>
        <w:tc>
          <w:tcPr>
            <w:tcW w:w="5820" w:type="dxa"/>
            <w:shd w:val="clear" w:color="auto" w:fill="auto"/>
            <w:vAlign w:val="center"/>
            <w:tcPrChange w:id="305" w:author="Frischmann, Sarah" w:date="2024-05-07T08:47:00Z" w16du:dateUtc="2024-05-07T12:47:00Z">
              <w:tcPr>
                <w:tcW w:w="5820" w:type="dxa"/>
                <w:shd w:val="clear" w:color="auto" w:fill="auto"/>
                <w:vAlign w:val="center"/>
              </w:tcPr>
            </w:tcPrChange>
          </w:tcPr>
          <w:p w14:paraId="03D2FBA0" w14:textId="104595AC" w:rsidR="00FE4804" w:rsidRPr="002B1ADF" w:rsidRDefault="00FE4804" w:rsidP="007B1F4D">
            <w:pPr>
              <w:pStyle w:val="TableCategoryLeftAlignHZ"/>
              <w:rPr>
                <w:b w:val="0"/>
                <w:bCs/>
              </w:rPr>
            </w:pPr>
            <w:r w:rsidRPr="002B1ADF">
              <w:rPr>
                <w:b w:val="0"/>
                <w:bCs/>
              </w:rPr>
              <w:t xml:space="preserve">Minimum ABMA </w:t>
            </w:r>
            <w:r>
              <w:rPr>
                <w:b w:val="0"/>
                <w:bCs/>
              </w:rPr>
              <w:t>L</w:t>
            </w:r>
            <w:r w:rsidRPr="002B1ADF">
              <w:rPr>
                <w:b w:val="0"/>
                <w:bCs/>
              </w:rPr>
              <w:noBreakHyphen/>
              <w:t>10 Bearing life [along the full length of the published operating curve] [within POR] (hours)</w:t>
            </w:r>
          </w:p>
        </w:tc>
        <w:tc>
          <w:tcPr>
            <w:tcW w:w="1260" w:type="dxa"/>
            <w:shd w:val="clear" w:color="auto" w:fill="auto"/>
            <w:vAlign w:val="center"/>
            <w:tcPrChange w:id="306" w:author="Frischmann, Sarah" w:date="2024-05-07T08:47:00Z" w16du:dateUtc="2024-05-07T12:47:00Z">
              <w:tcPr>
                <w:tcW w:w="1260" w:type="dxa"/>
                <w:shd w:val="clear" w:color="auto" w:fill="auto"/>
                <w:vAlign w:val="center"/>
              </w:tcPr>
            </w:tcPrChange>
          </w:tcPr>
          <w:p w14:paraId="500BDAF4" w14:textId="77777777" w:rsidR="00FE4804" w:rsidRPr="002A241B" w:rsidRDefault="00FE4804" w:rsidP="007B1F4D">
            <w:pPr>
              <w:pStyle w:val="TableData-CenteredHZ"/>
              <w:keepNext/>
              <w:keepLines/>
              <w:rPr>
                <w:highlight w:val="yellow"/>
              </w:rPr>
            </w:pPr>
            <w:r w:rsidRPr="002A241B">
              <w:rPr>
                <w:highlight w:val="yellow"/>
              </w:rPr>
              <w:t>[100,000] [XXX]</w:t>
            </w:r>
          </w:p>
        </w:tc>
        <w:tc>
          <w:tcPr>
            <w:tcW w:w="1260" w:type="dxa"/>
            <w:vAlign w:val="center"/>
            <w:tcPrChange w:id="307" w:author="Frischmann, Sarah" w:date="2024-05-07T08:47:00Z" w16du:dateUtc="2024-05-07T12:47:00Z">
              <w:tcPr>
                <w:tcW w:w="1260" w:type="dxa"/>
                <w:vAlign w:val="center"/>
              </w:tcPr>
            </w:tcPrChange>
          </w:tcPr>
          <w:p w14:paraId="71DB9476" w14:textId="77777777" w:rsidR="00FE4804" w:rsidRPr="00617417" w:rsidRDefault="00FE4804" w:rsidP="007B1F4D">
            <w:pPr>
              <w:pStyle w:val="TableData-CenteredHZ"/>
              <w:keepNext/>
              <w:keepLines/>
            </w:pPr>
          </w:p>
        </w:tc>
        <w:tc>
          <w:tcPr>
            <w:tcW w:w="1260" w:type="dxa"/>
            <w:tcPrChange w:id="308" w:author="Frischmann, Sarah" w:date="2024-05-07T08:47:00Z" w16du:dateUtc="2024-05-07T12:47:00Z">
              <w:tcPr>
                <w:tcW w:w="1260" w:type="dxa"/>
              </w:tcPr>
            </w:tcPrChange>
          </w:tcPr>
          <w:p w14:paraId="0F48732A" w14:textId="77777777" w:rsidR="00FE4804" w:rsidRPr="00617417" w:rsidRDefault="00FE4804" w:rsidP="007B1F4D">
            <w:pPr>
              <w:pStyle w:val="TableData-CenteredHZ"/>
              <w:keepNext/>
              <w:keepLines/>
            </w:pPr>
          </w:p>
        </w:tc>
      </w:tr>
      <w:tr w:rsidR="00FE4804" w:rsidRPr="00617417" w14:paraId="63C43FE7" w14:textId="3E693FE0" w:rsidTr="00FE4804">
        <w:trPr>
          <w:trHeight w:val="360"/>
          <w:jc w:val="center"/>
          <w:trPrChange w:id="309" w:author="Frischmann, Sarah" w:date="2024-05-07T08:47:00Z" w16du:dateUtc="2024-05-07T12:47:00Z">
            <w:trPr>
              <w:trHeight w:val="360"/>
              <w:jc w:val="center"/>
            </w:trPr>
          </w:trPrChange>
        </w:trPr>
        <w:tc>
          <w:tcPr>
            <w:tcW w:w="5820" w:type="dxa"/>
            <w:shd w:val="clear" w:color="auto" w:fill="auto"/>
            <w:vAlign w:val="center"/>
            <w:tcPrChange w:id="310" w:author="Frischmann, Sarah" w:date="2024-05-07T08:47:00Z" w16du:dateUtc="2024-05-07T12:47:00Z">
              <w:tcPr>
                <w:tcW w:w="5820" w:type="dxa"/>
                <w:shd w:val="clear" w:color="auto" w:fill="auto"/>
                <w:vAlign w:val="center"/>
              </w:tcPr>
            </w:tcPrChange>
          </w:tcPr>
          <w:p w14:paraId="6D1FF638" w14:textId="77777777" w:rsidR="00FE4804" w:rsidRPr="002B1ADF" w:rsidRDefault="00FE4804" w:rsidP="007B1F4D">
            <w:pPr>
              <w:pStyle w:val="TableCategoryLeftAlignHZ"/>
              <w:rPr>
                <w:b w:val="0"/>
                <w:bCs/>
              </w:rPr>
            </w:pPr>
            <w:r w:rsidRPr="002B1ADF">
              <w:rPr>
                <w:b w:val="0"/>
                <w:bCs/>
              </w:rPr>
              <w:t>Factory test acceptance grade</w:t>
            </w:r>
          </w:p>
        </w:tc>
        <w:tc>
          <w:tcPr>
            <w:tcW w:w="1260" w:type="dxa"/>
            <w:shd w:val="clear" w:color="auto" w:fill="auto"/>
            <w:vAlign w:val="center"/>
            <w:tcPrChange w:id="311" w:author="Frischmann, Sarah" w:date="2024-05-07T08:47:00Z" w16du:dateUtc="2024-05-07T12:47:00Z">
              <w:tcPr>
                <w:tcW w:w="1260" w:type="dxa"/>
                <w:shd w:val="clear" w:color="auto" w:fill="auto"/>
                <w:vAlign w:val="center"/>
              </w:tcPr>
            </w:tcPrChange>
          </w:tcPr>
          <w:p w14:paraId="7E35BC2C" w14:textId="77777777" w:rsidR="00FE4804" w:rsidRPr="002A241B" w:rsidRDefault="00FE4804" w:rsidP="007B1F4D">
            <w:pPr>
              <w:pStyle w:val="TableData-CenteredHZ"/>
              <w:keepNext/>
              <w:keepLines/>
              <w:rPr>
                <w:highlight w:val="yellow"/>
              </w:rPr>
            </w:pPr>
            <w:r w:rsidRPr="002A241B">
              <w:rPr>
                <w:highlight w:val="yellow"/>
              </w:rPr>
              <w:t>1U</w:t>
            </w:r>
          </w:p>
        </w:tc>
        <w:tc>
          <w:tcPr>
            <w:tcW w:w="1260" w:type="dxa"/>
            <w:vAlign w:val="center"/>
            <w:tcPrChange w:id="312" w:author="Frischmann, Sarah" w:date="2024-05-07T08:47:00Z" w16du:dateUtc="2024-05-07T12:47:00Z">
              <w:tcPr>
                <w:tcW w:w="1260" w:type="dxa"/>
                <w:vAlign w:val="center"/>
              </w:tcPr>
            </w:tcPrChange>
          </w:tcPr>
          <w:p w14:paraId="6E80F1AC" w14:textId="77777777" w:rsidR="00FE4804" w:rsidRPr="00617417" w:rsidRDefault="00FE4804" w:rsidP="007B1F4D">
            <w:pPr>
              <w:pStyle w:val="TableData-CenteredHZ"/>
              <w:keepNext/>
              <w:keepLines/>
            </w:pPr>
          </w:p>
        </w:tc>
        <w:tc>
          <w:tcPr>
            <w:tcW w:w="1260" w:type="dxa"/>
            <w:tcPrChange w:id="313" w:author="Frischmann, Sarah" w:date="2024-05-07T08:47:00Z" w16du:dateUtc="2024-05-07T12:47:00Z">
              <w:tcPr>
                <w:tcW w:w="1260" w:type="dxa"/>
              </w:tcPr>
            </w:tcPrChange>
          </w:tcPr>
          <w:p w14:paraId="66C44EF6" w14:textId="77777777" w:rsidR="00FE4804" w:rsidRPr="00617417" w:rsidRDefault="00FE4804" w:rsidP="007B1F4D">
            <w:pPr>
              <w:pStyle w:val="TableData-CenteredHZ"/>
              <w:keepNext/>
              <w:keepLines/>
            </w:pPr>
          </w:p>
        </w:tc>
      </w:tr>
      <w:tr w:rsidR="00FE4804" w:rsidRPr="00617417" w14:paraId="0CBC67EB" w14:textId="616DDCB3" w:rsidTr="00FE4804">
        <w:trPr>
          <w:trHeight w:val="360"/>
          <w:jc w:val="center"/>
          <w:trPrChange w:id="314" w:author="Frischmann, Sarah" w:date="2024-05-07T08:47:00Z" w16du:dateUtc="2024-05-07T12:47:00Z">
            <w:trPr>
              <w:trHeight w:val="360"/>
              <w:jc w:val="center"/>
            </w:trPr>
          </w:trPrChange>
        </w:trPr>
        <w:tc>
          <w:tcPr>
            <w:tcW w:w="5820" w:type="dxa"/>
            <w:shd w:val="clear" w:color="auto" w:fill="auto"/>
            <w:vAlign w:val="center"/>
            <w:tcPrChange w:id="315" w:author="Frischmann, Sarah" w:date="2024-05-07T08:47:00Z" w16du:dateUtc="2024-05-07T12:47:00Z">
              <w:tcPr>
                <w:tcW w:w="5820" w:type="dxa"/>
                <w:shd w:val="clear" w:color="auto" w:fill="auto"/>
                <w:vAlign w:val="center"/>
              </w:tcPr>
            </w:tcPrChange>
          </w:tcPr>
          <w:p w14:paraId="7AD47AD3" w14:textId="77777777" w:rsidR="00FE4804" w:rsidRPr="002B1ADF" w:rsidRDefault="00FE4804" w:rsidP="007B1F4D">
            <w:pPr>
              <w:pStyle w:val="TableCategoryLeftAlignHZ"/>
              <w:rPr>
                <w:b w:val="0"/>
                <w:bCs/>
              </w:rPr>
            </w:pPr>
            <w:r>
              <w:rPr>
                <w:b w:val="0"/>
                <w:bCs/>
              </w:rPr>
              <w:t>Area Classification</w:t>
            </w:r>
          </w:p>
        </w:tc>
        <w:tc>
          <w:tcPr>
            <w:tcW w:w="1260" w:type="dxa"/>
            <w:shd w:val="clear" w:color="auto" w:fill="auto"/>
            <w:vAlign w:val="center"/>
            <w:tcPrChange w:id="316" w:author="Frischmann, Sarah" w:date="2024-05-07T08:47:00Z" w16du:dateUtc="2024-05-07T12:47:00Z">
              <w:tcPr>
                <w:tcW w:w="1260" w:type="dxa"/>
                <w:shd w:val="clear" w:color="auto" w:fill="auto"/>
                <w:vAlign w:val="center"/>
              </w:tcPr>
            </w:tcPrChange>
          </w:tcPr>
          <w:p w14:paraId="4478DECC" w14:textId="77777777" w:rsidR="00FE4804" w:rsidRPr="002A241B" w:rsidRDefault="00FE4804" w:rsidP="007B1F4D">
            <w:pPr>
              <w:pStyle w:val="TableData-CenteredHZ"/>
              <w:keepNext/>
              <w:keepLines/>
              <w:rPr>
                <w:highlight w:val="yellow"/>
              </w:rPr>
            </w:pPr>
            <w:r w:rsidRPr="002A241B">
              <w:rPr>
                <w:highlight w:val="yellow"/>
              </w:rPr>
              <w:t>[Class 1, Div 1, Group D] [Unclassified]</w:t>
            </w:r>
          </w:p>
        </w:tc>
        <w:tc>
          <w:tcPr>
            <w:tcW w:w="1260" w:type="dxa"/>
            <w:vAlign w:val="center"/>
            <w:tcPrChange w:id="317" w:author="Frischmann, Sarah" w:date="2024-05-07T08:47:00Z" w16du:dateUtc="2024-05-07T12:47:00Z">
              <w:tcPr>
                <w:tcW w:w="1260" w:type="dxa"/>
                <w:vAlign w:val="center"/>
              </w:tcPr>
            </w:tcPrChange>
          </w:tcPr>
          <w:p w14:paraId="6C08128C" w14:textId="77777777" w:rsidR="00FE4804" w:rsidRPr="00617417" w:rsidRDefault="00FE4804" w:rsidP="007B1F4D">
            <w:pPr>
              <w:pStyle w:val="TableData-CenteredHZ"/>
              <w:keepNext/>
              <w:keepLines/>
            </w:pPr>
          </w:p>
        </w:tc>
        <w:tc>
          <w:tcPr>
            <w:tcW w:w="1260" w:type="dxa"/>
            <w:tcPrChange w:id="318" w:author="Frischmann, Sarah" w:date="2024-05-07T08:47:00Z" w16du:dateUtc="2024-05-07T12:47:00Z">
              <w:tcPr>
                <w:tcW w:w="1260" w:type="dxa"/>
              </w:tcPr>
            </w:tcPrChange>
          </w:tcPr>
          <w:p w14:paraId="4EB8B44A" w14:textId="77777777" w:rsidR="00FE4804" w:rsidRPr="00617417" w:rsidRDefault="00FE4804" w:rsidP="007B1F4D">
            <w:pPr>
              <w:pStyle w:val="TableData-CenteredHZ"/>
              <w:keepNext/>
              <w:keepLines/>
            </w:pPr>
          </w:p>
        </w:tc>
      </w:tr>
      <w:tr w:rsidR="00FE4804" w:rsidRPr="00617417" w14:paraId="7DF7BEA0" w14:textId="354A5226" w:rsidTr="00FE4804">
        <w:trPr>
          <w:trHeight w:val="360"/>
          <w:jc w:val="center"/>
          <w:trPrChange w:id="319" w:author="Frischmann, Sarah" w:date="2024-05-07T08:47:00Z" w16du:dateUtc="2024-05-07T12:47:00Z">
            <w:trPr>
              <w:trHeight w:val="360"/>
              <w:jc w:val="center"/>
            </w:trPr>
          </w:trPrChange>
        </w:trPr>
        <w:tc>
          <w:tcPr>
            <w:tcW w:w="5820" w:type="dxa"/>
            <w:shd w:val="clear" w:color="auto" w:fill="auto"/>
            <w:vAlign w:val="center"/>
            <w:tcPrChange w:id="320" w:author="Frischmann, Sarah" w:date="2024-05-07T08:47:00Z" w16du:dateUtc="2024-05-07T12:47:00Z">
              <w:tcPr>
                <w:tcW w:w="5820" w:type="dxa"/>
                <w:shd w:val="clear" w:color="auto" w:fill="auto"/>
                <w:vAlign w:val="center"/>
              </w:tcPr>
            </w:tcPrChange>
          </w:tcPr>
          <w:p w14:paraId="32EB5AF1" w14:textId="77777777" w:rsidR="00FE4804" w:rsidRDefault="00FE4804" w:rsidP="007B1F4D">
            <w:pPr>
              <w:pStyle w:val="TableCategoryLeftAlignHZ"/>
              <w:rPr>
                <w:b w:val="0"/>
                <w:bCs/>
              </w:rPr>
            </w:pPr>
            <w:r>
              <w:rPr>
                <w:b w:val="0"/>
                <w:bCs/>
              </w:rPr>
              <w:t xml:space="preserve">Control Panel Rating </w:t>
            </w:r>
          </w:p>
        </w:tc>
        <w:tc>
          <w:tcPr>
            <w:tcW w:w="1260" w:type="dxa"/>
            <w:shd w:val="clear" w:color="auto" w:fill="auto"/>
            <w:vAlign w:val="center"/>
            <w:tcPrChange w:id="321" w:author="Frischmann, Sarah" w:date="2024-05-07T08:47:00Z" w16du:dateUtc="2024-05-07T12:47:00Z">
              <w:tcPr>
                <w:tcW w:w="1260" w:type="dxa"/>
                <w:shd w:val="clear" w:color="auto" w:fill="auto"/>
                <w:vAlign w:val="center"/>
              </w:tcPr>
            </w:tcPrChange>
          </w:tcPr>
          <w:p w14:paraId="0A0CAEB7" w14:textId="77777777" w:rsidR="00FE4804" w:rsidRPr="002A241B" w:rsidRDefault="00FE4804" w:rsidP="007B1F4D">
            <w:pPr>
              <w:pStyle w:val="TableData-CenteredHZ"/>
              <w:keepNext/>
              <w:keepLines/>
              <w:rPr>
                <w:highlight w:val="yellow"/>
              </w:rPr>
            </w:pPr>
            <w:r w:rsidRPr="002A241B">
              <w:rPr>
                <w:highlight w:val="yellow"/>
              </w:rPr>
              <w:t>[NEMA 4X] [NEMA 7]</w:t>
            </w:r>
          </w:p>
        </w:tc>
        <w:tc>
          <w:tcPr>
            <w:tcW w:w="1260" w:type="dxa"/>
            <w:vAlign w:val="center"/>
            <w:tcPrChange w:id="322" w:author="Frischmann, Sarah" w:date="2024-05-07T08:47:00Z" w16du:dateUtc="2024-05-07T12:47:00Z">
              <w:tcPr>
                <w:tcW w:w="1260" w:type="dxa"/>
                <w:vAlign w:val="center"/>
              </w:tcPr>
            </w:tcPrChange>
          </w:tcPr>
          <w:p w14:paraId="239749D2" w14:textId="77777777" w:rsidR="00FE4804" w:rsidRPr="00617417" w:rsidRDefault="00FE4804" w:rsidP="007B1F4D">
            <w:pPr>
              <w:pStyle w:val="TableData-CenteredHZ"/>
              <w:keepNext/>
              <w:keepLines/>
            </w:pPr>
          </w:p>
        </w:tc>
        <w:tc>
          <w:tcPr>
            <w:tcW w:w="1260" w:type="dxa"/>
            <w:tcPrChange w:id="323" w:author="Frischmann, Sarah" w:date="2024-05-07T08:47:00Z" w16du:dateUtc="2024-05-07T12:47:00Z">
              <w:tcPr>
                <w:tcW w:w="1260" w:type="dxa"/>
              </w:tcPr>
            </w:tcPrChange>
          </w:tcPr>
          <w:p w14:paraId="7F3E5724" w14:textId="77777777" w:rsidR="00FE4804" w:rsidRPr="00617417" w:rsidRDefault="00FE4804" w:rsidP="007B1F4D">
            <w:pPr>
              <w:pStyle w:val="TableData-CenteredHZ"/>
              <w:keepNext/>
              <w:keepLines/>
            </w:pPr>
          </w:p>
        </w:tc>
      </w:tr>
      <w:tr w:rsidR="00FE4804" w:rsidRPr="00617417" w14:paraId="32AC87DF" w14:textId="1A48D39F" w:rsidTr="00FE4804">
        <w:trPr>
          <w:trHeight w:val="360"/>
          <w:jc w:val="center"/>
          <w:trPrChange w:id="324" w:author="Frischmann, Sarah" w:date="2024-05-07T08:47:00Z" w16du:dateUtc="2024-05-07T12:47:00Z">
            <w:trPr>
              <w:trHeight w:val="360"/>
              <w:jc w:val="center"/>
            </w:trPr>
          </w:trPrChange>
        </w:trPr>
        <w:tc>
          <w:tcPr>
            <w:tcW w:w="5820" w:type="dxa"/>
            <w:shd w:val="clear" w:color="auto" w:fill="auto"/>
            <w:vAlign w:val="center"/>
            <w:tcPrChange w:id="325" w:author="Frischmann, Sarah" w:date="2024-05-07T08:47:00Z" w16du:dateUtc="2024-05-07T12:47:00Z">
              <w:tcPr>
                <w:tcW w:w="5820" w:type="dxa"/>
                <w:shd w:val="clear" w:color="auto" w:fill="auto"/>
                <w:vAlign w:val="center"/>
              </w:tcPr>
            </w:tcPrChange>
          </w:tcPr>
          <w:p w14:paraId="2458E8F4" w14:textId="77777777" w:rsidR="00FE4804" w:rsidRDefault="00FE4804" w:rsidP="007B1F4D">
            <w:pPr>
              <w:pStyle w:val="TableCategoryLeftAlignHZ"/>
              <w:rPr>
                <w:b w:val="0"/>
                <w:bCs/>
              </w:rPr>
            </w:pPr>
            <w:r>
              <w:rPr>
                <w:b w:val="0"/>
                <w:bCs/>
              </w:rPr>
              <w:t>Suction Condition</w:t>
            </w:r>
          </w:p>
        </w:tc>
        <w:tc>
          <w:tcPr>
            <w:tcW w:w="1260" w:type="dxa"/>
            <w:shd w:val="clear" w:color="auto" w:fill="auto"/>
            <w:vAlign w:val="center"/>
            <w:tcPrChange w:id="326" w:author="Frischmann, Sarah" w:date="2024-05-07T08:47:00Z" w16du:dateUtc="2024-05-07T12:47:00Z">
              <w:tcPr>
                <w:tcW w:w="1260" w:type="dxa"/>
                <w:shd w:val="clear" w:color="auto" w:fill="auto"/>
                <w:vAlign w:val="center"/>
              </w:tcPr>
            </w:tcPrChange>
          </w:tcPr>
          <w:p w14:paraId="01ED909E" w14:textId="54388BC4" w:rsidR="00FE4804" w:rsidRPr="002A241B" w:rsidRDefault="00FE4804" w:rsidP="007B1F4D">
            <w:pPr>
              <w:pStyle w:val="TableData-CenteredHZ"/>
              <w:keepNext/>
              <w:keepLines/>
              <w:rPr>
                <w:highlight w:val="yellow"/>
              </w:rPr>
            </w:pPr>
            <w:del w:id="327" w:author="Ghadimi, Shahrouz" w:date="2024-04-16T16:32:00Z">
              <w:r w:rsidRPr="002A241B" w:rsidDel="005B2DC8">
                <w:rPr>
                  <w:highlight w:val="yellow"/>
                </w:rPr>
                <w:delText>[Flooded] [Suction Lift]</w:delText>
              </w:r>
            </w:del>
            <w:ins w:id="328" w:author="Ghadimi, Shahrouz" w:date="2024-04-16T16:32:00Z">
              <w:r>
                <w:rPr>
                  <w:highlight w:val="yellow"/>
                </w:rPr>
                <w:t>Flooded</w:t>
              </w:r>
            </w:ins>
          </w:p>
        </w:tc>
        <w:tc>
          <w:tcPr>
            <w:tcW w:w="1260" w:type="dxa"/>
            <w:vAlign w:val="center"/>
            <w:tcPrChange w:id="329" w:author="Frischmann, Sarah" w:date="2024-05-07T08:47:00Z" w16du:dateUtc="2024-05-07T12:47:00Z">
              <w:tcPr>
                <w:tcW w:w="1260" w:type="dxa"/>
                <w:vAlign w:val="center"/>
              </w:tcPr>
            </w:tcPrChange>
          </w:tcPr>
          <w:p w14:paraId="11D1A4D0" w14:textId="772EC1C3" w:rsidR="00FE4804" w:rsidRPr="00617417" w:rsidRDefault="00FE4804" w:rsidP="007B1F4D">
            <w:pPr>
              <w:pStyle w:val="TableData-CenteredHZ"/>
              <w:keepNext/>
              <w:keepLines/>
            </w:pPr>
            <w:ins w:id="330" w:author="Ghadimi, Shahrouz" w:date="2024-04-16T16:32:00Z">
              <w:r>
                <w:rPr>
                  <w:highlight w:val="yellow"/>
                </w:rPr>
                <w:t>Flooded</w:t>
              </w:r>
            </w:ins>
          </w:p>
        </w:tc>
        <w:tc>
          <w:tcPr>
            <w:tcW w:w="1260" w:type="dxa"/>
            <w:tcPrChange w:id="331" w:author="Frischmann, Sarah" w:date="2024-05-07T08:47:00Z" w16du:dateUtc="2024-05-07T12:47:00Z">
              <w:tcPr>
                <w:tcW w:w="1260" w:type="dxa"/>
              </w:tcPr>
            </w:tcPrChange>
          </w:tcPr>
          <w:p w14:paraId="76EB44B7" w14:textId="77777777" w:rsidR="00FE4804" w:rsidRDefault="00FE4804" w:rsidP="007B1F4D">
            <w:pPr>
              <w:pStyle w:val="TableData-CenteredHZ"/>
              <w:keepNext/>
              <w:keepLines/>
              <w:rPr>
                <w:highlight w:val="yellow"/>
              </w:rPr>
            </w:pPr>
          </w:p>
        </w:tc>
      </w:tr>
      <w:tr w:rsidR="00FE4804" w:rsidRPr="00617417" w14:paraId="4A23532D" w14:textId="3A9F875D" w:rsidTr="00FE4804">
        <w:trPr>
          <w:trHeight w:val="360"/>
          <w:jc w:val="center"/>
          <w:trPrChange w:id="332" w:author="Frischmann, Sarah" w:date="2024-05-07T08:47:00Z" w16du:dateUtc="2024-05-07T12:47:00Z">
            <w:trPr>
              <w:trHeight w:val="360"/>
              <w:jc w:val="center"/>
            </w:trPr>
          </w:trPrChange>
        </w:trPr>
        <w:tc>
          <w:tcPr>
            <w:tcW w:w="5820" w:type="dxa"/>
            <w:shd w:val="clear" w:color="auto" w:fill="auto"/>
            <w:vAlign w:val="center"/>
            <w:tcPrChange w:id="333" w:author="Frischmann, Sarah" w:date="2024-05-07T08:47:00Z" w16du:dateUtc="2024-05-07T12:47:00Z">
              <w:tcPr>
                <w:tcW w:w="5820" w:type="dxa"/>
                <w:shd w:val="clear" w:color="auto" w:fill="auto"/>
                <w:vAlign w:val="center"/>
              </w:tcPr>
            </w:tcPrChange>
          </w:tcPr>
          <w:p w14:paraId="52905B2C" w14:textId="6B16C592" w:rsidR="00FE4804" w:rsidRDefault="00FE4804" w:rsidP="00D72365">
            <w:pPr>
              <w:pStyle w:val="TableCategoryLeftAlignHZ"/>
              <w:rPr>
                <w:b w:val="0"/>
                <w:bCs/>
              </w:rPr>
            </w:pPr>
            <w:r w:rsidRPr="002A241B">
              <w:rPr>
                <w:b w:val="0"/>
                <w:bCs/>
              </w:rPr>
              <w:t xml:space="preserve">Clearance between the impeller and cutter bar </w:t>
            </w:r>
            <w:r>
              <w:rPr>
                <w:b w:val="0"/>
                <w:bCs/>
              </w:rPr>
              <w:t>(in)</w:t>
            </w:r>
          </w:p>
        </w:tc>
        <w:tc>
          <w:tcPr>
            <w:tcW w:w="1260" w:type="dxa"/>
            <w:shd w:val="clear" w:color="auto" w:fill="auto"/>
            <w:vAlign w:val="center"/>
            <w:tcPrChange w:id="334" w:author="Frischmann, Sarah" w:date="2024-05-07T08:47:00Z" w16du:dateUtc="2024-05-07T12:47:00Z">
              <w:tcPr>
                <w:tcW w:w="1260" w:type="dxa"/>
                <w:shd w:val="clear" w:color="auto" w:fill="auto"/>
                <w:vAlign w:val="center"/>
              </w:tcPr>
            </w:tcPrChange>
          </w:tcPr>
          <w:p w14:paraId="0706761D" w14:textId="3B6A7D0A" w:rsidR="00FE4804" w:rsidRPr="00920BB5" w:rsidRDefault="00FE4804" w:rsidP="007B1F4D">
            <w:pPr>
              <w:pStyle w:val="TableData-CenteredHZ"/>
              <w:keepNext/>
              <w:keepLines/>
              <w:rPr>
                <w:highlight w:val="yellow"/>
              </w:rPr>
            </w:pPr>
            <w:r>
              <w:rPr>
                <w:highlight w:val="yellow"/>
              </w:rPr>
              <w:t>0.010-0.015</w:t>
            </w:r>
          </w:p>
        </w:tc>
        <w:tc>
          <w:tcPr>
            <w:tcW w:w="1260" w:type="dxa"/>
            <w:vAlign w:val="center"/>
            <w:tcPrChange w:id="335" w:author="Frischmann, Sarah" w:date="2024-05-07T08:47:00Z" w16du:dateUtc="2024-05-07T12:47:00Z">
              <w:tcPr>
                <w:tcW w:w="1260" w:type="dxa"/>
                <w:vAlign w:val="center"/>
              </w:tcPr>
            </w:tcPrChange>
          </w:tcPr>
          <w:p w14:paraId="1DEDE2D2" w14:textId="77777777" w:rsidR="00FE4804" w:rsidRPr="00617417" w:rsidRDefault="00FE4804" w:rsidP="007B1F4D">
            <w:pPr>
              <w:pStyle w:val="TableData-CenteredHZ"/>
              <w:keepNext/>
              <w:keepLines/>
            </w:pPr>
          </w:p>
        </w:tc>
        <w:tc>
          <w:tcPr>
            <w:tcW w:w="1260" w:type="dxa"/>
            <w:tcPrChange w:id="336" w:author="Frischmann, Sarah" w:date="2024-05-07T08:47:00Z" w16du:dateUtc="2024-05-07T12:47:00Z">
              <w:tcPr>
                <w:tcW w:w="1260" w:type="dxa"/>
              </w:tcPr>
            </w:tcPrChange>
          </w:tcPr>
          <w:p w14:paraId="1518CFFB" w14:textId="77777777" w:rsidR="00FE4804" w:rsidRPr="00617417" w:rsidRDefault="00FE4804" w:rsidP="007B1F4D">
            <w:pPr>
              <w:pStyle w:val="TableData-CenteredHZ"/>
              <w:keepNext/>
              <w:keepLines/>
            </w:pPr>
          </w:p>
        </w:tc>
      </w:tr>
    </w:tbl>
    <w:p w14:paraId="6A0CA01E" w14:textId="77777777" w:rsidR="001073C5" w:rsidRPr="00617417" w:rsidRDefault="001073C5" w:rsidP="001073C5">
      <w:pPr>
        <w:pStyle w:val="NotetoSpecifierHZ"/>
      </w:pPr>
      <w:r w:rsidRPr="00617417">
        <w:t>REGARDING OPERATING CONDITIONS</w:t>
      </w:r>
      <w:r>
        <w:t>:</w:t>
      </w:r>
    </w:p>
    <w:p w14:paraId="01678BC6" w14:textId="77777777" w:rsidR="001073C5" w:rsidRPr="00617417" w:rsidRDefault="001073C5" w:rsidP="001073C5">
      <w:pPr>
        <w:pStyle w:val="NotetoSpecifierHZ"/>
      </w:pPr>
      <w:r w:rsidRPr="00617417">
        <w:t>THE Rating Point is the operating point that must be met in order to ensure that the pUMPS can meet PROCESS design requirements.</w:t>
      </w:r>
      <w:r>
        <w:t xml:space="preserve"> </w:t>
      </w:r>
      <w:r w:rsidRPr="00617417">
        <w:t>Factory testing is required to meet THE HI ACCEPTANCE GRADE at this point only. Regarding “RATING Point shall be within the following range” - this is OFTEN in the range of 85% to 100% but this should be refined based on actual pumps selected for thE APPLICATION.</w:t>
      </w:r>
    </w:p>
    <w:p w14:paraId="7C69DB7B" w14:textId="77777777" w:rsidR="001073C5" w:rsidRPr="00617417" w:rsidRDefault="001073C5" w:rsidP="001073C5">
      <w:pPr>
        <w:pStyle w:val="NotetoSpecifierHZ"/>
      </w:pPr>
      <w:r w:rsidRPr="00617417">
        <w:t>THE remainder of the operating points shall be completed UPON SELECTION OF SPECIFIC PUMPS FROM MULTIPLE MANUFACTURERS.</w:t>
      </w:r>
      <w:r>
        <w:t xml:space="preserve"> </w:t>
      </w:r>
      <w:r w:rsidRPr="00617417">
        <w:t>PUMP CURVES WILL VARY BETWEEN MANUFACTURERS WITH REGARD TO STEEPNESS OF CURVE AND the LOCATION OF OPERATING POINTS ON THE CURVE RELATIVE TO BEP, POR, AND AOR.</w:t>
      </w:r>
      <w:r>
        <w:t xml:space="preserve"> </w:t>
      </w:r>
      <w:r w:rsidRPr="00617417">
        <w:t xml:space="preserve">TO accommodate THESE DIFFERENCES, THE SCHEDULE ALLOWS FOR SPECIFYING “RANGES” AND “NOT TO EXCEED” VALUES. </w:t>
      </w:r>
    </w:p>
    <w:p w14:paraId="0415F281" w14:textId="77777777" w:rsidR="001073C5" w:rsidRPr="00617417" w:rsidRDefault="001073C5" w:rsidP="001073C5">
      <w:pPr>
        <w:pStyle w:val="NotetoSpecifierHZ"/>
      </w:pPr>
      <w:r w:rsidRPr="00617417">
        <w:t>THE “Maximum Flow OPERATING Point” is the operating point for a full speed pump under minimum head conditions (typically single pump operating at minimum static head conditions and minimum friction and minor loss conditions).</w:t>
      </w:r>
      <w:r>
        <w:t xml:space="preserve"> </w:t>
      </w:r>
      <w:r w:rsidRPr="00617417">
        <w:t>THIS CONDITION IDENTIFIES THE RUNOUT CONDITION FOR A PUMP IN THIS SYSTEM, WHICH WILL BE DIFFERENT FOR EACH MANUFACTURER BASED ON THE SHAPE OF THE PUMP CURVE.</w:t>
      </w:r>
      <w:r>
        <w:t xml:space="preserve"> </w:t>
      </w:r>
      <w:r w:rsidRPr="00617417">
        <w:t>Specify the “not to exceed” NPSHr at this point based on the selected pump that provides worst case NPSH MARGIN.</w:t>
      </w:r>
      <w:r>
        <w:t xml:space="preserve"> </w:t>
      </w:r>
      <w:r w:rsidRPr="00617417">
        <w:t xml:space="preserve"> NOTE THAT In some cases, a condition with a minimum wet well level (rather than the minimum static head condition) will result in worst case NPSH margin DUE TO LIMITED SUBMERGENCE.</w:t>
      </w:r>
    </w:p>
    <w:p w14:paraId="5904DE68" w14:textId="77777777" w:rsidR="001073C5" w:rsidRPr="00617417" w:rsidRDefault="001073C5" w:rsidP="001073C5">
      <w:pPr>
        <w:pStyle w:val="NotetoSpecifierHZ"/>
      </w:pPr>
      <w:r w:rsidRPr="00617417">
        <w:t>THE “Minimum Flow OPERATING Point (at FULL SPeed)” is the operating point associated with the maximum head conditions (typically multiple pumps operating at maximum static head conditions and maximum friction and minor loss conditions).</w:t>
      </w:r>
      <w:r>
        <w:t xml:space="preserve"> </w:t>
      </w:r>
      <w:r w:rsidRPr="00617417">
        <w:t>THE “ACCEPTABLE TOTAL HEAD RANGE” IS BASED ON THE SPECIFIC PUMPS SELECTED FOR THE APPLICATION.</w:t>
      </w:r>
      <w:r>
        <w:t xml:space="preserve"> </w:t>
      </w:r>
      <w:r w:rsidRPr="00617417">
        <w:t>If discharge throttling is required to achieve the minimum flow point, coordinate throttling valve sizing with the WORST CASE total head requirements at this flow condition.</w:t>
      </w:r>
      <w:r>
        <w:t xml:space="preserve"> </w:t>
      </w:r>
      <w:r w:rsidRPr="00617417">
        <w:t>If the minimum flow point conditions are the same as the rating point conditions, the Minimum Flow Point may be omitted FROM THE SCHEDULE.</w:t>
      </w:r>
    </w:p>
    <w:p w14:paraId="2AD527AE" w14:textId="77777777" w:rsidR="001073C5" w:rsidRDefault="001073C5" w:rsidP="001073C5">
      <w:pPr>
        <w:pStyle w:val="NotetoSpecifierHZ"/>
      </w:pPr>
      <w:r w:rsidRPr="00617417">
        <w:t>THE “Minimum Flow OPERATING Point (at reduced speed)” is the operating point associated with reduced speed operation to meet minimum PROCESS flow condition.</w:t>
      </w:r>
      <w:r>
        <w:t xml:space="preserve"> </w:t>
      </w:r>
      <w:r w:rsidRPr="00617417">
        <w:t>For constant speed PUMP applications, this point should be eliminated FROM THE SCHEDULE.</w:t>
      </w:r>
      <w:r>
        <w:t xml:space="preserve"> </w:t>
      </w:r>
      <w:r w:rsidRPr="00617417">
        <w:t>This condition typically occurs when a single pump is operating to meet minimum process condition, BUT MINIMUM FLOW PER PUMP CAN BE LESS THAN THE MINIMUM PROCESS FLOW. THIS OCCURS at the point where one pump IS AT FULL SPEED and a second pump MUST BE staRted – so each pump must deliver 50% of the flow. ]</w:t>
      </w:r>
    </w:p>
    <w:p w14:paraId="4E600744" w14:textId="77777777" w:rsidR="001073C5" w:rsidRPr="00C47FC7" w:rsidRDefault="001073C5" w:rsidP="001073C5">
      <w:pPr>
        <w:pStyle w:val="BodyCopyHZ"/>
        <w:rPr>
          <w:rFonts w:cs="Arial"/>
          <w:b/>
          <w:i/>
          <w:caps/>
          <w:color w:val="FF0000"/>
        </w:rPr>
      </w:pPr>
      <w:r w:rsidRPr="00C47FC7">
        <w:rPr>
          <w:rFonts w:cs="Arial"/>
          <w:b/>
          <w:i/>
          <w:caps/>
          <w:color w:val="FF0000"/>
        </w:rPr>
        <w:t>NTS: It is recommended to identify all basis of design pumps at the same speed in order for maximum level competition. There will be instances, where this may not be possible in which case, including of the term “maximum” allows for slower speed pumps to be allowed (though significantly less likely to be procured perhaps with the exception of packaging). It is the specifier and shop drawing reviewer’s duty to prohibit faster than basis of design speed pumps if/when proposed during construction.</w:t>
      </w:r>
      <w:r>
        <w:rPr>
          <w:rFonts w:cs="Arial"/>
          <w:b/>
          <w:i/>
          <w:caps/>
          <w:color w:val="FF0000"/>
        </w:rPr>
        <w:t xml:space="preserve"> </w:t>
      </w:r>
    </w:p>
    <w:p w14:paraId="58B9C1F8" w14:textId="6242CD20" w:rsidR="00CB5C0B" w:rsidRPr="00CB5C0B" w:rsidRDefault="00C56D9D" w:rsidP="00D72365">
      <w:pPr>
        <w:pStyle w:val="Heading1"/>
      </w:pPr>
      <w:r w:rsidRPr="00CB5C0B">
        <w:t>PRODUCTS</w:t>
      </w:r>
    </w:p>
    <w:p w14:paraId="6A599495" w14:textId="30918D53" w:rsidR="000E4955" w:rsidRDefault="000E4955" w:rsidP="00CB5C0B">
      <w:pPr>
        <w:pStyle w:val="Heading2"/>
      </w:pPr>
      <w:r>
        <w:t>General</w:t>
      </w:r>
    </w:p>
    <w:p w14:paraId="5AE769E4" w14:textId="49991D72" w:rsidR="000E4955" w:rsidRDefault="00290F6A" w:rsidP="000E4955">
      <w:pPr>
        <w:pStyle w:val="Heading3"/>
      </w:pPr>
      <w:r>
        <w:t xml:space="preserve">Comply with </w:t>
      </w:r>
      <w:r w:rsidRPr="00000D91">
        <w:t xml:space="preserve">Specification </w:t>
      </w:r>
      <w:r w:rsidRPr="00000D91">
        <w:rPr>
          <w:rPrChange w:id="337" w:author="Ghadimi, Shahrouz" w:date="2024-04-17T08:58:00Z">
            <w:rPr>
              <w:highlight w:val="yellow"/>
            </w:rPr>
          </w:rPrChange>
        </w:rPr>
        <w:t>Section 43 20 00 – Pumps General</w:t>
      </w:r>
      <w:r w:rsidRPr="00000D91">
        <w:t>, except</w:t>
      </w:r>
      <w:r>
        <w:t xml:space="preserve"> where superseded in this Specification.</w:t>
      </w:r>
    </w:p>
    <w:p w14:paraId="120B8D3C" w14:textId="68DA9D5E" w:rsidR="0064773A" w:rsidRDefault="0064773A" w:rsidP="0064773A">
      <w:pPr>
        <w:pStyle w:val="Heading2"/>
      </w:pPr>
      <w:r>
        <w:t>Acceptable manufacurers</w:t>
      </w:r>
    </w:p>
    <w:p w14:paraId="25D3FFBC" w14:textId="70FFC39C" w:rsidR="0064773A" w:rsidRDefault="0064773A" w:rsidP="0064773A">
      <w:pPr>
        <w:pStyle w:val="Heading3"/>
      </w:pPr>
      <w:r>
        <w:t>Pump Manufacturer:</w:t>
      </w:r>
    </w:p>
    <w:p w14:paraId="7CEF486D" w14:textId="74F014A7" w:rsidR="0064773A" w:rsidRDefault="00791BE9" w:rsidP="0064773A">
      <w:pPr>
        <w:pStyle w:val="Heading4"/>
      </w:pPr>
      <w:r>
        <w:t>Vaughan</w:t>
      </w:r>
    </w:p>
    <w:p w14:paraId="6A3FBA04" w14:textId="0B79993A" w:rsidR="00175CC5" w:rsidDel="0005076D" w:rsidRDefault="00791BE9" w:rsidP="00175CC5">
      <w:pPr>
        <w:pStyle w:val="Heading4"/>
        <w:rPr>
          <w:del w:id="338" w:author="Ghadimi, Shahrouz" w:date="2024-04-17T08:18:00Z"/>
        </w:rPr>
      </w:pPr>
      <w:del w:id="339" w:author="Ghadimi, Shahrouz" w:date="2024-04-17T08:18:00Z">
        <w:r w:rsidDel="0005076D">
          <w:delText>Landia</w:delText>
        </w:r>
      </w:del>
    </w:p>
    <w:p w14:paraId="4DD3A200" w14:textId="1046C95A" w:rsidR="00CB5C0B" w:rsidDel="0005076D" w:rsidRDefault="00175CC5" w:rsidP="00AB3CB8">
      <w:pPr>
        <w:pStyle w:val="Heading4"/>
        <w:rPr>
          <w:del w:id="340" w:author="Ghadimi, Shahrouz" w:date="2024-04-17T08:18:00Z"/>
        </w:rPr>
      </w:pPr>
      <w:del w:id="341" w:author="Ghadimi, Shahrouz" w:date="2024-04-17T08:18:00Z">
        <w:r w:rsidDel="0005076D">
          <w:delText>Or Equal</w:delText>
        </w:r>
      </w:del>
    </w:p>
    <w:p w14:paraId="59975187" w14:textId="66DB3AE8" w:rsidR="00FE7ABF" w:rsidRDefault="00FE7ABF" w:rsidP="00FE7ABF">
      <w:pPr>
        <w:pStyle w:val="Heading3"/>
      </w:pPr>
      <w:r>
        <w:t xml:space="preserve">The electrical motor shall be provided by the pump manufacturer and shall be one of the named </w:t>
      </w:r>
      <w:r w:rsidR="00B31E25">
        <w:t>manufacturers</w:t>
      </w:r>
      <w:r>
        <w:t xml:space="preserve"> </w:t>
      </w:r>
      <w:r w:rsidR="00CB1C70">
        <w:t xml:space="preserve">specified in </w:t>
      </w:r>
      <w:r w:rsidR="00CB1C70" w:rsidRPr="002A241B">
        <w:rPr>
          <w:highlight w:val="yellow"/>
        </w:rPr>
        <w:t>Section [26 05 60</w:t>
      </w:r>
      <w:r w:rsidR="009D49FB">
        <w:rPr>
          <w:highlight w:val="yellow"/>
        </w:rPr>
        <w:t xml:space="preserve"> – Low-Voltage Electric Motors</w:t>
      </w:r>
      <w:r w:rsidR="00CB1C70" w:rsidRPr="002A241B">
        <w:rPr>
          <w:highlight w:val="yellow"/>
        </w:rPr>
        <w:t>]</w:t>
      </w:r>
      <w:r w:rsidR="00CB1C70">
        <w:t>.</w:t>
      </w:r>
    </w:p>
    <w:p w14:paraId="35C5136A" w14:textId="03EFA236" w:rsidR="00CB1C70" w:rsidRDefault="00CB1C70" w:rsidP="00FE7ABF">
      <w:pPr>
        <w:pStyle w:val="Heading3"/>
      </w:pPr>
      <w:r>
        <w:t xml:space="preserve">All equipment for the pumps, including motors and bases, shall be provided as a complete unit </w:t>
      </w:r>
      <w:r w:rsidR="000A2C53">
        <w:t>by the pump manufacturer.</w:t>
      </w:r>
    </w:p>
    <w:p w14:paraId="1B2EB0EF" w14:textId="59B589D5" w:rsidR="000A2C53" w:rsidRDefault="000A2C53" w:rsidP="002A241B">
      <w:pPr>
        <w:pStyle w:val="Heading3"/>
      </w:pPr>
      <w:r>
        <w:t>All pumps for same pumping application shall be provided by one manufacturer.</w:t>
      </w:r>
    </w:p>
    <w:p w14:paraId="4516AAB9" w14:textId="392DE199" w:rsidR="00175CC5" w:rsidRPr="002A241B" w:rsidRDefault="00175CC5" w:rsidP="002A241B">
      <w:pPr>
        <w:pStyle w:val="Heading4"/>
        <w:numPr>
          <w:ilvl w:val="0"/>
          <w:numId w:val="0"/>
        </w:numPr>
        <w:rPr>
          <w:b/>
          <w:bCs/>
          <w:i/>
          <w:iCs/>
          <w:color w:val="FF0000"/>
        </w:rPr>
      </w:pPr>
      <w:r w:rsidRPr="002A241B">
        <w:rPr>
          <w:b/>
          <w:bCs/>
          <w:i/>
          <w:iCs/>
          <w:color w:val="FF0000"/>
        </w:rPr>
        <w:t>DO NOT SPECIFY MODEL NUMBERS</w:t>
      </w:r>
    </w:p>
    <w:p w14:paraId="01C1E242" w14:textId="60F92A82" w:rsidR="000A7EBD" w:rsidRPr="00D531E9" w:rsidRDefault="000A7EBD" w:rsidP="00D72365">
      <w:pPr>
        <w:pStyle w:val="Heading2"/>
        <w:rPr>
          <w:rPrChange w:id="342" w:author="Ghadimi, Shahrouz" w:date="2024-04-17T08:52:00Z">
            <w:rPr>
              <w:highlight w:val="cyan"/>
            </w:rPr>
          </w:rPrChange>
        </w:rPr>
      </w:pPr>
      <w:r w:rsidRPr="00D531E9">
        <w:rPr>
          <w:rPrChange w:id="343" w:author="Ghadimi, Shahrouz" w:date="2024-04-17T08:52:00Z">
            <w:rPr>
              <w:highlight w:val="cyan"/>
            </w:rPr>
          </w:rPrChange>
        </w:rPr>
        <w:t>Anchors and supports</w:t>
      </w:r>
    </w:p>
    <w:p w14:paraId="04221BF5" w14:textId="77777777" w:rsidR="00737883" w:rsidRPr="00617417" w:rsidRDefault="00737883" w:rsidP="00737883">
      <w:pPr>
        <w:pStyle w:val="Heading3"/>
      </w:pPr>
      <w:r w:rsidRPr="00617417">
        <w:t>Comply with the following Specification Sections:</w:t>
      </w:r>
    </w:p>
    <w:p w14:paraId="2B9726C0" w14:textId="066E0617" w:rsidR="00737883" w:rsidRPr="00D531E9" w:rsidRDefault="00737883" w:rsidP="00737883">
      <w:pPr>
        <w:pStyle w:val="Heading4"/>
        <w:rPr>
          <w:rPrChange w:id="344" w:author="Ghadimi, Shahrouz" w:date="2024-04-17T08:52:00Z">
            <w:rPr>
              <w:highlight w:val="yellow"/>
            </w:rPr>
          </w:rPrChange>
        </w:rPr>
      </w:pPr>
      <w:r w:rsidRPr="00D531E9">
        <w:rPr>
          <w:rPrChange w:id="345" w:author="Ghadimi, Shahrouz" w:date="2024-04-17T08:52:00Z">
            <w:rPr>
              <w:highlight w:val="yellow"/>
            </w:rPr>
          </w:rPrChange>
        </w:rPr>
        <w:t>Section 05 05 23 – Metal Fastening.</w:t>
      </w:r>
    </w:p>
    <w:p w14:paraId="60B655AF" w14:textId="389B3BA2" w:rsidR="00737883" w:rsidRPr="00D531E9" w:rsidRDefault="00737883" w:rsidP="00737883">
      <w:pPr>
        <w:pStyle w:val="Heading4"/>
        <w:rPr>
          <w:rPrChange w:id="346" w:author="Ghadimi, Shahrouz" w:date="2024-04-17T08:52:00Z">
            <w:rPr>
              <w:highlight w:val="yellow"/>
            </w:rPr>
          </w:rPrChange>
        </w:rPr>
      </w:pPr>
      <w:r w:rsidRPr="00D531E9">
        <w:rPr>
          <w:rPrChange w:id="347" w:author="Ghadimi, Shahrouz" w:date="2024-04-17T08:52:00Z">
            <w:rPr>
              <w:highlight w:val="yellow"/>
            </w:rPr>
          </w:rPrChange>
        </w:rPr>
        <w:t>Section 46 00 00 – Equipment General Provisions.</w:t>
      </w:r>
    </w:p>
    <w:p w14:paraId="7D467575" w14:textId="0A4A7CB2" w:rsidR="00016DB1" w:rsidRPr="00D531E9" w:rsidRDefault="00016DB1" w:rsidP="00737883">
      <w:pPr>
        <w:pStyle w:val="Heading4"/>
      </w:pPr>
      <w:r w:rsidRPr="00D531E9">
        <w:rPr>
          <w:rPrChange w:id="348" w:author="Ghadimi, Shahrouz" w:date="2024-04-17T08:52:00Z">
            <w:rPr>
              <w:highlight w:val="yellow"/>
            </w:rPr>
          </w:rPrChange>
        </w:rPr>
        <w:t>Section 43 20 00 – Pumps General</w:t>
      </w:r>
      <w:r w:rsidRPr="00D531E9">
        <w:t>.</w:t>
      </w:r>
    </w:p>
    <w:p w14:paraId="4852264F" w14:textId="554148BC" w:rsidR="000A7EBD" w:rsidRPr="00D531E9" w:rsidRDefault="00016DB1" w:rsidP="002A241B">
      <w:pPr>
        <w:pStyle w:val="Heading4"/>
      </w:pPr>
      <w:r w:rsidRPr="00D531E9">
        <w:t>This Section.</w:t>
      </w:r>
    </w:p>
    <w:p w14:paraId="610E97B0" w14:textId="413E9FED" w:rsidR="00737883" w:rsidRDefault="00737883" w:rsidP="00034BE8">
      <w:pPr>
        <w:pStyle w:val="Heading2"/>
        <w:rPr>
          <w:highlight w:val="cyan"/>
        </w:rPr>
      </w:pPr>
      <w:r>
        <w:rPr>
          <w:highlight w:val="cyan"/>
        </w:rPr>
        <w:t>Materials of Construction</w:t>
      </w:r>
      <w:r w:rsidR="00D72365">
        <w:rPr>
          <w:highlight w:val="cyan"/>
        </w:rPr>
        <w:br/>
      </w:r>
    </w:p>
    <w:p w14:paraId="1A8A128E" w14:textId="600233B2" w:rsidR="00D72365" w:rsidRPr="00D72365" w:rsidRDefault="00D72365" w:rsidP="00D72365">
      <w:pPr>
        <w:pStyle w:val="TableFigureTitleHZ"/>
        <w:rPr>
          <w:highlight w:val="cyan"/>
        </w:rPr>
      </w:pPr>
      <w:r w:rsidRPr="002A5627">
        <w:t>Materials of Construction Schedule 43 23 19 - 0</w:t>
      </w:r>
      <w:r>
        <w:t>3</w:t>
      </w:r>
    </w:p>
    <w:tbl>
      <w:tblPr>
        <w:tblW w:w="8377" w:type="dxa"/>
        <w:jc w:val="center"/>
        <w:tblBorders>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220"/>
        <w:gridCol w:w="3240"/>
        <w:gridCol w:w="2917"/>
        <w:tblGridChange w:id="349">
          <w:tblGrid>
            <w:gridCol w:w="2220"/>
            <w:gridCol w:w="3240"/>
            <w:gridCol w:w="2917"/>
          </w:tblGrid>
        </w:tblGridChange>
      </w:tblGrid>
      <w:tr w:rsidR="006D1C8C" w:rsidRPr="00617417" w14:paraId="35663988" w14:textId="77777777" w:rsidTr="002A241B">
        <w:trPr>
          <w:trHeight w:val="419"/>
          <w:tblHeader/>
          <w:jc w:val="center"/>
        </w:trPr>
        <w:tc>
          <w:tcPr>
            <w:tcW w:w="2220" w:type="dxa"/>
            <w:shd w:val="clear" w:color="auto" w:fill="CBC49D"/>
            <w:vAlign w:val="center"/>
          </w:tcPr>
          <w:p w14:paraId="3CC01CF3" w14:textId="77777777" w:rsidR="006D1C8C" w:rsidRPr="002A241B" w:rsidRDefault="006D1C8C" w:rsidP="002A241B">
            <w:pPr>
              <w:pStyle w:val="TableData-CenteredHZ"/>
              <w:rPr>
                <w:b/>
                <w:bCs/>
              </w:rPr>
            </w:pPr>
            <w:r w:rsidRPr="002A241B">
              <w:rPr>
                <w:b/>
                <w:bCs/>
              </w:rPr>
              <w:t>Component</w:t>
            </w:r>
          </w:p>
        </w:tc>
        <w:tc>
          <w:tcPr>
            <w:tcW w:w="6157" w:type="dxa"/>
            <w:gridSpan w:val="2"/>
            <w:shd w:val="clear" w:color="auto" w:fill="CBC49D"/>
            <w:vAlign w:val="center"/>
          </w:tcPr>
          <w:p w14:paraId="312361A8" w14:textId="77777777" w:rsidR="006D1C8C" w:rsidRPr="002A241B" w:rsidRDefault="006D1C8C">
            <w:pPr>
              <w:pStyle w:val="TableData-CenteredHZ"/>
              <w:rPr>
                <w:b/>
                <w:bCs/>
              </w:rPr>
            </w:pPr>
            <w:r w:rsidRPr="002A241B">
              <w:rPr>
                <w:b/>
                <w:bCs/>
              </w:rPr>
              <w:t>Materials of Construction</w:t>
            </w:r>
          </w:p>
        </w:tc>
      </w:tr>
      <w:tr w:rsidR="004D0793" w:rsidRPr="00617417" w14:paraId="1ECC57D6" w14:textId="77777777">
        <w:tblPrEx>
          <w:tblW w:w="8377" w:type="dxa"/>
          <w:jc w:val="center"/>
          <w:tblBorders>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ExChange w:id="350" w:author="Ghadimi, Shahrouz" w:date="2024-04-17T08:20:00Z">
            <w:tblPrEx>
              <w:tblW w:w="8377" w:type="dxa"/>
              <w:jc w:val="center"/>
              <w:tblBorders>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Ex>
          </w:tblPrExChange>
        </w:tblPrEx>
        <w:trPr>
          <w:trHeight w:val="419"/>
          <w:jc w:val="center"/>
          <w:trPrChange w:id="351" w:author="Ghadimi, Shahrouz" w:date="2024-04-17T08:20:00Z">
            <w:trPr>
              <w:trHeight w:val="419"/>
              <w:jc w:val="center"/>
            </w:trPr>
          </w:trPrChange>
        </w:trPr>
        <w:tc>
          <w:tcPr>
            <w:tcW w:w="2220" w:type="dxa"/>
            <w:shd w:val="clear" w:color="auto" w:fill="auto"/>
            <w:vAlign w:val="center"/>
            <w:tcPrChange w:id="352" w:author="Ghadimi, Shahrouz" w:date="2024-04-17T08:20:00Z">
              <w:tcPr>
                <w:tcW w:w="2220" w:type="dxa"/>
                <w:shd w:val="clear" w:color="auto" w:fill="auto"/>
                <w:vAlign w:val="center"/>
              </w:tcPr>
            </w:tcPrChange>
          </w:tcPr>
          <w:p w14:paraId="2DB9E588" w14:textId="77777777" w:rsidR="004D0793" w:rsidRPr="002A241B" w:rsidRDefault="004D0793" w:rsidP="004D0793">
            <w:pPr>
              <w:pStyle w:val="TableData-CenteredHZ"/>
              <w:jc w:val="left"/>
            </w:pPr>
          </w:p>
        </w:tc>
        <w:tc>
          <w:tcPr>
            <w:tcW w:w="3240" w:type="dxa"/>
            <w:tcPrChange w:id="353" w:author="Ghadimi, Shahrouz" w:date="2024-04-17T08:20:00Z">
              <w:tcPr>
                <w:tcW w:w="3240" w:type="dxa"/>
                <w:vAlign w:val="center"/>
              </w:tcPr>
            </w:tcPrChange>
          </w:tcPr>
          <w:p w14:paraId="4FA7650D" w14:textId="655DC5C9" w:rsidR="004D0793" w:rsidRPr="002A241B" w:rsidRDefault="004D0793" w:rsidP="004D0793">
            <w:pPr>
              <w:pStyle w:val="TableData-CenteredHZ"/>
            </w:pPr>
            <w:ins w:id="354" w:author="Ghadimi, Shahrouz" w:date="2024-04-17T08:20:00Z">
              <w:r w:rsidRPr="002A2A3F">
                <w:t xml:space="preserve"> Digester Mixing Pumps</w:t>
              </w:r>
            </w:ins>
            <w:del w:id="355" w:author="Ghadimi, Shahrouz" w:date="2024-04-17T08:20:00Z">
              <w:r w:rsidRPr="002A241B" w:rsidDel="002D434F">
                <w:delText>Service 1</w:delText>
              </w:r>
            </w:del>
          </w:p>
        </w:tc>
        <w:tc>
          <w:tcPr>
            <w:tcW w:w="2917" w:type="dxa"/>
            <w:shd w:val="clear" w:color="auto" w:fill="auto"/>
            <w:tcPrChange w:id="356" w:author="Ghadimi, Shahrouz" w:date="2024-04-17T08:20:00Z">
              <w:tcPr>
                <w:tcW w:w="2917" w:type="dxa"/>
                <w:shd w:val="clear" w:color="auto" w:fill="auto"/>
                <w:vAlign w:val="center"/>
              </w:tcPr>
            </w:tcPrChange>
          </w:tcPr>
          <w:p w14:paraId="63DC8AF9" w14:textId="2B115BE6" w:rsidR="004D0793" w:rsidRPr="002A241B" w:rsidRDefault="004D0793" w:rsidP="004D0793">
            <w:pPr>
              <w:pStyle w:val="TableData-CenteredHZ"/>
            </w:pPr>
            <w:ins w:id="357" w:author="Ghadimi, Shahrouz" w:date="2024-04-17T08:20:00Z">
              <w:r w:rsidRPr="002A2A3F">
                <w:t>Sludge Recirculation Pumps</w:t>
              </w:r>
            </w:ins>
            <w:del w:id="358" w:author="Ghadimi, Shahrouz" w:date="2024-04-17T08:20:00Z">
              <w:r w:rsidRPr="002A241B" w:rsidDel="002D434F">
                <w:delText>Service 2</w:delText>
              </w:r>
            </w:del>
          </w:p>
        </w:tc>
      </w:tr>
      <w:tr w:rsidR="00DE65D4" w:rsidRPr="00617417" w14:paraId="4412BB92" w14:textId="77777777" w:rsidTr="00D72365">
        <w:trPr>
          <w:trHeight w:val="419"/>
          <w:jc w:val="center"/>
        </w:trPr>
        <w:tc>
          <w:tcPr>
            <w:tcW w:w="2220" w:type="dxa"/>
            <w:shd w:val="clear" w:color="auto" w:fill="auto"/>
            <w:vAlign w:val="center"/>
          </w:tcPr>
          <w:p w14:paraId="20527D5E" w14:textId="77777777" w:rsidR="00DE65D4" w:rsidRPr="002A241B" w:rsidRDefault="00DE65D4" w:rsidP="00DE65D4">
            <w:pPr>
              <w:pStyle w:val="TableData-CenteredHZ"/>
              <w:jc w:val="left"/>
            </w:pPr>
            <w:r w:rsidRPr="002A241B">
              <w:t>Casing</w:t>
            </w:r>
          </w:p>
        </w:tc>
        <w:tc>
          <w:tcPr>
            <w:tcW w:w="3240" w:type="dxa"/>
            <w:vAlign w:val="center"/>
          </w:tcPr>
          <w:p w14:paraId="17A043B6" w14:textId="4EBAE081" w:rsidR="00DE65D4" w:rsidRPr="002A241B" w:rsidRDefault="00DE65D4" w:rsidP="00DE65D4">
            <w:pPr>
              <w:pStyle w:val="TableData-CenteredHZ"/>
              <w:rPr>
                <w:highlight w:val="yellow"/>
              </w:rPr>
            </w:pPr>
            <w:r>
              <w:rPr>
                <w:highlight w:val="yellow"/>
              </w:rPr>
              <w:t>[</w:t>
            </w:r>
            <w:r w:rsidRPr="002A241B">
              <w:rPr>
                <w:highlight w:val="yellow"/>
              </w:rPr>
              <w:t>Ductile Iron A536]</w:t>
            </w:r>
          </w:p>
        </w:tc>
        <w:tc>
          <w:tcPr>
            <w:tcW w:w="2917" w:type="dxa"/>
            <w:shd w:val="clear" w:color="auto" w:fill="auto"/>
            <w:vAlign w:val="center"/>
          </w:tcPr>
          <w:p w14:paraId="7A52584F" w14:textId="20EA52E3" w:rsidR="00DE65D4" w:rsidRPr="002A241B" w:rsidRDefault="00DE65D4" w:rsidP="00DE65D4">
            <w:pPr>
              <w:pStyle w:val="TableData-CenteredHZ"/>
              <w:rPr>
                <w:highlight w:val="yellow"/>
              </w:rPr>
            </w:pPr>
            <w:r>
              <w:rPr>
                <w:highlight w:val="yellow"/>
              </w:rPr>
              <w:t>[</w:t>
            </w:r>
            <w:r w:rsidRPr="00351C9D">
              <w:rPr>
                <w:highlight w:val="yellow"/>
              </w:rPr>
              <w:t>Ductile Iron A536]</w:t>
            </w:r>
          </w:p>
        </w:tc>
      </w:tr>
      <w:tr w:rsidR="00DE65D4" w:rsidRPr="00617417" w14:paraId="7CE2ADFB" w14:textId="77777777" w:rsidTr="00D72365">
        <w:trPr>
          <w:trHeight w:val="419"/>
          <w:jc w:val="center"/>
        </w:trPr>
        <w:tc>
          <w:tcPr>
            <w:tcW w:w="2220" w:type="dxa"/>
            <w:shd w:val="clear" w:color="auto" w:fill="auto"/>
            <w:vAlign w:val="center"/>
          </w:tcPr>
          <w:p w14:paraId="4D21BC61" w14:textId="5BAC3C44" w:rsidR="00DE65D4" w:rsidRPr="00920BB5" w:rsidRDefault="00DE65D4" w:rsidP="00DE65D4">
            <w:pPr>
              <w:pStyle w:val="TableData-CenteredHZ"/>
              <w:jc w:val="left"/>
            </w:pPr>
            <w:r>
              <w:t>Adapter Plate</w:t>
            </w:r>
          </w:p>
        </w:tc>
        <w:tc>
          <w:tcPr>
            <w:tcW w:w="3240" w:type="dxa"/>
            <w:vAlign w:val="center"/>
          </w:tcPr>
          <w:p w14:paraId="2244AD6E" w14:textId="37CEBF97" w:rsidR="00DE65D4" w:rsidRPr="00920BB5" w:rsidRDefault="00DE65D4" w:rsidP="00DE65D4">
            <w:pPr>
              <w:pStyle w:val="TableData-CenteredHZ"/>
              <w:rPr>
                <w:highlight w:val="yellow"/>
              </w:rPr>
            </w:pPr>
            <w:r>
              <w:rPr>
                <w:highlight w:val="yellow"/>
              </w:rPr>
              <w:t>[</w:t>
            </w:r>
            <w:r w:rsidRPr="00351C9D">
              <w:rPr>
                <w:highlight w:val="yellow"/>
              </w:rPr>
              <w:t>Ductile Iron A536]</w:t>
            </w:r>
          </w:p>
        </w:tc>
        <w:tc>
          <w:tcPr>
            <w:tcW w:w="2917" w:type="dxa"/>
            <w:shd w:val="clear" w:color="auto" w:fill="auto"/>
            <w:vAlign w:val="center"/>
          </w:tcPr>
          <w:p w14:paraId="3FBE26C8" w14:textId="37854DE8" w:rsidR="00DE65D4" w:rsidRPr="00920BB5" w:rsidRDefault="00DE65D4" w:rsidP="00DE65D4">
            <w:pPr>
              <w:pStyle w:val="TableData-CenteredHZ"/>
              <w:rPr>
                <w:highlight w:val="yellow"/>
              </w:rPr>
            </w:pPr>
            <w:r>
              <w:rPr>
                <w:highlight w:val="yellow"/>
              </w:rPr>
              <w:t>[</w:t>
            </w:r>
            <w:r w:rsidRPr="00351C9D">
              <w:rPr>
                <w:highlight w:val="yellow"/>
              </w:rPr>
              <w:t>Ductile Iron A536]</w:t>
            </w:r>
          </w:p>
        </w:tc>
      </w:tr>
      <w:tr w:rsidR="00DE65D4" w:rsidRPr="00617417" w14:paraId="12816D4B" w14:textId="77777777" w:rsidTr="00D72365">
        <w:trPr>
          <w:trHeight w:val="419"/>
          <w:jc w:val="center"/>
        </w:trPr>
        <w:tc>
          <w:tcPr>
            <w:tcW w:w="2220" w:type="dxa"/>
            <w:shd w:val="clear" w:color="auto" w:fill="auto"/>
            <w:vAlign w:val="center"/>
          </w:tcPr>
          <w:p w14:paraId="1DB2A709" w14:textId="77777777" w:rsidR="00DE65D4" w:rsidRPr="002A241B" w:rsidRDefault="00DE65D4" w:rsidP="00DE65D4">
            <w:pPr>
              <w:pStyle w:val="TableData-CenteredHZ"/>
              <w:jc w:val="left"/>
            </w:pPr>
            <w:r w:rsidRPr="002A241B">
              <w:t>Suction Cover</w:t>
            </w:r>
          </w:p>
        </w:tc>
        <w:tc>
          <w:tcPr>
            <w:tcW w:w="3240" w:type="dxa"/>
            <w:vAlign w:val="center"/>
          </w:tcPr>
          <w:p w14:paraId="69BEB353" w14:textId="25997CE4" w:rsidR="00DE65D4" w:rsidRPr="002A241B" w:rsidRDefault="00DE65D4" w:rsidP="00DE65D4">
            <w:pPr>
              <w:pStyle w:val="TableData-CenteredHZ"/>
              <w:rPr>
                <w:highlight w:val="yellow"/>
              </w:rPr>
            </w:pPr>
            <w:r w:rsidRPr="002A241B">
              <w:t xml:space="preserve">Cast Iron, ASTM A48, CL30  </w:t>
            </w:r>
            <w:r w:rsidRPr="002A241B">
              <w:rPr>
                <w:highlight w:val="yellow"/>
              </w:rPr>
              <w:t>[Ductile Iron A536]</w:t>
            </w:r>
          </w:p>
        </w:tc>
        <w:tc>
          <w:tcPr>
            <w:tcW w:w="2917" w:type="dxa"/>
            <w:shd w:val="clear" w:color="auto" w:fill="auto"/>
            <w:vAlign w:val="center"/>
          </w:tcPr>
          <w:p w14:paraId="53F253B0" w14:textId="6426D1FE" w:rsidR="00DE65D4" w:rsidRPr="002A241B" w:rsidRDefault="00DE65D4" w:rsidP="00DE65D4">
            <w:pPr>
              <w:pStyle w:val="TableData-CenteredHZ"/>
              <w:rPr>
                <w:highlight w:val="yellow"/>
              </w:rPr>
            </w:pPr>
            <w:r w:rsidRPr="002A241B">
              <w:t xml:space="preserve">Cast Iron, ASTM A48, CL30 </w:t>
            </w:r>
            <w:r w:rsidRPr="002A241B">
              <w:rPr>
                <w:highlight w:val="yellow"/>
              </w:rPr>
              <w:t xml:space="preserve"> [Ductile Iron A536]</w:t>
            </w:r>
          </w:p>
        </w:tc>
      </w:tr>
      <w:tr w:rsidR="00DE65D4" w:rsidRPr="00617417" w14:paraId="4130E0C9" w14:textId="77777777" w:rsidTr="00D72365">
        <w:trPr>
          <w:trHeight w:val="419"/>
          <w:jc w:val="center"/>
        </w:trPr>
        <w:tc>
          <w:tcPr>
            <w:tcW w:w="2220" w:type="dxa"/>
            <w:shd w:val="clear" w:color="auto" w:fill="auto"/>
            <w:vAlign w:val="center"/>
          </w:tcPr>
          <w:p w14:paraId="0A4A8E5F" w14:textId="77777777" w:rsidR="00DE65D4" w:rsidRPr="002A241B" w:rsidRDefault="00DE65D4" w:rsidP="00DE65D4">
            <w:pPr>
              <w:pStyle w:val="TableData-CenteredHZ"/>
              <w:jc w:val="left"/>
            </w:pPr>
            <w:r w:rsidRPr="002A241B">
              <w:t>Stuffing Box Cover</w:t>
            </w:r>
          </w:p>
        </w:tc>
        <w:tc>
          <w:tcPr>
            <w:tcW w:w="3240" w:type="dxa"/>
            <w:vAlign w:val="center"/>
          </w:tcPr>
          <w:p w14:paraId="2A271643" w14:textId="77777777" w:rsidR="009D49FB" w:rsidRPr="009D49FB" w:rsidRDefault="00DE65D4" w:rsidP="00DE65D4">
            <w:pPr>
              <w:pStyle w:val="TableData-CenteredHZ"/>
            </w:pPr>
            <w:r w:rsidRPr="002A241B">
              <w:t xml:space="preserve">Cast Iron, ASTM A48, CL30  </w:t>
            </w:r>
          </w:p>
          <w:p w14:paraId="694487DC" w14:textId="2F6E00F2" w:rsidR="00DE65D4" w:rsidRPr="002A241B" w:rsidRDefault="00DE65D4" w:rsidP="00DE65D4">
            <w:pPr>
              <w:pStyle w:val="TableData-CenteredHZ"/>
              <w:rPr>
                <w:highlight w:val="yellow"/>
              </w:rPr>
            </w:pPr>
            <w:r w:rsidRPr="002A241B">
              <w:rPr>
                <w:highlight w:val="yellow"/>
              </w:rPr>
              <w:t>[Ductile Iron A536]</w:t>
            </w:r>
          </w:p>
        </w:tc>
        <w:tc>
          <w:tcPr>
            <w:tcW w:w="2917" w:type="dxa"/>
            <w:shd w:val="clear" w:color="auto" w:fill="auto"/>
            <w:vAlign w:val="center"/>
          </w:tcPr>
          <w:p w14:paraId="051CE95A" w14:textId="72794AFD" w:rsidR="00DE65D4" w:rsidRPr="002A241B" w:rsidRDefault="00DE65D4" w:rsidP="00DE65D4">
            <w:pPr>
              <w:pStyle w:val="TableData-CenteredHZ"/>
              <w:rPr>
                <w:highlight w:val="yellow"/>
              </w:rPr>
            </w:pPr>
            <w:r w:rsidRPr="002A241B">
              <w:t>Cast Iron, ASTM A48, CL30</w:t>
            </w:r>
            <w:r w:rsidRPr="002A241B">
              <w:rPr>
                <w:highlight w:val="yellow"/>
              </w:rPr>
              <w:t xml:space="preserve">  [Ductile Iron A536]</w:t>
            </w:r>
          </w:p>
        </w:tc>
      </w:tr>
      <w:tr w:rsidR="00DE65D4" w:rsidRPr="00617417" w14:paraId="5DD971D0" w14:textId="77777777" w:rsidTr="002A241B">
        <w:trPr>
          <w:trHeight w:val="548"/>
          <w:jc w:val="center"/>
        </w:trPr>
        <w:tc>
          <w:tcPr>
            <w:tcW w:w="2220" w:type="dxa"/>
            <w:shd w:val="clear" w:color="auto" w:fill="auto"/>
            <w:vAlign w:val="center"/>
          </w:tcPr>
          <w:p w14:paraId="0B2C569D" w14:textId="77777777" w:rsidR="00DE65D4" w:rsidRPr="002A241B" w:rsidRDefault="00DE65D4" w:rsidP="00DE65D4">
            <w:pPr>
              <w:pStyle w:val="TableData-CenteredHZ"/>
              <w:jc w:val="left"/>
            </w:pPr>
            <w:r w:rsidRPr="002A241B">
              <w:t>Bearing Housing</w:t>
            </w:r>
          </w:p>
        </w:tc>
        <w:tc>
          <w:tcPr>
            <w:tcW w:w="3240" w:type="dxa"/>
            <w:vAlign w:val="center"/>
          </w:tcPr>
          <w:p w14:paraId="3F038579" w14:textId="103CBC6A" w:rsidR="00DE65D4" w:rsidRPr="002A241B" w:rsidRDefault="00BC4D78" w:rsidP="00DE65D4">
            <w:pPr>
              <w:pStyle w:val="TableData-CenteredHZ"/>
              <w:rPr>
                <w:highlight w:val="yellow"/>
              </w:rPr>
            </w:pPr>
            <w:r w:rsidRPr="00351C9D">
              <w:rPr>
                <w:highlight w:val="yellow"/>
              </w:rPr>
              <w:t>Ductile Iron A536</w:t>
            </w:r>
            <w:r>
              <w:rPr>
                <w:highlight w:val="yellow"/>
              </w:rPr>
              <w:t xml:space="preserve"> [</w:t>
            </w:r>
            <w:r w:rsidR="00DE65D4" w:rsidRPr="002A241B">
              <w:rPr>
                <w:highlight w:val="yellow"/>
              </w:rPr>
              <w:t>Cast Iron, ASTM A48, CL30</w:t>
            </w:r>
            <w:r>
              <w:rPr>
                <w:highlight w:val="yellow"/>
              </w:rPr>
              <w:t>]</w:t>
            </w:r>
            <w:r w:rsidR="00DE65D4" w:rsidRPr="002A241B">
              <w:rPr>
                <w:highlight w:val="yellow"/>
              </w:rPr>
              <w:t xml:space="preserve">  </w:t>
            </w:r>
          </w:p>
        </w:tc>
        <w:tc>
          <w:tcPr>
            <w:tcW w:w="2917" w:type="dxa"/>
            <w:shd w:val="clear" w:color="auto" w:fill="auto"/>
            <w:vAlign w:val="center"/>
          </w:tcPr>
          <w:p w14:paraId="052454E4" w14:textId="4AA703F9" w:rsidR="00DE65D4" w:rsidRPr="002A241B" w:rsidRDefault="00BC4D78" w:rsidP="00DE65D4">
            <w:pPr>
              <w:pStyle w:val="TableData-CenteredHZ"/>
              <w:rPr>
                <w:highlight w:val="yellow"/>
              </w:rPr>
            </w:pPr>
            <w:r w:rsidRPr="00351C9D">
              <w:rPr>
                <w:highlight w:val="yellow"/>
              </w:rPr>
              <w:t>Ductile Iron A536</w:t>
            </w:r>
            <w:r>
              <w:rPr>
                <w:highlight w:val="yellow"/>
              </w:rPr>
              <w:t xml:space="preserve"> [</w:t>
            </w:r>
            <w:r w:rsidRPr="00351C9D">
              <w:rPr>
                <w:highlight w:val="yellow"/>
              </w:rPr>
              <w:t>Cast Iron, ASTM A48, CL30</w:t>
            </w:r>
            <w:r>
              <w:rPr>
                <w:highlight w:val="yellow"/>
              </w:rPr>
              <w:t>]</w:t>
            </w:r>
            <w:r w:rsidRPr="00351C9D">
              <w:rPr>
                <w:highlight w:val="yellow"/>
              </w:rPr>
              <w:t xml:space="preserve">  </w:t>
            </w:r>
          </w:p>
        </w:tc>
      </w:tr>
      <w:tr w:rsidR="000E64E9" w:rsidRPr="00617417" w14:paraId="522917C2" w14:textId="77777777" w:rsidTr="00D72365">
        <w:trPr>
          <w:trHeight w:val="419"/>
          <w:jc w:val="center"/>
        </w:trPr>
        <w:tc>
          <w:tcPr>
            <w:tcW w:w="2220" w:type="dxa"/>
            <w:shd w:val="clear" w:color="auto" w:fill="auto"/>
            <w:vAlign w:val="center"/>
          </w:tcPr>
          <w:p w14:paraId="79F0213C" w14:textId="77777777" w:rsidR="000E64E9" w:rsidRPr="002A241B" w:rsidRDefault="000E64E9" w:rsidP="000E64E9">
            <w:pPr>
              <w:pStyle w:val="TableData-CenteredHZ"/>
              <w:jc w:val="left"/>
              <w:rPr>
                <w:highlight w:val="yellow"/>
              </w:rPr>
            </w:pPr>
            <w:r w:rsidRPr="002A241B">
              <w:t>Shaft</w:t>
            </w:r>
          </w:p>
        </w:tc>
        <w:tc>
          <w:tcPr>
            <w:tcW w:w="3240" w:type="dxa"/>
            <w:vAlign w:val="center"/>
          </w:tcPr>
          <w:p w14:paraId="0C37F17D" w14:textId="2B89FF2B" w:rsidR="000E64E9" w:rsidRPr="002A241B" w:rsidRDefault="000E64E9" w:rsidP="000E64E9">
            <w:pPr>
              <w:pStyle w:val="TableData-CenteredHZ"/>
              <w:rPr>
                <w:highlight w:val="yellow"/>
              </w:rPr>
            </w:pPr>
            <w:r w:rsidRPr="002A241B">
              <w:rPr>
                <w:highlight w:val="yellow"/>
              </w:rPr>
              <w:t>AISI 4140 heat-treated</w:t>
            </w:r>
            <w:r>
              <w:rPr>
                <w:highlight w:val="yellow"/>
              </w:rPr>
              <w:t xml:space="preserve"> Alloy Steel,</w:t>
            </w:r>
            <w:r w:rsidRPr="002A241B">
              <w:rPr>
                <w:highlight w:val="yellow"/>
              </w:rPr>
              <w:t xml:space="preserve"> </w:t>
            </w:r>
            <w:r>
              <w:rPr>
                <w:highlight w:val="yellow"/>
              </w:rPr>
              <w:t>[</w:t>
            </w:r>
            <w:r w:rsidRPr="002A241B">
              <w:rPr>
                <w:highlight w:val="yellow"/>
              </w:rPr>
              <w:t xml:space="preserve">Carbon Steel SAE1045 </w:t>
            </w:r>
            <w:r>
              <w:rPr>
                <w:highlight w:val="yellow"/>
              </w:rPr>
              <w:t>]</w:t>
            </w:r>
            <w:r w:rsidRPr="002A241B">
              <w:rPr>
                <w:highlight w:val="yellow"/>
              </w:rPr>
              <w:t xml:space="preserve">[Stainless Steel xxx] </w:t>
            </w:r>
          </w:p>
        </w:tc>
        <w:tc>
          <w:tcPr>
            <w:tcW w:w="2917" w:type="dxa"/>
            <w:shd w:val="clear" w:color="auto" w:fill="auto"/>
            <w:vAlign w:val="center"/>
          </w:tcPr>
          <w:p w14:paraId="5937F118" w14:textId="2D6EE1B7" w:rsidR="000E64E9" w:rsidRPr="002A241B" w:rsidRDefault="000E64E9" w:rsidP="000E64E9">
            <w:pPr>
              <w:pStyle w:val="TableData-CenteredHZ"/>
              <w:rPr>
                <w:highlight w:val="yellow"/>
              </w:rPr>
            </w:pPr>
            <w:r w:rsidRPr="00351C9D">
              <w:rPr>
                <w:highlight w:val="yellow"/>
              </w:rPr>
              <w:t>AISI 4140 heat-treated</w:t>
            </w:r>
            <w:r>
              <w:rPr>
                <w:highlight w:val="yellow"/>
              </w:rPr>
              <w:t xml:space="preserve"> Alloy Steel,</w:t>
            </w:r>
            <w:r w:rsidRPr="00351C9D">
              <w:rPr>
                <w:highlight w:val="yellow"/>
              </w:rPr>
              <w:t xml:space="preserve"> </w:t>
            </w:r>
            <w:r>
              <w:rPr>
                <w:highlight w:val="yellow"/>
              </w:rPr>
              <w:t>[</w:t>
            </w:r>
            <w:r w:rsidRPr="00351C9D">
              <w:rPr>
                <w:highlight w:val="yellow"/>
              </w:rPr>
              <w:t xml:space="preserve">Carbon Steel SAE1045 </w:t>
            </w:r>
            <w:r>
              <w:rPr>
                <w:highlight w:val="yellow"/>
              </w:rPr>
              <w:t>]</w:t>
            </w:r>
            <w:r w:rsidRPr="00351C9D">
              <w:rPr>
                <w:highlight w:val="yellow"/>
              </w:rPr>
              <w:t xml:space="preserve">[Stainless Steel xxx] </w:t>
            </w:r>
          </w:p>
        </w:tc>
      </w:tr>
      <w:tr w:rsidR="000E64E9" w:rsidRPr="00617417" w14:paraId="05F75ED8" w14:textId="77777777" w:rsidTr="002A241B">
        <w:trPr>
          <w:trHeight w:val="70"/>
          <w:jc w:val="center"/>
        </w:trPr>
        <w:tc>
          <w:tcPr>
            <w:tcW w:w="2220" w:type="dxa"/>
            <w:shd w:val="clear" w:color="auto" w:fill="auto"/>
            <w:vAlign w:val="center"/>
          </w:tcPr>
          <w:p w14:paraId="0D8158DA" w14:textId="77777777" w:rsidR="000E64E9" w:rsidRPr="002A241B" w:rsidRDefault="000E64E9" w:rsidP="000E64E9">
            <w:pPr>
              <w:pStyle w:val="TableData-CenteredHZ"/>
              <w:jc w:val="left"/>
            </w:pPr>
            <w:r w:rsidRPr="002A241B">
              <w:t>Shaft Sleeve</w:t>
            </w:r>
          </w:p>
        </w:tc>
        <w:tc>
          <w:tcPr>
            <w:tcW w:w="3240" w:type="dxa"/>
            <w:vAlign w:val="center"/>
          </w:tcPr>
          <w:p w14:paraId="30EF37A1" w14:textId="0A922E40" w:rsidR="000E64E9" w:rsidRPr="002A241B" w:rsidRDefault="000E64E9" w:rsidP="000E64E9">
            <w:pPr>
              <w:pStyle w:val="TableData-CenteredHZ"/>
            </w:pPr>
            <w:r w:rsidRPr="002A241B">
              <w:rPr>
                <w:i/>
                <w:iCs/>
              </w:rPr>
              <w:t>Stainless Steel 420 Series</w:t>
            </w:r>
          </w:p>
        </w:tc>
        <w:tc>
          <w:tcPr>
            <w:tcW w:w="2917" w:type="dxa"/>
            <w:shd w:val="clear" w:color="auto" w:fill="auto"/>
            <w:vAlign w:val="center"/>
          </w:tcPr>
          <w:p w14:paraId="6435FB52" w14:textId="5270BF7A" w:rsidR="000E64E9" w:rsidRPr="002A241B" w:rsidRDefault="000E64E9" w:rsidP="000E64E9">
            <w:pPr>
              <w:pStyle w:val="TableData-CenteredHZ"/>
            </w:pPr>
            <w:r w:rsidRPr="002A241B">
              <w:rPr>
                <w:i/>
                <w:iCs/>
              </w:rPr>
              <w:t>Stainless Steel 420 Series</w:t>
            </w:r>
          </w:p>
        </w:tc>
      </w:tr>
      <w:tr w:rsidR="000E64E9" w:rsidRPr="00617417" w14:paraId="7686AC48" w14:textId="77777777" w:rsidTr="00D72365">
        <w:trPr>
          <w:trHeight w:val="419"/>
          <w:jc w:val="center"/>
        </w:trPr>
        <w:tc>
          <w:tcPr>
            <w:tcW w:w="2220" w:type="dxa"/>
            <w:shd w:val="clear" w:color="auto" w:fill="auto"/>
            <w:vAlign w:val="center"/>
          </w:tcPr>
          <w:p w14:paraId="7DFE4714" w14:textId="77777777" w:rsidR="000E64E9" w:rsidRPr="002A241B" w:rsidRDefault="000E64E9" w:rsidP="000E64E9">
            <w:pPr>
              <w:pStyle w:val="TableData-CenteredHZ"/>
              <w:jc w:val="left"/>
            </w:pPr>
            <w:r w:rsidRPr="002A241B">
              <w:t>Impeller</w:t>
            </w:r>
          </w:p>
        </w:tc>
        <w:tc>
          <w:tcPr>
            <w:tcW w:w="3240" w:type="dxa"/>
            <w:vAlign w:val="center"/>
          </w:tcPr>
          <w:p w14:paraId="1EF9B677" w14:textId="388DD3B8" w:rsidR="000E64E9" w:rsidRPr="002A241B" w:rsidRDefault="000E64E9" w:rsidP="000E64E9">
            <w:pPr>
              <w:pStyle w:val="TableData-CenteredHZ"/>
              <w:rPr>
                <w:highlight w:val="yellow"/>
              </w:rPr>
            </w:pPr>
            <w:r w:rsidRPr="002A241B">
              <w:t>ASTM A48</w:t>
            </w:r>
            <w:r w:rsidRPr="009D49FB">
              <w:t xml:space="preserve"> Alloy Steel</w:t>
            </w:r>
            <w:r w:rsidRPr="002A241B">
              <w:rPr>
                <w:highlight w:val="yellow"/>
              </w:rPr>
              <w:t xml:space="preserve">, </w:t>
            </w:r>
            <w:r>
              <w:rPr>
                <w:highlight w:val="yellow"/>
              </w:rPr>
              <w:t>[</w:t>
            </w:r>
            <w:r w:rsidRPr="002A241B">
              <w:rPr>
                <w:highlight w:val="yellow"/>
              </w:rPr>
              <w:t>CL30</w:t>
            </w:r>
            <w:r>
              <w:rPr>
                <w:highlight w:val="yellow"/>
              </w:rPr>
              <w:t>]</w:t>
            </w:r>
            <w:r w:rsidRPr="002A241B">
              <w:rPr>
                <w:highlight w:val="yellow"/>
              </w:rPr>
              <w:t xml:space="preserve">  [Ductile Iron A536] [Cast Stainless Steel xxx]</w:t>
            </w:r>
            <w:r w:rsidR="00920E3C">
              <w:rPr>
                <w:highlight w:val="yellow"/>
              </w:rPr>
              <w:t xml:space="preserve"> </w:t>
            </w:r>
            <w:r w:rsidR="005F30B5">
              <w:rPr>
                <w:highlight w:val="yellow"/>
              </w:rPr>
              <w:t>Minimum Rockwell Hardness C 60</w:t>
            </w:r>
          </w:p>
        </w:tc>
        <w:tc>
          <w:tcPr>
            <w:tcW w:w="2917" w:type="dxa"/>
            <w:shd w:val="clear" w:color="auto" w:fill="auto"/>
            <w:vAlign w:val="center"/>
          </w:tcPr>
          <w:p w14:paraId="6CD9B1CB" w14:textId="58457A58" w:rsidR="000E64E9" w:rsidRPr="002A241B" w:rsidRDefault="000E64E9" w:rsidP="000E64E9">
            <w:pPr>
              <w:pStyle w:val="TableData-CenteredHZ"/>
              <w:rPr>
                <w:highlight w:val="yellow"/>
              </w:rPr>
            </w:pPr>
            <w:r w:rsidRPr="009D49FB">
              <w:t>ASTM A48 Alloy Steel,</w:t>
            </w:r>
            <w:r w:rsidRPr="00351C9D">
              <w:rPr>
                <w:highlight w:val="yellow"/>
              </w:rPr>
              <w:t xml:space="preserve"> </w:t>
            </w:r>
            <w:r>
              <w:rPr>
                <w:highlight w:val="yellow"/>
              </w:rPr>
              <w:t>[</w:t>
            </w:r>
            <w:r w:rsidRPr="00351C9D">
              <w:rPr>
                <w:highlight w:val="yellow"/>
              </w:rPr>
              <w:t>CL30</w:t>
            </w:r>
            <w:r>
              <w:rPr>
                <w:highlight w:val="yellow"/>
              </w:rPr>
              <w:t>]</w:t>
            </w:r>
            <w:r w:rsidRPr="00351C9D">
              <w:rPr>
                <w:highlight w:val="yellow"/>
              </w:rPr>
              <w:t xml:space="preserve">  [Ductile Iron A536] [Cast Stainless Steel xxx]</w:t>
            </w:r>
            <w:r w:rsidR="005F30B5">
              <w:rPr>
                <w:highlight w:val="yellow"/>
              </w:rPr>
              <w:t xml:space="preserve"> Minimum Rockwell Hardness C 60</w:t>
            </w:r>
          </w:p>
        </w:tc>
      </w:tr>
      <w:tr w:rsidR="000E64E9" w:rsidRPr="00617417" w14:paraId="0D4BEF06" w14:textId="77777777" w:rsidTr="00D72365">
        <w:trPr>
          <w:trHeight w:val="419"/>
          <w:jc w:val="center"/>
        </w:trPr>
        <w:tc>
          <w:tcPr>
            <w:tcW w:w="2220" w:type="dxa"/>
            <w:shd w:val="clear" w:color="auto" w:fill="auto"/>
            <w:vAlign w:val="center"/>
          </w:tcPr>
          <w:p w14:paraId="278C49F5" w14:textId="77777777" w:rsidR="000E64E9" w:rsidRPr="002A241B" w:rsidRDefault="000E64E9" w:rsidP="000E64E9">
            <w:pPr>
              <w:pStyle w:val="TableData-CenteredHZ"/>
              <w:jc w:val="left"/>
            </w:pPr>
            <w:r w:rsidRPr="002A241B">
              <w:t>Impeller Wear Ring</w:t>
            </w:r>
          </w:p>
        </w:tc>
        <w:tc>
          <w:tcPr>
            <w:tcW w:w="3240" w:type="dxa"/>
            <w:vAlign w:val="center"/>
          </w:tcPr>
          <w:p w14:paraId="4BFE02F6" w14:textId="7F5CFD34" w:rsidR="000E64E9" w:rsidRPr="002A241B" w:rsidRDefault="000E64E9" w:rsidP="000E64E9">
            <w:pPr>
              <w:pStyle w:val="TableData-CenteredHZ"/>
            </w:pPr>
            <w:r w:rsidRPr="002A241B">
              <w:t>Stainless Steel 400 Series, BHN 300-350</w:t>
            </w:r>
            <w:r w:rsidR="002235FB" w:rsidRPr="009D49FB">
              <w:t xml:space="preserve">. </w:t>
            </w:r>
            <w:r w:rsidR="00AA6818" w:rsidRPr="009D49FB">
              <w:t>Minimum Rockwell Hardness 50 Brinell softer than casing wearing ring.</w:t>
            </w:r>
          </w:p>
        </w:tc>
        <w:tc>
          <w:tcPr>
            <w:tcW w:w="2917" w:type="dxa"/>
            <w:shd w:val="clear" w:color="auto" w:fill="auto"/>
            <w:vAlign w:val="center"/>
          </w:tcPr>
          <w:p w14:paraId="6AC471BA" w14:textId="0DCBAE25" w:rsidR="000E64E9" w:rsidRPr="002A241B" w:rsidRDefault="000E64E9" w:rsidP="000E64E9">
            <w:pPr>
              <w:pStyle w:val="TableData-CenteredHZ"/>
            </w:pPr>
            <w:r w:rsidRPr="002A241B">
              <w:t>Stainless Steel 400 Series, BHN 300-350</w:t>
            </w:r>
            <w:r w:rsidR="000758BF" w:rsidRPr="009D49FB">
              <w:t>. Minimum Rockwell Hardness 50 Brinell softer than casing wearing ring.</w:t>
            </w:r>
          </w:p>
        </w:tc>
      </w:tr>
      <w:tr w:rsidR="000E64E9" w:rsidRPr="00617417" w14:paraId="1C1B511C" w14:textId="77777777" w:rsidTr="00D72365">
        <w:trPr>
          <w:trHeight w:val="419"/>
          <w:jc w:val="center"/>
        </w:trPr>
        <w:tc>
          <w:tcPr>
            <w:tcW w:w="2220" w:type="dxa"/>
            <w:shd w:val="clear" w:color="auto" w:fill="auto"/>
            <w:vAlign w:val="center"/>
          </w:tcPr>
          <w:p w14:paraId="35350214" w14:textId="0DD3059C" w:rsidR="000E64E9" w:rsidRPr="00920BB5" w:rsidRDefault="000E64E9" w:rsidP="000E64E9">
            <w:pPr>
              <w:pStyle w:val="TableData-CenteredHZ"/>
              <w:jc w:val="left"/>
            </w:pPr>
            <w:r>
              <w:t>Cutter Bar</w:t>
            </w:r>
          </w:p>
        </w:tc>
        <w:tc>
          <w:tcPr>
            <w:tcW w:w="3240" w:type="dxa"/>
            <w:vAlign w:val="center"/>
          </w:tcPr>
          <w:p w14:paraId="4D9D785B" w14:textId="3720BB99" w:rsidR="000E64E9" w:rsidRPr="009D49FB" w:rsidRDefault="000E64E9" w:rsidP="000E64E9">
            <w:pPr>
              <w:pStyle w:val="TableData-CenteredHZ"/>
            </w:pPr>
            <w:r w:rsidRPr="009D49FB">
              <w:t>Steel Plate</w:t>
            </w:r>
            <w:r w:rsidR="000758BF" w:rsidRPr="009D49FB">
              <w:t>. Minimum Rockwell Hardness C 60</w:t>
            </w:r>
          </w:p>
        </w:tc>
        <w:tc>
          <w:tcPr>
            <w:tcW w:w="2917" w:type="dxa"/>
            <w:shd w:val="clear" w:color="auto" w:fill="auto"/>
            <w:vAlign w:val="center"/>
          </w:tcPr>
          <w:p w14:paraId="2D1F12A7" w14:textId="4FA4F1A3" w:rsidR="000E64E9" w:rsidRPr="009D49FB" w:rsidRDefault="000E64E9" w:rsidP="000E64E9">
            <w:pPr>
              <w:pStyle w:val="TableData-CenteredHZ"/>
            </w:pPr>
            <w:r w:rsidRPr="009D49FB">
              <w:t>Steel Plate</w:t>
            </w:r>
            <w:r w:rsidR="000758BF" w:rsidRPr="009D49FB">
              <w:t>. Minimum Rockwell Hardness C 60</w:t>
            </w:r>
          </w:p>
        </w:tc>
      </w:tr>
      <w:tr w:rsidR="000E64E9" w:rsidRPr="00617417" w14:paraId="2EA1C868" w14:textId="77777777" w:rsidTr="00D72365">
        <w:trPr>
          <w:trHeight w:val="419"/>
          <w:jc w:val="center"/>
        </w:trPr>
        <w:tc>
          <w:tcPr>
            <w:tcW w:w="2220" w:type="dxa"/>
            <w:shd w:val="clear" w:color="auto" w:fill="auto"/>
            <w:vAlign w:val="center"/>
          </w:tcPr>
          <w:p w14:paraId="22F7BD9E" w14:textId="32B57DBB" w:rsidR="000E64E9" w:rsidRPr="00920BB5" w:rsidRDefault="000E64E9" w:rsidP="000E64E9">
            <w:pPr>
              <w:pStyle w:val="TableData-CenteredHZ"/>
              <w:jc w:val="left"/>
            </w:pPr>
            <w:r>
              <w:t>Cutter Nut</w:t>
            </w:r>
          </w:p>
        </w:tc>
        <w:tc>
          <w:tcPr>
            <w:tcW w:w="3240" w:type="dxa"/>
            <w:vAlign w:val="center"/>
          </w:tcPr>
          <w:p w14:paraId="15322A52" w14:textId="0E864BC9" w:rsidR="000E64E9" w:rsidRPr="009D49FB" w:rsidRDefault="000E64E9" w:rsidP="000E64E9">
            <w:pPr>
              <w:pStyle w:val="TableData-CenteredHZ"/>
            </w:pPr>
            <w:r w:rsidRPr="009D49FB">
              <w:t>Cast Steel</w:t>
            </w:r>
            <w:r w:rsidR="000758BF" w:rsidRPr="009D49FB">
              <w:t>. Minimum Rockwell Hardness C 60</w:t>
            </w:r>
          </w:p>
        </w:tc>
        <w:tc>
          <w:tcPr>
            <w:tcW w:w="2917" w:type="dxa"/>
            <w:shd w:val="clear" w:color="auto" w:fill="auto"/>
            <w:vAlign w:val="center"/>
          </w:tcPr>
          <w:p w14:paraId="408E500D" w14:textId="33F59793" w:rsidR="000E64E9" w:rsidRPr="009D49FB" w:rsidRDefault="000E64E9" w:rsidP="000E64E9">
            <w:pPr>
              <w:pStyle w:val="TableData-CenteredHZ"/>
            </w:pPr>
            <w:r w:rsidRPr="009D49FB">
              <w:t>Cast Steel</w:t>
            </w:r>
            <w:r w:rsidR="000758BF" w:rsidRPr="009D49FB">
              <w:t>. Minimum Rockwell Hardness C 60</w:t>
            </w:r>
          </w:p>
        </w:tc>
      </w:tr>
      <w:tr w:rsidR="000E64E9" w:rsidRPr="00617417" w14:paraId="497607AD" w14:textId="77777777" w:rsidTr="00D72365">
        <w:trPr>
          <w:trHeight w:val="419"/>
          <w:jc w:val="center"/>
        </w:trPr>
        <w:tc>
          <w:tcPr>
            <w:tcW w:w="2220" w:type="dxa"/>
            <w:shd w:val="clear" w:color="auto" w:fill="auto"/>
            <w:vAlign w:val="center"/>
          </w:tcPr>
          <w:p w14:paraId="32769F52" w14:textId="7831FB88" w:rsidR="000E64E9" w:rsidRPr="00920BB5" w:rsidRDefault="000E64E9" w:rsidP="000E64E9">
            <w:pPr>
              <w:pStyle w:val="TableData-CenteredHZ"/>
              <w:jc w:val="left"/>
            </w:pPr>
            <w:r>
              <w:t>Upper Cutter</w:t>
            </w:r>
          </w:p>
        </w:tc>
        <w:tc>
          <w:tcPr>
            <w:tcW w:w="3240" w:type="dxa"/>
            <w:vAlign w:val="center"/>
          </w:tcPr>
          <w:p w14:paraId="0BCACD02" w14:textId="64F21129" w:rsidR="000E64E9" w:rsidRPr="009D49FB" w:rsidRDefault="000E64E9" w:rsidP="000E64E9">
            <w:pPr>
              <w:pStyle w:val="TableData-CenteredHZ"/>
            </w:pPr>
            <w:r w:rsidRPr="009D49FB">
              <w:t>Cast Steel</w:t>
            </w:r>
            <w:r w:rsidR="000758BF" w:rsidRPr="009D49FB">
              <w:t>. Minimum Rockwell Hardness C 60</w:t>
            </w:r>
          </w:p>
        </w:tc>
        <w:tc>
          <w:tcPr>
            <w:tcW w:w="2917" w:type="dxa"/>
            <w:shd w:val="clear" w:color="auto" w:fill="auto"/>
            <w:vAlign w:val="center"/>
          </w:tcPr>
          <w:p w14:paraId="7E276C63" w14:textId="57664863" w:rsidR="000E64E9" w:rsidRPr="009D49FB" w:rsidRDefault="000E64E9" w:rsidP="000E64E9">
            <w:pPr>
              <w:pStyle w:val="TableData-CenteredHZ"/>
            </w:pPr>
            <w:r w:rsidRPr="009D49FB">
              <w:t>Cast Steel</w:t>
            </w:r>
            <w:r w:rsidR="000758BF" w:rsidRPr="009D49FB">
              <w:t>. Minimum Rockwell Hardness C 60</w:t>
            </w:r>
          </w:p>
        </w:tc>
      </w:tr>
      <w:tr w:rsidR="000E64E9" w:rsidRPr="00617417" w14:paraId="4B303BAF" w14:textId="77777777" w:rsidTr="00D72365">
        <w:trPr>
          <w:trHeight w:val="419"/>
          <w:jc w:val="center"/>
        </w:trPr>
        <w:tc>
          <w:tcPr>
            <w:tcW w:w="2220" w:type="dxa"/>
            <w:shd w:val="clear" w:color="auto" w:fill="auto"/>
            <w:vAlign w:val="center"/>
          </w:tcPr>
          <w:p w14:paraId="4DE82EC7" w14:textId="1189958F" w:rsidR="000E64E9" w:rsidRDefault="000E64E9" w:rsidP="000E64E9">
            <w:pPr>
              <w:pStyle w:val="TableData-CenteredHZ"/>
              <w:jc w:val="left"/>
            </w:pPr>
            <w:r>
              <w:t>External Cutter</w:t>
            </w:r>
          </w:p>
        </w:tc>
        <w:tc>
          <w:tcPr>
            <w:tcW w:w="3240" w:type="dxa"/>
            <w:vAlign w:val="center"/>
          </w:tcPr>
          <w:p w14:paraId="5F576BA5" w14:textId="68621943" w:rsidR="000E64E9" w:rsidRPr="009D49FB" w:rsidRDefault="000E64E9" w:rsidP="000E64E9">
            <w:pPr>
              <w:pStyle w:val="TableData-CenteredHZ"/>
            </w:pPr>
            <w:r w:rsidRPr="009D49FB">
              <w:t>Cast Steel</w:t>
            </w:r>
            <w:r w:rsidR="000758BF" w:rsidRPr="009D49FB">
              <w:t>. Minimum Rockwell Hardness C 60</w:t>
            </w:r>
          </w:p>
        </w:tc>
        <w:tc>
          <w:tcPr>
            <w:tcW w:w="2917" w:type="dxa"/>
            <w:shd w:val="clear" w:color="auto" w:fill="auto"/>
            <w:vAlign w:val="center"/>
          </w:tcPr>
          <w:p w14:paraId="37C9939A" w14:textId="563ECA3C" w:rsidR="000E64E9" w:rsidRPr="009D49FB" w:rsidRDefault="000E64E9" w:rsidP="000E64E9">
            <w:pPr>
              <w:pStyle w:val="TableData-CenteredHZ"/>
            </w:pPr>
            <w:r w:rsidRPr="009D49FB">
              <w:t>Cast Steel</w:t>
            </w:r>
            <w:r w:rsidR="000758BF" w:rsidRPr="009D49FB">
              <w:t>. Minimum Rockwell Hardness C 60</w:t>
            </w:r>
          </w:p>
        </w:tc>
      </w:tr>
      <w:tr w:rsidR="000E64E9" w:rsidRPr="00617417" w14:paraId="5D79D39E" w14:textId="77777777" w:rsidTr="00D72365">
        <w:trPr>
          <w:trHeight w:val="419"/>
          <w:jc w:val="center"/>
        </w:trPr>
        <w:tc>
          <w:tcPr>
            <w:tcW w:w="2220" w:type="dxa"/>
            <w:shd w:val="clear" w:color="auto" w:fill="auto"/>
            <w:vAlign w:val="center"/>
          </w:tcPr>
          <w:p w14:paraId="351D75CC" w14:textId="77777777" w:rsidR="000E64E9" w:rsidRPr="002A241B" w:rsidRDefault="000E64E9" w:rsidP="000E64E9">
            <w:pPr>
              <w:pStyle w:val="TableData-CenteredHZ"/>
              <w:jc w:val="left"/>
            </w:pPr>
            <w:r w:rsidRPr="002A241B">
              <w:t>Casing Wear Ring</w:t>
            </w:r>
          </w:p>
        </w:tc>
        <w:tc>
          <w:tcPr>
            <w:tcW w:w="3240" w:type="dxa"/>
            <w:vAlign w:val="center"/>
          </w:tcPr>
          <w:p w14:paraId="463CEAED" w14:textId="7DF0C93B" w:rsidR="000E64E9" w:rsidRPr="002A241B" w:rsidRDefault="000E64E9" w:rsidP="000E64E9">
            <w:pPr>
              <w:pStyle w:val="TableData-CenteredHZ"/>
            </w:pPr>
            <w:r w:rsidRPr="002A241B">
              <w:t>Stainless Steel 400 Series, BHN 400-450</w:t>
            </w:r>
          </w:p>
        </w:tc>
        <w:tc>
          <w:tcPr>
            <w:tcW w:w="2917" w:type="dxa"/>
            <w:shd w:val="clear" w:color="auto" w:fill="auto"/>
            <w:vAlign w:val="center"/>
          </w:tcPr>
          <w:p w14:paraId="2A0D5B71" w14:textId="4DF56503" w:rsidR="000E64E9" w:rsidRPr="002A241B" w:rsidRDefault="000E64E9" w:rsidP="000E64E9">
            <w:pPr>
              <w:pStyle w:val="TableData-CenteredHZ"/>
            </w:pPr>
            <w:r w:rsidRPr="002A241B">
              <w:t>Stainless Steel 400 Series, BHN 400-450</w:t>
            </w:r>
          </w:p>
        </w:tc>
      </w:tr>
      <w:tr w:rsidR="000E64E9" w:rsidRPr="00617417" w14:paraId="4368C057" w14:textId="77777777" w:rsidTr="00D72365">
        <w:trPr>
          <w:trHeight w:val="419"/>
          <w:jc w:val="center"/>
        </w:trPr>
        <w:tc>
          <w:tcPr>
            <w:tcW w:w="2220" w:type="dxa"/>
            <w:shd w:val="clear" w:color="auto" w:fill="auto"/>
            <w:vAlign w:val="center"/>
          </w:tcPr>
          <w:p w14:paraId="63E75D6A" w14:textId="77777777" w:rsidR="000E64E9" w:rsidRPr="002A241B" w:rsidRDefault="000E64E9" w:rsidP="000E64E9">
            <w:pPr>
              <w:pStyle w:val="TableData-CenteredHZ"/>
              <w:jc w:val="left"/>
            </w:pPr>
            <w:r w:rsidRPr="002A241B">
              <w:t>Pump &amp; Motor Base</w:t>
            </w:r>
          </w:p>
        </w:tc>
        <w:tc>
          <w:tcPr>
            <w:tcW w:w="3240" w:type="dxa"/>
            <w:vAlign w:val="center"/>
          </w:tcPr>
          <w:p w14:paraId="3DF794B5" w14:textId="05AD0FBA" w:rsidR="000E64E9" w:rsidRPr="002A241B" w:rsidRDefault="000E64E9" w:rsidP="000E64E9">
            <w:pPr>
              <w:pStyle w:val="TableData-CenteredHZ"/>
            </w:pPr>
            <w:r w:rsidRPr="002A241B">
              <w:rPr>
                <w:i/>
                <w:iCs/>
              </w:rPr>
              <w:t>Carbon Steel</w:t>
            </w:r>
          </w:p>
        </w:tc>
        <w:tc>
          <w:tcPr>
            <w:tcW w:w="2917" w:type="dxa"/>
            <w:shd w:val="clear" w:color="auto" w:fill="auto"/>
            <w:vAlign w:val="center"/>
          </w:tcPr>
          <w:p w14:paraId="5E10BE7E" w14:textId="0F665B13" w:rsidR="000E64E9" w:rsidRPr="002A241B" w:rsidRDefault="000E64E9" w:rsidP="000E64E9">
            <w:pPr>
              <w:pStyle w:val="TableData-CenteredHZ"/>
            </w:pPr>
            <w:r w:rsidRPr="002A241B">
              <w:rPr>
                <w:i/>
                <w:iCs/>
              </w:rPr>
              <w:t>Carbon Steel</w:t>
            </w:r>
          </w:p>
        </w:tc>
      </w:tr>
      <w:tr w:rsidR="000E64E9" w:rsidRPr="00617417" w14:paraId="18323D9A" w14:textId="77777777" w:rsidTr="00D72365">
        <w:trPr>
          <w:trHeight w:val="419"/>
          <w:jc w:val="center"/>
        </w:trPr>
        <w:tc>
          <w:tcPr>
            <w:tcW w:w="2220" w:type="dxa"/>
            <w:shd w:val="clear" w:color="auto" w:fill="auto"/>
            <w:vAlign w:val="center"/>
          </w:tcPr>
          <w:p w14:paraId="24A797E8" w14:textId="77777777" w:rsidR="000E64E9" w:rsidRPr="002A241B" w:rsidRDefault="000E64E9" w:rsidP="000E64E9">
            <w:pPr>
              <w:pStyle w:val="TableData-CenteredHZ"/>
              <w:jc w:val="left"/>
              <w:rPr>
                <w:highlight w:val="yellow"/>
              </w:rPr>
            </w:pPr>
            <w:r w:rsidRPr="002A241B">
              <w:t>Fasteners</w:t>
            </w:r>
          </w:p>
        </w:tc>
        <w:tc>
          <w:tcPr>
            <w:tcW w:w="3240" w:type="dxa"/>
            <w:vAlign w:val="center"/>
          </w:tcPr>
          <w:p w14:paraId="4C7B7200" w14:textId="77777777" w:rsidR="000E64E9" w:rsidRPr="002A241B" w:rsidRDefault="000E64E9" w:rsidP="000E64E9">
            <w:pPr>
              <w:pStyle w:val="TableData-CenteredHZ"/>
            </w:pPr>
            <w:r w:rsidRPr="002A241B">
              <w:t>Stainless Steel 316L</w:t>
            </w:r>
          </w:p>
        </w:tc>
        <w:tc>
          <w:tcPr>
            <w:tcW w:w="2917" w:type="dxa"/>
            <w:shd w:val="clear" w:color="auto" w:fill="auto"/>
            <w:vAlign w:val="center"/>
          </w:tcPr>
          <w:p w14:paraId="36D15838" w14:textId="77777777" w:rsidR="000E64E9" w:rsidRPr="002A241B" w:rsidRDefault="000E64E9" w:rsidP="000E64E9">
            <w:pPr>
              <w:pStyle w:val="TableData-CenteredHZ"/>
            </w:pPr>
            <w:r w:rsidRPr="002A241B">
              <w:t>Stainless Steel 316L</w:t>
            </w:r>
          </w:p>
        </w:tc>
      </w:tr>
    </w:tbl>
    <w:p w14:paraId="0B17ADEC" w14:textId="68BB590A" w:rsidR="00C622EC" w:rsidRPr="00F52CD7" w:rsidRDefault="00C622EC" w:rsidP="002A241B">
      <w:pPr>
        <w:rPr>
          <w:highlight w:val="cyan"/>
        </w:rPr>
      </w:pPr>
    </w:p>
    <w:p w14:paraId="1A35743C" w14:textId="468E6D94" w:rsidR="00034BE8" w:rsidRPr="002A241B" w:rsidRDefault="00034BE8" w:rsidP="00034BE8">
      <w:pPr>
        <w:pStyle w:val="Heading2"/>
      </w:pPr>
      <w:r w:rsidRPr="002A241B">
        <w:t>COMPONENTS</w:t>
      </w:r>
    </w:p>
    <w:p w14:paraId="0FB8D1AE" w14:textId="77777777" w:rsidR="00034BE8" w:rsidRPr="002A241B" w:rsidRDefault="00034BE8" w:rsidP="00034BE8">
      <w:pPr>
        <w:pStyle w:val="Heading3"/>
      </w:pPr>
      <w:r w:rsidRPr="002A241B">
        <w:t xml:space="preserve">Impeller </w:t>
      </w:r>
    </w:p>
    <w:p w14:paraId="6E1103C4" w14:textId="7E78C4E0" w:rsidR="00FE05B8" w:rsidRPr="002A241B" w:rsidRDefault="00CC4515" w:rsidP="00920BB5">
      <w:pPr>
        <w:pStyle w:val="Heading4"/>
      </w:pPr>
      <w:r>
        <w:t>Impeller Type:</w:t>
      </w:r>
      <w:r w:rsidR="00034BE8" w:rsidRPr="002A241B">
        <w:t xml:space="preserve"> </w:t>
      </w:r>
      <w:r>
        <w:t>O</w:t>
      </w:r>
      <w:r w:rsidR="00034BE8" w:rsidRPr="002A241B">
        <w:t>ne-piece,</w:t>
      </w:r>
      <w:r w:rsidR="00D029D4">
        <w:t xml:space="preserve"> semi-open,</w:t>
      </w:r>
      <w:r w:rsidR="00034BE8" w:rsidRPr="002A241B">
        <w:t xml:space="preserve"> single-suction, enclosed, solids-handling</w:t>
      </w:r>
      <w:r w:rsidR="00D029D4">
        <w:t>,</w:t>
      </w:r>
      <w:r w:rsidR="00034BE8" w:rsidRPr="002A241B">
        <w:t xml:space="preserve"> mixed flow typ</w:t>
      </w:r>
      <w:r w:rsidR="00E25AD2">
        <w:t>e</w:t>
      </w:r>
      <w:r w:rsidR="00141199">
        <w:t xml:space="preserve"> with pump-out vanes</w:t>
      </w:r>
      <w:r w:rsidR="00E25AD2">
        <w:t>.</w:t>
      </w:r>
      <w:r w:rsidR="00034BE8" w:rsidRPr="002A241B">
        <w:t xml:space="preserve"> </w:t>
      </w:r>
    </w:p>
    <w:p w14:paraId="2043AD3A" w14:textId="14CECF2B" w:rsidR="001B027D" w:rsidRDefault="001B027D" w:rsidP="00034BE8">
      <w:pPr>
        <w:pStyle w:val="Heading4"/>
      </w:pPr>
      <w:r>
        <w:t>Impeller Construction</w:t>
      </w:r>
    </w:p>
    <w:p w14:paraId="16743410" w14:textId="77777777" w:rsidR="00FB5FEF" w:rsidRDefault="00FB5FEF" w:rsidP="001B027D">
      <w:pPr>
        <w:pStyle w:val="Heading5"/>
      </w:pPr>
      <w:r>
        <w:t>Solids Passage</w:t>
      </w:r>
    </w:p>
    <w:p w14:paraId="736ED415" w14:textId="15E5D2D8" w:rsidR="00034BE8" w:rsidRDefault="001C4A21" w:rsidP="002A241B">
      <w:pPr>
        <w:pStyle w:val="Heading6"/>
      </w:pPr>
      <w:r>
        <w:t>Shall be designed with s</w:t>
      </w:r>
      <w:r w:rsidR="00034BE8" w:rsidRPr="002A241B">
        <w:t xml:space="preserve">mooth flow passages to pass a spherical solid of the specified size and to prevent clogging by stringy materials. </w:t>
      </w:r>
    </w:p>
    <w:p w14:paraId="6588AEBC" w14:textId="6965E389" w:rsidR="00672B5B" w:rsidRPr="002A241B" w:rsidRDefault="00FB5FEF" w:rsidP="002A241B">
      <w:pPr>
        <w:pStyle w:val="Heading5"/>
      </w:pPr>
      <w:r>
        <w:t>Impeller-Shaft Connection shall be:</w:t>
      </w:r>
    </w:p>
    <w:p w14:paraId="7DCB0C3B" w14:textId="0F823ED2" w:rsidR="00034BE8" w:rsidRDefault="00C961CE" w:rsidP="00FB5FEF">
      <w:pPr>
        <w:pStyle w:val="Heading6"/>
      </w:pPr>
      <w:r>
        <w:t>B</w:t>
      </w:r>
      <w:r w:rsidR="00034BE8" w:rsidRPr="002A241B">
        <w:t>olted</w:t>
      </w:r>
      <w:del w:id="359" w:author="Ghadimi, Shahrouz" w:date="2024-04-17T08:59:00Z">
        <w:r w:rsidR="00034BE8" w:rsidRPr="002A241B" w:rsidDel="00DF0912">
          <w:delText>,</w:delText>
        </w:r>
        <w:r w:rsidR="00A46D74" w:rsidDel="00DF0912">
          <w:delText>[</w:delText>
        </w:r>
        <w:r w:rsidR="00034BE8" w:rsidRPr="002A241B" w:rsidDel="00DF0912">
          <w:delText xml:space="preserve"> keyed</w:delText>
        </w:r>
        <w:r w:rsidR="00A46D74" w:rsidDel="00DF0912">
          <w:delText>]</w:delText>
        </w:r>
        <w:r w:rsidR="00AC2E5E" w:rsidDel="00DF0912">
          <w:delText>, [or threaded]</w:delText>
        </w:r>
      </w:del>
      <w:r w:rsidR="00034BE8" w:rsidRPr="002A241B">
        <w:t xml:space="preserve"> and locked to the pump shaft at the factory.</w:t>
      </w:r>
    </w:p>
    <w:p w14:paraId="7D50453D" w14:textId="3121ED7A" w:rsidR="00E01118" w:rsidDel="00DF0912" w:rsidRDefault="00EB3513" w:rsidP="002A241B">
      <w:pPr>
        <w:pStyle w:val="NotetoSpecifierHZ"/>
        <w:rPr>
          <w:del w:id="360" w:author="Ghadimi, Shahrouz" w:date="2024-04-17T08:59:00Z"/>
        </w:rPr>
      </w:pPr>
      <w:del w:id="361" w:author="Ghadimi, Shahrouz" w:date="2024-04-17T08:59:00Z">
        <w:r w:rsidDel="00DF0912">
          <w:delText xml:space="preserve">A BOLted impeller-shaft connection is typically considered to be superior to a threaded </w:delText>
        </w:r>
        <w:r w:rsidR="00737252" w:rsidDel="00DF0912">
          <w:delText>shaft connection. consult with all manufacurers on standard shaft connection type for selected basis of design pumps.</w:delText>
        </w:r>
      </w:del>
    </w:p>
    <w:p w14:paraId="53A214AB" w14:textId="32C648C6" w:rsidR="00D57428" w:rsidRDefault="0023023E" w:rsidP="00FB5FEF">
      <w:pPr>
        <w:pStyle w:val="Heading6"/>
      </w:pPr>
      <w:r>
        <w:t>Require no axial adjustment and no set screws</w:t>
      </w:r>
      <w:r w:rsidR="0071203B">
        <w:t>.</w:t>
      </w:r>
    </w:p>
    <w:p w14:paraId="5F4C09CD" w14:textId="6184D328" w:rsidR="00C961CE" w:rsidRDefault="00C961CE" w:rsidP="00C961CE">
      <w:pPr>
        <w:pStyle w:val="Heading4"/>
      </w:pPr>
      <w:r>
        <w:t xml:space="preserve">Impeller Balancing: Impeller shall be statically, </w:t>
      </w:r>
      <w:r w:rsidR="00E25AD2">
        <w:t>hydraulically, and dynamically balanced.</w:t>
      </w:r>
    </w:p>
    <w:p w14:paraId="3FA58763" w14:textId="5C0ADAE8" w:rsidR="004E11A0" w:rsidRPr="00AA052A" w:rsidRDefault="004E11A0" w:rsidP="00C961CE">
      <w:pPr>
        <w:pStyle w:val="Heading4"/>
      </w:pPr>
      <w:r w:rsidRPr="00AA052A">
        <w:t>Fabricated: Pumps with fabricated impeller</w:t>
      </w:r>
      <w:r w:rsidR="002E10C6" w:rsidRPr="00AA052A">
        <w:t>s shall not be accepted.</w:t>
      </w:r>
    </w:p>
    <w:p w14:paraId="4A1D8194" w14:textId="77777777" w:rsidR="00607077" w:rsidRDefault="001716A7" w:rsidP="00F54CFE">
      <w:pPr>
        <w:pStyle w:val="Heading4"/>
      </w:pPr>
      <w:r w:rsidRPr="00CB5C0B">
        <w:t>Chopping/maceration of materials</w:t>
      </w:r>
      <w:r w:rsidR="00607077">
        <w:t>:</w:t>
      </w:r>
    </w:p>
    <w:p w14:paraId="0F9ECEF8" w14:textId="113FAE5B" w:rsidR="001716A7" w:rsidRPr="00CB5C0B" w:rsidRDefault="00607077" w:rsidP="002A241B">
      <w:pPr>
        <w:pStyle w:val="Heading5"/>
      </w:pPr>
      <w:r>
        <w:t>A</w:t>
      </w:r>
      <w:r w:rsidR="001716A7" w:rsidRPr="00CB5C0B">
        <w:t>ccomplished by the action of the cupped and sharpened leading edges of the impeller blades moving across the cutter bar at the intake opening</w:t>
      </w:r>
      <w:r w:rsidR="00F41A7F">
        <w:t>.</w:t>
      </w:r>
    </w:p>
    <w:p w14:paraId="71A13522" w14:textId="77777777" w:rsidR="00034BE8" w:rsidRPr="002A241B" w:rsidRDefault="00034BE8" w:rsidP="00034BE8">
      <w:pPr>
        <w:pStyle w:val="Heading3"/>
      </w:pPr>
      <w:r w:rsidRPr="002A241B">
        <w:t>Casing/Volute</w:t>
      </w:r>
    </w:p>
    <w:p w14:paraId="2BC451EF" w14:textId="6D9A862D" w:rsidR="00250276" w:rsidRDefault="00250276" w:rsidP="00C86056">
      <w:pPr>
        <w:pStyle w:val="Heading4"/>
      </w:pPr>
      <w:r>
        <w:t>Casing/Volute Type:</w:t>
      </w:r>
      <w:r w:rsidRPr="00250276">
        <w:t xml:space="preserve"> </w:t>
      </w:r>
      <w:r w:rsidRPr="00CD6048">
        <w:t>end suction, side discharge construction and shall be capable of being rotated in 45-degree increments.</w:t>
      </w:r>
    </w:p>
    <w:p w14:paraId="5C1A67FA" w14:textId="246AB7E2" w:rsidR="00E014B1" w:rsidRDefault="003D4BCB" w:rsidP="00C86056">
      <w:pPr>
        <w:pStyle w:val="Heading4"/>
      </w:pPr>
      <w:r>
        <w:t>Casing/Volute Construction:</w:t>
      </w:r>
    </w:p>
    <w:p w14:paraId="649C7CC9" w14:textId="6B9A37EA" w:rsidR="00BA13B5" w:rsidRDefault="00BA13B5">
      <w:pPr>
        <w:pStyle w:val="Heading5"/>
      </w:pPr>
      <w:r>
        <w:t>P</w:t>
      </w:r>
      <w:r w:rsidRPr="00CD6048">
        <w:t>ullout assembly</w:t>
      </w:r>
      <w:r>
        <w:t xml:space="preserve"> shall be designed</w:t>
      </w:r>
      <w:r w:rsidRPr="00CD6048">
        <w:t xml:space="preserve"> so that the impeller can be withdrawn without disturbing the suction or discharge piping. </w:t>
      </w:r>
    </w:p>
    <w:p w14:paraId="2D1D308B" w14:textId="4101295C" w:rsidR="003D4BCB" w:rsidRDefault="00E5621B" w:rsidP="003D4BCB">
      <w:pPr>
        <w:pStyle w:val="Heading5"/>
      </w:pPr>
      <w:r>
        <w:t>Mounting:</w:t>
      </w:r>
    </w:p>
    <w:p w14:paraId="6AD4B5A4" w14:textId="77777777" w:rsidR="007A41AB" w:rsidRDefault="007A41AB" w:rsidP="007A41AB">
      <w:pPr>
        <w:pStyle w:val="Heading6"/>
      </w:pPr>
      <w:r w:rsidRPr="00CD6048">
        <w:t xml:space="preserve">Casting shall incorporate feet or an integral base plate for mounting.  </w:t>
      </w:r>
    </w:p>
    <w:p w14:paraId="1CCC263D" w14:textId="58C6376A" w:rsidR="001A0BE9" w:rsidRPr="00CD6048" w:rsidRDefault="007A41AB" w:rsidP="002A241B">
      <w:pPr>
        <w:pStyle w:val="Heading6"/>
      </w:pPr>
      <w:r w:rsidRPr="00CD6048">
        <w:t>Separate sole plates to span slab openings or pump supports shall not be acceptable.</w:t>
      </w:r>
    </w:p>
    <w:p w14:paraId="3ED3284A" w14:textId="3F2881F2" w:rsidR="00E5621B" w:rsidRDefault="001A0BE9" w:rsidP="001A0BE9">
      <w:pPr>
        <w:pStyle w:val="Heading5"/>
      </w:pPr>
      <w:r>
        <w:t>Solids Passage:</w:t>
      </w:r>
    </w:p>
    <w:p w14:paraId="100E0672" w14:textId="65AE9BDE" w:rsidR="001A0BE9" w:rsidRDefault="009E6ED6" w:rsidP="001A0BE9">
      <w:pPr>
        <w:pStyle w:val="Heading6"/>
      </w:pPr>
      <w:r>
        <w:t>Passages shall be smooth unobstructed passages for solids.</w:t>
      </w:r>
    </w:p>
    <w:p w14:paraId="769E7760" w14:textId="4B2306B9" w:rsidR="009E6ED6" w:rsidRDefault="009E6ED6" w:rsidP="001A0BE9">
      <w:pPr>
        <w:pStyle w:val="Heading6"/>
      </w:pPr>
      <w:r>
        <w:t xml:space="preserve">Passage Size. </w:t>
      </w:r>
      <w:r w:rsidR="00EC75FE" w:rsidRPr="00CD6048">
        <w:t xml:space="preserve">large enough to pass a spherical solid of the sized specified in </w:t>
      </w:r>
      <w:r w:rsidR="00EC75FE" w:rsidRPr="00617417">
        <w:t xml:space="preserve">Horizontal </w:t>
      </w:r>
      <w:r w:rsidR="00EC75FE">
        <w:t>Centrifugal Chopper</w:t>
      </w:r>
      <w:r w:rsidR="00EC75FE" w:rsidRPr="00617417">
        <w:t xml:space="preserve"> Pump Performance Criteria </w:t>
      </w:r>
      <w:r w:rsidR="00227E74">
        <w:t xml:space="preserve">– </w:t>
      </w:r>
      <w:r w:rsidR="00EC75FE" w:rsidRPr="00617417">
        <w:t>Schedule 43 23 1</w:t>
      </w:r>
      <w:r w:rsidR="00EC75FE">
        <w:t>9</w:t>
      </w:r>
      <w:r w:rsidR="00EC75FE" w:rsidRPr="00617417">
        <w:t xml:space="preserve"> - 01</w:t>
      </w:r>
      <w:r w:rsidR="00EC75FE" w:rsidRPr="00CD6048">
        <w:t>.</w:t>
      </w:r>
    </w:p>
    <w:p w14:paraId="6A626397" w14:textId="45AD8AA9" w:rsidR="00B24764" w:rsidRDefault="00B24764" w:rsidP="00B24764">
      <w:pPr>
        <w:pStyle w:val="Heading5"/>
      </w:pPr>
      <w:r>
        <w:t>Cleanouts:</w:t>
      </w:r>
    </w:p>
    <w:p w14:paraId="0BFB472A" w14:textId="6A6DF2D5" w:rsidR="00776E80" w:rsidRDefault="00A62E28" w:rsidP="00776E80">
      <w:pPr>
        <w:pStyle w:val="Heading6"/>
      </w:pPr>
      <w:r>
        <w:t>Provide cleanout handhole near cutwater</w:t>
      </w:r>
      <w:r w:rsidR="00776E80">
        <w:t>.</w:t>
      </w:r>
    </w:p>
    <w:p w14:paraId="1709BE82" w14:textId="151D4E09" w:rsidR="00776E80" w:rsidRDefault="00776E80" w:rsidP="00776E80">
      <w:pPr>
        <w:pStyle w:val="Heading6"/>
      </w:pPr>
      <w:r>
        <w:t>Cover shall be removable.</w:t>
      </w:r>
    </w:p>
    <w:p w14:paraId="20476931" w14:textId="4257797E" w:rsidR="00776E80" w:rsidRDefault="00776E80" w:rsidP="002A241B">
      <w:pPr>
        <w:pStyle w:val="Heading6"/>
      </w:pPr>
      <w:r>
        <w:t>The inner contours of the handhole cover shall match the contours of the casing in which it fits.</w:t>
      </w:r>
    </w:p>
    <w:p w14:paraId="784D3C4C" w14:textId="3BE3771F" w:rsidR="00034BE8" w:rsidRPr="002A241B" w:rsidRDefault="009677E6" w:rsidP="002A241B">
      <w:pPr>
        <w:pStyle w:val="Heading5"/>
      </w:pPr>
      <w:r>
        <w:t xml:space="preserve">Flanges: </w:t>
      </w:r>
      <w:r w:rsidR="00DC4E0A">
        <w:t>I</w:t>
      </w:r>
      <w:r w:rsidR="00034BE8" w:rsidRPr="002A241B">
        <w:t>ntegrally cast with an ANSI Standard flat faced flange with 125-lb drilling.</w:t>
      </w:r>
    </w:p>
    <w:p w14:paraId="460F26F8" w14:textId="645748C5" w:rsidR="00034BE8" w:rsidRDefault="00EF602A">
      <w:pPr>
        <w:pStyle w:val="Heading5"/>
      </w:pPr>
      <w:r w:rsidRPr="008C1CE5">
        <w:t xml:space="preserve">Lifting: </w:t>
      </w:r>
      <w:r w:rsidR="00034BE8" w:rsidRPr="002A241B">
        <w:t xml:space="preserve">Shall be provided with lifting bolts and eye lugs for installation and maintenance of the pumps. </w:t>
      </w:r>
    </w:p>
    <w:p w14:paraId="038FA89A" w14:textId="36F6CF17" w:rsidR="002E10C6" w:rsidRPr="002A241B" w:rsidRDefault="002E10C6">
      <w:pPr>
        <w:pStyle w:val="Heading5"/>
      </w:pPr>
      <w:r w:rsidRPr="00AA052A">
        <w:t xml:space="preserve">Fabrication: Pumps with fabricated </w:t>
      </w:r>
      <w:r w:rsidR="0024125B" w:rsidRPr="00AA052A">
        <w:t xml:space="preserve">cutter bars or casing shall not be accepted. Add-on cutting mechanisms below the pump </w:t>
      </w:r>
      <w:r w:rsidR="000653B0" w:rsidRPr="00AA052A">
        <w:t>inlet shall not be accepted.</w:t>
      </w:r>
    </w:p>
    <w:p w14:paraId="558E297C" w14:textId="77777777" w:rsidR="00854CC2" w:rsidRDefault="00854CC2" w:rsidP="00854CC2">
      <w:pPr>
        <w:pStyle w:val="Heading5"/>
      </w:pPr>
      <w:r>
        <w:t>Design: Semi-concentric</w:t>
      </w:r>
    </w:p>
    <w:p w14:paraId="7B28EFF3" w14:textId="0C90DE70" w:rsidR="00854CC2" w:rsidRDefault="00854CC2" w:rsidP="00854CC2">
      <w:pPr>
        <w:pStyle w:val="Heading6"/>
      </w:pPr>
      <w:r>
        <w:t xml:space="preserve">The first half of </w:t>
      </w:r>
      <w:r w:rsidRPr="00CB5C0B">
        <w:t>the circumference being cylindrical beginning after the pump outlet</w:t>
      </w:r>
      <w:r>
        <w:t>.</w:t>
      </w:r>
    </w:p>
    <w:p w14:paraId="605C2AE1" w14:textId="16D4C288" w:rsidR="001043B0" w:rsidRDefault="00854CC2" w:rsidP="002A241B">
      <w:pPr>
        <w:pStyle w:val="Heading6"/>
      </w:pPr>
      <w:r>
        <w:t>T</w:t>
      </w:r>
      <w:r w:rsidRPr="00CB5C0B">
        <w:t>he remaining circumference spiraling outward to the 150 lb. flanged centerline discharge.</w:t>
      </w:r>
    </w:p>
    <w:p w14:paraId="74A03931" w14:textId="385A95B5" w:rsidR="00BD4C97" w:rsidRPr="00CB5C0B" w:rsidRDefault="00FA02FE" w:rsidP="002A241B">
      <w:pPr>
        <w:pStyle w:val="Heading5"/>
      </w:pPr>
      <w:r>
        <w:t>Back pull-out adapter plate</w:t>
      </w:r>
    </w:p>
    <w:p w14:paraId="59F8A421" w14:textId="5540AEAB" w:rsidR="00FA02FE" w:rsidRPr="004F512E" w:rsidRDefault="00FA02FE" w:rsidP="00BD4C97">
      <w:pPr>
        <w:pStyle w:val="Heading6"/>
      </w:pPr>
      <w:r w:rsidRPr="004F512E">
        <w:t>A</w:t>
      </w:r>
      <w:r w:rsidR="00BD4C97" w:rsidRPr="004F512E">
        <w:t>llow removal of pump components from above the casing</w:t>
      </w:r>
      <w:r w:rsidRPr="004F512E">
        <w:t>.</w:t>
      </w:r>
    </w:p>
    <w:p w14:paraId="41BF0EE0" w14:textId="2D79C1DF" w:rsidR="00BD4C97" w:rsidRPr="004F512E" w:rsidRDefault="00FA02FE" w:rsidP="002A241B">
      <w:pPr>
        <w:pStyle w:val="Heading6"/>
      </w:pPr>
      <w:r w:rsidRPr="004F512E">
        <w:t>A</w:t>
      </w:r>
      <w:r w:rsidR="00BD4C97" w:rsidRPr="004F512E">
        <w:t>llow external adjustment of impeller-to-cutter bar clearance, without requiring disconnection from piping.</w:t>
      </w:r>
    </w:p>
    <w:p w14:paraId="357381E5" w14:textId="4523C605" w:rsidR="00BD4C97" w:rsidRPr="002A241B" w:rsidRDefault="00094846" w:rsidP="002A241B">
      <w:pPr>
        <w:pStyle w:val="Heading6"/>
      </w:pPr>
      <w:r w:rsidRPr="004F512E">
        <w:t>A</w:t>
      </w:r>
      <w:r w:rsidR="00BD4C97" w:rsidRPr="004F512E">
        <w:t>ll water passages</w:t>
      </w:r>
      <w:r w:rsidR="004F512E" w:rsidRPr="004F512E">
        <w:t xml:space="preserve"> shall</w:t>
      </w:r>
      <w:r w:rsidR="00BD4C97" w:rsidRPr="004F512E">
        <w:t xml:space="preserve"> be smooth, and free of blowholes and imperfections for good flow characteristics.</w:t>
      </w:r>
    </w:p>
    <w:p w14:paraId="4E56DF92" w14:textId="77777777" w:rsidR="00034BE8" w:rsidRPr="002A241B" w:rsidRDefault="00034BE8" w:rsidP="00034BE8">
      <w:pPr>
        <w:pStyle w:val="Heading3"/>
      </w:pPr>
      <w:r w:rsidRPr="002A241B">
        <w:t>Fronthead / Suction Cover</w:t>
      </w:r>
    </w:p>
    <w:p w14:paraId="75CBB7F5" w14:textId="77777777" w:rsidR="00034BE8" w:rsidRPr="002A241B" w:rsidRDefault="00034BE8" w:rsidP="00034BE8">
      <w:pPr>
        <w:pStyle w:val="Heading4"/>
      </w:pPr>
      <w:r w:rsidRPr="002A241B">
        <w:t>Shall be a separate casting designed with a machined self</w:t>
      </w:r>
      <w:r w:rsidRPr="002A241B">
        <w:noBreakHyphen/>
        <w:t>centering fit with the pump casing.</w:t>
      </w:r>
    </w:p>
    <w:p w14:paraId="235D1CA1" w14:textId="6180F926" w:rsidR="00034BE8" w:rsidRPr="002A241B" w:rsidRDefault="0004608D" w:rsidP="00034BE8">
      <w:pPr>
        <w:pStyle w:val="Heading4"/>
      </w:pPr>
      <w:r w:rsidRPr="002A241B">
        <w:t>R</w:t>
      </w:r>
      <w:r w:rsidR="00034BE8" w:rsidRPr="002A241B">
        <w:t>emovable to provide access to impeller without disturbing discharge piping.</w:t>
      </w:r>
    </w:p>
    <w:p w14:paraId="4620123F" w14:textId="3FFB3BD6" w:rsidR="00034BE8" w:rsidRPr="002A241B" w:rsidRDefault="008C1CE5" w:rsidP="00034BE8">
      <w:pPr>
        <w:pStyle w:val="Heading4"/>
      </w:pPr>
      <w:r w:rsidRPr="002A241B">
        <w:t>Ends: I</w:t>
      </w:r>
      <w:r w:rsidR="00034BE8" w:rsidRPr="002A241B">
        <w:t>ntegrally cast with an ANSI Standard flat faced flange with 125-lb drilling.</w:t>
      </w:r>
    </w:p>
    <w:p w14:paraId="5768D8D8" w14:textId="77777777" w:rsidR="00034BE8" w:rsidRPr="002A241B" w:rsidRDefault="00034BE8" w:rsidP="00034BE8">
      <w:pPr>
        <w:pStyle w:val="Heading4"/>
      </w:pPr>
      <w:r w:rsidRPr="002A241B">
        <w:t xml:space="preserve">Shall be equipped with a cleanout handhole to allow for removal of any foreign material blocking or impeding performance of the pump. The inner contours of the handhole cover shall match the contours of the suction cover. </w:t>
      </w:r>
    </w:p>
    <w:p w14:paraId="6C53CE20" w14:textId="77777777" w:rsidR="00034BE8" w:rsidRPr="002A241B" w:rsidRDefault="00034BE8" w:rsidP="00034BE8">
      <w:pPr>
        <w:pStyle w:val="Heading3"/>
      </w:pPr>
      <w:r w:rsidRPr="002A241B">
        <w:t xml:space="preserve">Backhead / Stuffing Box Cover </w:t>
      </w:r>
    </w:p>
    <w:p w14:paraId="6617A4E6" w14:textId="77777777" w:rsidR="00034BE8" w:rsidRPr="002A241B" w:rsidRDefault="00034BE8" w:rsidP="00034BE8">
      <w:pPr>
        <w:pStyle w:val="Heading4"/>
      </w:pPr>
      <w:r w:rsidRPr="002A241B">
        <w:t>Shall be a separate casting designed with a machined self</w:t>
      </w:r>
      <w:r w:rsidRPr="002A241B">
        <w:noBreakHyphen/>
        <w:t xml:space="preserve">centering fit with the pump casing.  </w:t>
      </w:r>
    </w:p>
    <w:p w14:paraId="341DEE63" w14:textId="77777777" w:rsidR="00034BE8" w:rsidRPr="002A241B" w:rsidRDefault="00034BE8" w:rsidP="00034BE8">
      <w:pPr>
        <w:pStyle w:val="Heading4"/>
      </w:pPr>
      <w:r w:rsidRPr="002A241B">
        <w:t xml:space="preserve">Shall be integrally cast with stuffing box suitable for either packing or mechanical seal. </w:t>
      </w:r>
    </w:p>
    <w:p w14:paraId="7B4F15D7" w14:textId="77777777" w:rsidR="00034BE8" w:rsidRPr="002A241B" w:rsidRDefault="00034BE8" w:rsidP="00034BE8">
      <w:pPr>
        <w:pStyle w:val="Heading4"/>
      </w:pPr>
      <w:r w:rsidRPr="002A241B">
        <w:t xml:space="preserve">Stuffing box shall be readily accessible and equipped with removable gland. </w:t>
      </w:r>
    </w:p>
    <w:p w14:paraId="2405DD0E" w14:textId="77777777" w:rsidR="00034BE8" w:rsidRPr="002A241B" w:rsidRDefault="00034BE8" w:rsidP="00034BE8">
      <w:pPr>
        <w:pStyle w:val="Heading3"/>
      </w:pPr>
      <w:r w:rsidRPr="002A241B">
        <w:t>Connections:</w:t>
      </w:r>
    </w:p>
    <w:p w14:paraId="0FFE36FC" w14:textId="77777777" w:rsidR="00034BE8" w:rsidRPr="002A241B" w:rsidRDefault="00034BE8" w:rsidP="00034BE8">
      <w:pPr>
        <w:pStyle w:val="Heading4"/>
      </w:pPr>
      <w:r w:rsidRPr="002A241B">
        <w:t xml:space="preserve">Casing drain and vent connections shall be provided, minimum ¾-inch diameter (or larger per manufacturer recommendations). </w:t>
      </w:r>
    </w:p>
    <w:p w14:paraId="26900D4F" w14:textId="77777777" w:rsidR="00034BE8" w:rsidRPr="002A241B" w:rsidRDefault="00034BE8" w:rsidP="00034BE8">
      <w:pPr>
        <w:pStyle w:val="Heading4"/>
      </w:pPr>
      <w:r w:rsidRPr="002A241B">
        <w:t xml:space="preserve">Gauge taps, ¾-inch diameter, shall be provided on suction and discharge nozzles. </w:t>
      </w:r>
    </w:p>
    <w:p w14:paraId="7F5B462B" w14:textId="77777777" w:rsidR="00034BE8" w:rsidRPr="002A241B" w:rsidRDefault="00034BE8" w:rsidP="00034BE8">
      <w:pPr>
        <w:pStyle w:val="Heading4"/>
      </w:pPr>
      <w:r w:rsidRPr="002A241B">
        <w:t>Tapped holes shall be provided in stuffing box as required for specified sealing arrangement and stuffing box drain.</w:t>
      </w:r>
    </w:p>
    <w:p w14:paraId="6B9FE1D8" w14:textId="77777777" w:rsidR="00034BE8" w:rsidRPr="002A241B" w:rsidRDefault="00034BE8" w:rsidP="00034BE8">
      <w:pPr>
        <w:pStyle w:val="Heading3"/>
      </w:pPr>
      <w:r w:rsidRPr="002A241B">
        <w:t>Wearing Rings</w:t>
      </w:r>
    </w:p>
    <w:p w14:paraId="6FA80FFB" w14:textId="24335616" w:rsidR="00034BE8" w:rsidRPr="002A241B" w:rsidRDefault="003F0616" w:rsidP="00034BE8">
      <w:pPr>
        <w:pStyle w:val="Heading4"/>
      </w:pPr>
      <w:r w:rsidRPr="002A241B">
        <w:t>Provide</w:t>
      </w:r>
      <w:r w:rsidR="00034BE8" w:rsidRPr="002A241B">
        <w:t xml:space="preserve"> on casing and impeller.</w:t>
      </w:r>
    </w:p>
    <w:p w14:paraId="4430EC5C" w14:textId="1F2E7583" w:rsidR="006A4546" w:rsidRDefault="006A4546" w:rsidP="00034BE8">
      <w:pPr>
        <w:pStyle w:val="Heading4"/>
      </w:pPr>
      <w:r w:rsidRPr="002A241B">
        <w:t xml:space="preserve">Corrosion Resistance: </w:t>
      </w:r>
      <w:r w:rsidR="00A94B0B" w:rsidRPr="002A241B">
        <w:t>Wearing rings and fasteners shall be galvanically compatible with casing and impeller materials and resistant to corrosion and erosion by the pumped fluid</w:t>
      </w:r>
    </w:p>
    <w:p w14:paraId="545EF5E9" w14:textId="473B1B9E" w:rsidR="00F41354" w:rsidRDefault="00F41354" w:rsidP="00034BE8">
      <w:pPr>
        <w:pStyle w:val="Heading4"/>
      </w:pPr>
      <w:r>
        <w:t>Type: [</w:t>
      </w:r>
      <w:r w:rsidRPr="00227E74">
        <w:rPr>
          <w:highlight w:val="yellow"/>
        </w:rPr>
        <w:t>Removable] [Non-removable</w:t>
      </w:r>
      <w:r>
        <w:t>]</w:t>
      </w:r>
    </w:p>
    <w:p w14:paraId="419F5CAE" w14:textId="60FF19AE" w:rsidR="00F41354" w:rsidRPr="002A241B" w:rsidRDefault="00AF640C" w:rsidP="002A241B">
      <w:pPr>
        <w:pStyle w:val="NotetoSpecifierHZ"/>
      </w:pPr>
      <w:r>
        <w:t>specifier to coordinate with basis of design pump manufacurers to confirm wear rings are removable before specifying as such.</w:t>
      </w:r>
    </w:p>
    <w:p w14:paraId="24A09017" w14:textId="77777777" w:rsidR="00034BE8" w:rsidRPr="002A241B" w:rsidRDefault="00034BE8">
      <w:pPr>
        <w:pStyle w:val="Heading3"/>
      </w:pPr>
      <w:r w:rsidRPr="002A241B">
        <w:t xml:space="preserve">Shaft </w:t>
      </w:r>
    </w:p>
    <w:p w14:paraId="16DA0526" w14:textId="5346EEDF" w:rsidR="00034BE8" w:rsidRDefault="001A26AA" w:rsidP="00034BE8">
      <w:pPr>
        <w:pStyle w:val="Heading4"/>
      </w:pPr>
      <w:r w:rsidRPr="0005537E">
        <w:t>Refer to</w:t>
      </w:r>
      <w:r w:rsidR="00EC0203" w:rsidRPr="0005537E">
        <w:t xml:space="preserve"> </w:t>
      </w:r>
      <w:r w:rsidR="00EC0203" w:rsidRPr="00227E74">
        <w:rPr>
          <w:highlight w:val="yellow"/>
        </w:rPr>
        <w:t xml:space="preserve">Section 43 20 00 </w:t>
      </w:r>
      <w:r w:rsidR="00227E74" w:rsidRPr="00227E74">
        <w:rPr>
          <w:highlight w:val="yellow"/>
        </w:rPr>
        <w:t xml:space="preserve">– </w:t>
      </w:r>
      <w:r w:rsidR="00EC0203" w:rsidRPr="00227E74">
        <w:rPr>
          <w:highlight w:val="yellow"/>
        </w:rPr>
        <w:t>Pumps General</w:t>
      </w:r>
      <w:r w:rsidR="00EC0203" w:rsidRPr="0005537E">
        <w:t xml:space="preserve"> for </w:t>
      </w:r>
      <w:r w:rsidRPr="0005537E">
        <w:t>standard pump shaft requirements.</w:t>
      </w:r>
    </w:p>
    <w:p w14:paraId="7735F485" w14:textId="49136BB8" w:rsidR="00FA2273" w:rsidRPr="002A241B" w:rsidRDefault="00FA2273" w:rsidP="00034BE8">
      <w:pPr>
        <w:pStyle w:val="Heading4"/>
      </w:pPr>
      <w:r>
        <w:t xml:space="preserve">Minimum </w:t>
      </w:r>
      <w:r w:rsidR="0071203B">
        <w:t>Diameter:</w:t>
      </w:r>
      <w:r>
        <w:t xml:space="preserve"> 1.5”</w:t>
      </w:r>
    </w:p>
    <w:p w14:paraId="33679208" w14:textId="2D8E2AE2" w:rsidR="004D4331" w:rsidRPr="00227E74" w:rsidRDefault="00CD42E7" w:rsidP="00DF688F">
      <w:pPr>
        <w:pStyle w:val="Heading3"/>
        <w:rPr>
          <w:highlight w:val="yellow"/>
        </w:rPr>
      </w:pPr>
      <w:r w:rsidRPr="00227E74">
        <w:rPr>
          <w:highlight w:val="yellow"/>
        </w:rPr>
        <w:t>[</w:t>
      </w:r>
      <w:r w:rsidR="007B59E3" w:rsidRPr="002A241B">
        <w:rPr>
          <w:highlight w:val="yellow"/>
        </w:rPr>
        <w:t>Shaft Sleeve</w:t>
      </w:r>
      <w:r w:rsidRPr="00227E74">
        <w:rPr>
          <w:highlight w:val="yellow"/>
        </w:rPr>
        <w:t>]</w:t>
      </w:r>
      <w:r w:rsidR="002F100B" w:rsidRPr="002A241B">
        <w:rPr>
          <w:highlight w:val="yellow"/>
        </w:rPr>
        <w:t xml:space="preserve"> </w:t>
      </w:r>
    </w:p>
    <w:p w14:paraId="0243B3B0" w14:textId="4B4EE00E" w:rsidR="007B59E3" w:rsidRPr="002A241B" w:rsidRDefault="004D4331">
      <w:pPr>
        <w:pStyle w:val="Heading4"/>
      </w:pPr>
      <w:r>
        <w:t xml:space="preserve">Shaft Sleeves </w:t>
      </w:r>
      <w:r w:rsidR="002F100B" w:rsidRPr="002A241B">
        <w:t>shall be:</w:t>
      </w:r>
    </w:p>
    <w:p w14:paraId="2369C6A1" w14:textId="6C27E048" w:rsidR="007B59E3" w:rsidRPr="002A241B" w:rsidRDefault="002F100B">
      <w:pPr>
        <w:pStyle w:val="Heading5"/>
      </w:pPr>
      <w:r w:rsidRPr="002A241B">
        <w:t>P</w:t>
      </w:r>
      <w:r w:rsidR="00034BE8" w:rsidRPr="002A241B">
        <w:t>rotected through the stuffing box by a renewable</w:t>
      </w:r>
      <w:r w:rsidR="00AD3804">
        <w:t>, removable</w:t>
      </w:r>
      <w:r w:rsidR="00034BE8" w:rsidRPr="002A241B">
        <w:t xml:space="preserve"> shaft sleeve. </w:t>
      </w:r>
    </w:p>
    <w:p w14:paraId="3BE5415B" w14:textId="74225758" w:rsidR="002F100B" w:rsidRPr="002A241B" w:rsidRDefault="002F100B">
      <w:pPr>
        <w:pStyle w:val="Heading5"/>
      </w:pPr>
      <w:r w:rsidRPr="002A241B">
        <w:t>S</w:t>
      </w:r>
      <w:r w:rsidR="00034BE8" w:rsidRPr="002A241B">
        <w:t xml:space="preserve">ecured to shaft and a seal shall be provided to prevent leakage under the sleeve. </w:t>
      </w:r>
    </w:p>
    <w:p w14:paraId="45045201" w14:textId="47BA5663" w:rsidR="00034BE8" w:rsidRDefault="000E16F5">
      <w:pPr>
        <w:pStyle w:val="Heading5"/>
      </w:pPr>
      <w:r w:rsidRPr="002A241B">
        <w:t>N</w:t>
      </w:r>
      <w:r w:rsidR="00034BE8" w:rsidRPr="002A241B">
        <w:t>ot be threaded.</w:t>
      </w:r>
    </w:p>
    <w:p w14:paraId="788474C6" w14:textId="0495D775" w:rsidR="00CD42E7" w:rsidRPr="002A241B" w:rsidRDefault="00CD42E7" w:rsidP="002A241B">
      <w:pPr>
        <w:pStyle w:val="NotetoSpecifierHZ"/>
      </w:pPr>
      <w:r>
        <w:t xml:space="preserve">shaft sleeves shall only be included </w:t>
      </w:r>
      <w:r w:rsidR="00BB7D96">
        <w:t>where non-stainless shaft materials are spcified in schedule 43 23 19-003</w:t>
      </w:r>
    </w:p>
    <w:p w14:paraId="51CAC9FA" w14:textId="77777777" w:rsidR="00034BE8" w:rsidRPr="002A241B" w:rsidRDefault="00034BE8" w:rsidP="00034BE8">
      <w:pPr>
        <w:pStyle w:val="Heading3"/>
      </w:pPr>
      <w:r w:rsidRPr="002A241B">
        <w:t>Bearing Housing &amp; Bearings</w:t>
      </w:r>
    </w:p>
    <w:p w14:paraId="7A2B9ED6" w14:textId="181098D6" w:rsidR="00036393" w:rsidRPr="002A241B" w:rsidRDefault="00036393" w:rsidP="00034BE8">
      <w:pPr>
        <w:pStyle w:val="Heading4"/>
      </w:pPr>
      <w:r w:rsidRPr="002A241B">
        <w:t>Type: Bearings shall be of the anti</w:t>
      </w:r>
      <w:r w:rsidRPr="002A241B">
        <w:noBreakHyphen/>
        <w:t>friction ball or tapered roller</w:t>
      </w:r>
    </w:p>
    <w:p w14:paraId="4FC409F5" w14:textId="01A9DEBA" w:rsidR="00036393" w:rsidRDefault="007B0962" w:rsidP="00034BE8">
      <w:pPr>
        <w:pStyle w:val="Heading4"/>
      </w:pPr>
      <w:r w:rsidRPr="002A241B">
        <w:t>A</w:t>
      </w:r>
      <w:r w:rsidR="00584AFB">
        <w:t>BM</w:t>
      </w:r>
      <w:r w:rsidRPr="002A241B">
        <w:t xml:space="preserve">A </w:t>
      </w:r>
      <w:r w:rsidR="00584AFB">
        <w:t>L</w:t>
      </w:r>
      <w:r w:rsidRPr="002A241B">
        <w:t xml:space="preserve">-10 life: </w:t>
      </w:r>
      <w:r w:rsidR="004C1035" w:rsidRPr="002A241B">
        <w:t xml:space="preserve">As specified </w:t>
      </w:r>
      <w:r w:rsidR="00DA27B3" w:rsidRPr="002A241B">
        <w:t>in this Section.</w:t>
      </w:r>
    </w:p>
    <w:p w14:paraId="0B5D2D32" w14:textId="1C458E43" w:rsidR="00D37E88" w:rsidRPr="002A241B" w:rsidRDefault="00D37E88" w:rsidP="00034BE8">
      <w:pPr>
        <w:pStyle w:val="Heading4"/>
      </w:pPr>
      <w:r>
        <w:t>Construction:</w:t>
      </w:r>
    </w:p>
    <w:p w14:paraId="6BB35EF3" w14:textId="62C3D0A1" w:rsidR="00034BE8" w:rsidRDefault="00034BE8" w:rsidP="002A241B">
      <w:pPr>
        <w:pStyle w:val="Heading5"/>
      </w:pPr>
      <w:r w:rsidRPr="002A241B">
        <w:t>Bearing housing shall fully enclose the bearings to prevent entrance of contaminants and shall be designed to provide for axial adjustment of rotating assembly.</w:t>
      </w:r>
    </w:p>
    <w:p w14:paraId="0D278F0D" w14:textId="41A7A20A" w:rsidR="0086128C" w:rsidRPr="0086128C" w:rsidRDefault="0086128C" w:rsidP="0086128C"/>
    <w:p w14:paraId="57003BF0" w14:textId="3F084C04" w:rsidR="0086128C" w:rsidRPr="0086128C" w:rsidRDefault="0086128C" w:rsidP="0086128C">
      <w:pPr>
        <w:tabs>
          <w:tab w:val="left" w:pos="930"/>
        </w:tabs>
      </w:pPr>
      <w:r>
        <w:tab/>
      </w:r>
    </w:p>
    <w:p w14:paraId="7AE468F5" w14:textId="31E62C48" w:rsidR="00EE4341" w:rsidRPr="002A241B" w:rsidRDefault="00034BE8" w:rsidP="002A241B">
      <w:pPr>
        <w:pStyle w:val="Heading5"/>
        <w:numPr>
          <w:ilvl w:val="0"/>
          <w:numId w:val="0"/>
        </w:numPr>
        <w:ind w:left="1872"/>
      </w:pPr>
      <w:r w:rsidRPr="002A241B">
        <w:t>Bearing housing shall be designed with a machined self</w:t>
      </w:r>
      <w:r w:rsidRPr="002A241B">
        <w:noBreakHyphen/>
        <w:t>centering fit with the stuffing box cover.</w:t>
      </w:r>
    </w:p>
    <w:p w14:paraId="6C12DE28" w14:textId="20603708" w:rsidR="00034BE8" w:rsidRDefault="00EE4341">
      <w:pPr>
        <w:pStyle w:val="Heading5"/>
      </w:pPr>
      <w:r>
        <w:t>Thrust Bearin</w:t>
      </w:r>
      <w:r w:rsidR="00FE4B27">
        <w:t xml:space="preserve">g: </w:t>
      </w:r>
      <w:commentRangeStart w:id="362"/>
      <w:r w:rsidR="007E5A9A">
        <w:t>T</w:t>
      </w:r>
      <w:r w:rsidR="00FE4B27">
        <w:t>wo back-to back mounted single-row angular contact ball bearings.</w:t>
      </w:r>
      <w:del w:id="363" w:author="Ghadimi, Shahrouz" w:date="2024-04-17T09:01:00Z">
        <w:r w:rsidR="0086128C" w:rsidDel="00C02A7E">
          <w:delText xml:space="preserve"> </w:delText>
        </w:r>
        <w:r w:rsidR="00B0036C" w:rsidDel="00C02A7E">
          <w:delText xml:space="preserve">As an alternate, a double row angular contact bearing shall also be considered acceptable. </w:delText>
        </w:r>
        <w:commentRangeEnd w:id="362"/>
        <w:r w:rsidR="00AF3324" w:rsidDel="00C02A7E">
          <w:rPr>
            <w:rStyle w:val="CommentReference"/>
            <w:rFonts w:asciiTheme="minorHAnsi" w:hAnsiTheme="minorHAnsi" w:cstheme="minorBidi"/>
          </w:rPr>
          <w:commentReference w:id="362"/>
        </w:r>
      </w:del>
    </w:p>
    <w:p w14:paraId="7D1AFAB5" w14:textId="22668010" w:rsidR="00FE4B27" w:rsidRPr="002A241B" w:rsidRDefault="0062333B" w:rsidP="002A241B">
      <w:pPr>
        <w:pStyle w:val="Heading5"/>
      </w:pPr>
      <w:r>
        <w:t>Radial Bearings: Two single-row</w:t>
      </w:r>
    </w:p>
    <w:p w14:paraId="2BC9B17C" w14:textId="45DE7B30" w:rsidR="00522A2F" w:rsidRPr="002A241B" w:rsidRDefault="00A64581">
      <w:pPr>
        <w:pStyle w:val="Heading5"/>
      </w:pPr>
      <w:r w:rsidRPr="002A241B">
        <w:t>Lubrication: G</w:t>
      </w:r>
      <w:r w:rsidR="00034BE8" w:rsidRPr="002A241B">
        <w:t>rease</w:t>
      </w:r>
      <w:r w:rsidR="00CE59DC">
        <w:t xml:space="preserve"> or </w:t>
      </w:r>
      <w:r w:rsidR="00B22582">
        <w:t>oil-lubrication</w:t>
      </w:r>
    </w:p>
    <w:p w14:paraId="2AE188C9" w14:textId="0328CC6A" w:rsidR="00034BE8" w:rsidRDefault="00522A2F" w:rsidP="00A64581">
      <w:pPr>
        <w:pStyle w:val="Heading5"/>
      </w:pPr>
      <w:r w:rsidRPr="002A241B">
        <w:t xml:space="preserve">Fittings: </w:t>
      </w:r>
      <w:r w:rsidR="00034BE8" w:rsidRPr="002A241B">
        <w:t xml:space="preserve">Zerk-type </w:t>
      </w:r>
      <w:r w:rsidRPr="002A241B">
        <w:t>grease fittings</w:t>
      </w:r>
      <w:r w:rsidR="00034BE8" w:rsidRPr="002A241B">
        <w:t xml:space="preserve">  </w:t>
      </w:r>
    </w:p>
    <w:p w14:paraId="4DE1714B" w14:textId="1DA1EAE6" w:rsidR="00726DCF" w:rsidRDefault="00726DCF">
      <w:pPr>
        <w:pStyle w:val="Heading5"/>
      </w:pPr>
      <w:r>
        <w:t xml:space="preserve">Comply with </w:t>
      </w:r>
      <w:r w:rsidRPr="00624659">
        <w:rPr>
          <w:rPrChange w:id="364" w:author="Ghadimi, Shahrouz" w:date="2024-04-17T09:01:00Z">
            <w:rPr>
              <w:highlight w:val="yellow"/>
            </w:rPr>
          </w:rPrChange>
        </w:rPr>
        <w:t xml:space="preserve">Section 46 00 00 </w:t>
      </w:r>
      <w:r w:rsidR="00227E74" w:rsidRPr="00624659">
        <w:rPr>
          <w:rPrChange w:id="365" w:author="Ghadimi, Shahrouz" w:date="2024-04-17T09:01:00Z">
            <w:rPr>
              <w:highlight w:val="yellow"/>
            </w:rPr>
          </w:rPrChange>
        </w:rPr>
        <w:t xml:space="preserve">– </w:t>
      </w:r>
      <w:r w:rsidRPr="00624659">
        <w:rPr>
          <w:rPrChange w:id="366" w:author="Ghadimi, Shahrouz" w:date="2024-04-17T09:01:00Z">
            <w:rPr>
              <w:highlight w:val="yellow"/>
            </w:rPr>
          </w:rPrChange>
        </w:rPr>
        <w:t>Equipment General Provisions.</w:t>
      </w:r>
    </w:p>
    <w:p w14:paraId="245E301F" w14:textId="09D53440" w:rsidR="00BC4D78" w:rsidRDefault="00BC4D78" w:rsidP="00297D0D">
      <w:pPr>
        <w:pStyle w:val="Heading5"/>
      </w:pPr>
      <w:r>
        <w:t>Oil Bath</w:t>
      </w:r>
      <w:r w:rsidR="001B326A">
        <w:t xml:space="preserve"> Lubricat</w:t>
      </w:r>
      <w:r w:rsidR="00297D0D">
        <w:t>ed Bearing Construction:</w:t>
      </w:r>
    </w:p>
    <w:p w14:paraId="36C581D1" w14:textId="05F88E6F" w:rsidR="0006221C" w:rsidRDefault="0006221C" w:rsidP="0006221C">
      <w:pPr>
        <w:pStyle w:val="Heading6"/>
      </w:pPr>
      <w:r w:rsidRPr="00920BB5">
        <w:t>Lubricant:</w:t>
      </w:r>
      <w:r w:rsidRPr="002A241B">
        <w:t xml:space="preserve"> ISO Gr. 46 turbine oil</w:t>
      </w:r>
    </w:p>
    <w:p w14:paraId="2B7CD95F" w14:textId="7A72C307" w:rsidR="007B2ABE" w:rsidRDefault="007B2ABE" w:rsidP="0006221C">
      <w:pPr>
        <w:pStyle w:val="Heading6"/>
      </w:pPr>
      <w:r>
        <w:t xml:space="preserve">Side-mounted site glass </w:t>
      </w:r>
    </w:p>
    <w:p w14:paraId="1FB0E8EB" w14:textId="7E10D399" w:rsidR="0066567B" w:rsidRPr="002A241B" w:rsidRDefault="00D8435D" w:rsidP="002A241B">
      <w:pPr>
        <w:pStyle w:val="Heading6"/>
      </w:pPr>
      <w:r w:rsidRPr="00920BB5">
        <w:t xml:space="preserve">Seals: Viton double lip seals riding </w:t>
      </w:r>
      <w:r w:rsidR="007B11C1" w:rsidRPr="00920BB5">
        <w:t>on shaft sleeves</w:t>
      </w:r>
      <w:r w:rsidR="00D25149" w:rsidRPr="00920BB5">
        <w:t xml:space="preserve"> at each end of the bearing house.</w:t>
      </w:r>
      <w:r w:rsidR="00AA052A">
        <w:t xml:space="preserve"> This is to </w:t>
      </w:r>
      <w:r w:rsidR="00EE0E16">
        <w:t>provide sealing at each end of the bearing housing.</w:t>
      </w:r>
    </w:p>
    <w:p w14:paraId="6EA17A57" w14:textId="41B4FA8A" w:rsidR="00BC4D78" w:rsidRPr="002A241B" w:rsidRDefault="0006221C" w:rsidP="002A241B">
      <w:pPr>
        <w:pStyle w:val="Heading5"/>
      </w:pPr>
      <w:r w:rsidRPr="00920BB5">
        <w:t xml:space="preserve">Orientation: </w:t>
      </w:r>
      <w:r w:rsidR="00BC4D78" w:rsidRPr="00920BB5">
        <w:t>M</w:t>
      </w:r>
      <w:r w:rsidR="00BC4D78" w:rsidRPr="002A241B">
        <w:t>achined with piloted bearing fits for concentricity of all components.</w:t>
      </w:r>
    </w:p>
    <w:p w14:paraId="2EA15432" w14:textId="2BEBE39B" w:rsidR="00726DCF" w:rsidRPr="002A241B" w:rsidRDefault="00726DCF" w:rsidP="00034BE8">
      <w:pPr>
        <w:pStyle w:val="Heading3"/>
      </w:pPr>
      <w:r w:rsidRPr="002A241B">
        <w:t>Base</w:t>
      </w:r>
    </w:p>
    <w:p w14:paraId="5A1A5640" w14:textId="132B4171" w:rsidR="001A3C5A" w:rsidRPr="002A241B" w:rsidRDefault="001A3C5A" w:rsidP="00726DCF">
      <w:pPr>
        <w:pStyle w:val="Heading4"/>
      </w:pPr>
      <w:r w:rsidRPr="002A241B">
        <w:t>Equipment Support: Combination pump and motor base.</w:t>
      </w:r>
    </w:p>
    <w:p w14:paraId="2949625C" w14:textId="58FE1225" w:rsidR="00034BE8" w:rsidRPr="002A241B" w:rsidRDefault="00D475EB" w:rsidP="002A241B">
      <w:pPr>
        <w:pStyle w:val="Heading4"/>
      </w:pPr>
      <w:r w:rsidRPr="002A241B">
        <w:t xml:space="preserve">Material: </w:t>
      </w:r>
      <w:r w:rsidR="00AA6A56" w:rsidRPr="002A241B">
        <w:t>As scheduled herein. If not scheduled, h</w:t>
      </w:r>
      <w:r w:rsidR="00034BE8" w:rsidRPr="002A241B">
        <w:t>eavy-duty fabricated steel</w:t>
      </w:r>
      <w:r w:rsidR="00AA6A56" w:rsidRPr="002A241B">
        <w:t xml:space="preserve"> or</w:t>
      </w:r>
      <w:r w:rsidR="00034BE8" w:rsidRPr="002A241B">
        <w:t xml:space="preserve"> steel open channel design with openings to facilitate grouting.</w:t>
      </w:r>
    </w:p>
    <w:p w14:paraId="3F295278" w14:textId="260AF38E" w:rsidR="00AA6A56" w:rsidRPr="002A241B" w:rsidRDefault="00034BE8" w:rsidP="00034BE8">
      <w:pPr>
        <w:pStyle w:val="Heading3"/>
      </w:pPr>
      <w:r w:rsidRPr="002A241B">
        <w:t xml:space="preserve">Coupling  </w:t>
      </w:r>
    </w:p>
    <w:p w14:paraId="4EDF5094" w14:textId="6745DDD6" w:rsidR="00AA13EA" w:rsidRPr="00C02A7E" w:rsidRDefault="00CC3394" w:rsidP="00AA6A56">
      <w:pPr>
        <w:pStyle w:val="Heading4"/>
      </w:pPr>
      <w:r>
        <w:t xml:space="preserve">Refer to </w:t>
      </w:r>
      <w:r w:rsidR="00227E74" w:rsidRPr="00C02A7E">
        <w:rPr>
          <w:rPrChange w:id="367" w:author="Ghadimi, Shahrouz" w:date="2024-04-17T09:02:00Z">
            <w:rPr>
              <w:highlight w:val="yellow"/>
            </w:rPr>
          </w:rPrChange>
        </w:rPr>
        <w:t>Section 43 20 00 – Pumps General</w:t>
      </w:r>
      <w:r w:rsidRPr="00C02A7E">
        <w:t xml:space="preserve"> </w:t>
      </w:r>
      <w:r w:rsidR="003A7C94" w:rsidRPr="00C02A7E">
        <w:t>for shaft coupling requirements.</w:t>
      </w:r>
    </w:p>
    <w:p w14:paraId="3B1C51D6" w14:textId="3F8B1352" w:rsidR="00842024" w:rsidRPr="00C02A7E" w:rsidRDefault="00842024" w:rsidP="00AA6A56">
      <w:pPr>
        <w:pStyle w:val="Heading4"/>
      </w:pPr>
      <w:r w:rsidRPr="00C02A7E">
        <w:t>Provide coupling guar</w:t>
      </w:r>
      <w:r w:rsidR="00047B4B" w:rsidRPr="00C02A7E">
        <w:t xml:space="preserve">ds in accordance </w:t>
      </w:r>
      <w:r w:rsidR="00DB459B" w:rsidRPr="00C02A7E">
        <w:t xml:space="preserve">with </w:t>
      </w:r>
      <w:r w:rsidR="00227E74" w:rsidRPr="00C02A7E">
        <w:rPr>
          <w:rPrChange w:id="368" w:author="Ghadimi, Shahrouz" w:date="2024-04-17T09:02:00Z">
            <w:rPr>
              <w:highlight w:val="yellow"/>
            </w:rPr>
          </w:rPrChange>
        </w:rPr>
        <w:t>Section 46 00 00 – Equipment General Provisions.</w:t>
      </w:r>
    </w:p>
    <w:p w14:paraId="5449DB66" w14:textId="5F617A02" w:rsidR="00E01A5A" w:rsidRPr="002A241B" w:rsidRDefault="00E01A5A" w:rsidP="00E01A5A">
      <w:pPr>
        <w:pStyle w:val="Heading3"/>
      </w:pPr>
      <w:r w:rsidRPr="002A241B">
        <w:t>Cutting Mechanism</w:t>
      </w:r>
    </w:p>
    <w:p w14:paraId="1A5E7687" w14:textId="70AA674D" w:rsidR="00E01A5A" w:rsidRPr="002A241B" w:rsidRDefault="00E01A5A" w:rsidP="002A241B">
      <w:pPr>
        <w:pStyle w:val="Heading4"/>
      </w:pPr>
      <w:r w:rsidRPr="002A241B">
        <w:t>Cutter Bar</w:t>
      </w:r>
    </w:p>
    <w:p w14:paraId="14FD0088" w14:textId="4AAF590F" w:rsidR="00075D94" w:rsidRPr="002A241B" w:rsidRDefault="00075D94" w:rsidP="00075D94">
      <w:pPr>
        <w:pStyle w:val="Heading5"/>
      </w:pPr>
      <w:r w:rsidRPr="002A241B">
        <w:t>Location: R</w:t>
      </w:r>
      <w:r w:rsidR="00E01A5A" w:rsidRPr="002A241B">
        <w:t>ecessed into the pump bowl</w:t>
      </w:r>
    </w:p>
    <w:p w14:paraId="569C8600" w14:textId="64919A91" w:rsidR="00E01A5A" w:rsidRPr="002A241B" w:rsidRDefault="00075D94" w:rsidP="002A241B">
      <w:pPr>
        <w:pStyle w:val="Heading5"/>
      </w:pPr>
      <w:r w:rsidRPr="002A241B">
        <w:t>E</w:t>
      </w:r>
      <w:r w:rsidR="00E01A5A" w:rsidRPr="002A241B">
        <w:t>xtend diametrically across entire pump suction opening.</w:t>
      </w:r>
    </w:p>
    <w:p w14:paraId="4DCDA3B6" w14:textId="77777777" w:rsidR="00E01A5A" w:rsidRPr="002A241B" w:rsidRDefault="00E01A5A" w:rsidP="002A241B">
      <w:pPr>
        <w:pStyle w:val="Heading4"/>
      </w:pPr>
      <w:r w:rsidRPr="002A241B">
        <w:t>Cutter Nut</w:t>
      </w:r>
    </w:p>
    <w:p w14:paraId="7438CF02" w14:textId="26DDB11B" w:rsidR="00E01A5A" w:rsidRPr="002A241B" w:rsidRDefault="00E01A5A" w:rsidP="002A241B">
      <w:pPr>
        <w:pStyle w:val="Heading5"/>
      </w:pPr>
      <w:r w:rsidRPr="002A241B">
        <w:t>The impeller shall be secured to the shaft using a special cutter nut, designed to cut stringy materials and prevent binding.</w:t>
      </w:r>
    </w:p>
    <w:p w14:paraId="426A663B" w14:textId="77777777" w:rsidR="00E01A5A" w:rsidRPr="002A241B" w:rsidRDefault="00E01A5A" w:rsidP="002A241B">
      <w:pPr>
        <w:pStyle w:val="Heading4"/>
      </w:pPr>
      <w:r w:rsidRPr="002A241B">
        <w:t>Upper Cutter</w:t>
      </w:r>
    </w:p>
    <w:p w14:paraId="0EE29325" w14:textId="77777777" w:rsidR="0087667D" w:rsidRPr="002A241B" w:rsidRDefault="0087667D" w:rsidP="00B64058">
      <w:pPr>
        <w:pStyle w:val="Heading5"/>
      </w:pPr>
      <w:r w:rsidRPr="002A241B">
        <w:t>Construction:</w:t>
      </w:r>
    </w:p>
    <w:p w14:paraId="2715935B" w14:textId="2C6C30DF" w:rsidR="0087667D" w:rsidRPr="002A241B" w:rsidRDefault="0087667D" w:rsidP="0087667D">
      <w:pPr>
        <w:pStyle w:val="Heading6"/>
      </w:pPr>
      <w:r w:rsidRPr="002A241B">
        <w:t>T</w:t>
      </w:r>
      <w:r w:rsidR="00E01A5A" w:rsidRPr="002A241B">
        <w:t>hreaded into the back pull-out adapter plate above the impeller</w:t>
      </w:r>
    </w:p>
    <w:p w14:paraId="09652546" w14:textId="1D865C4E" w:rsidR="0087667D" w:rsidRPr="002A241B" w:rsidRDefault="00D35FBA" w:rsidP="0087667D">
      <w:pPr>
        <w:pStyle w:val="Heading6"/>
      </w:pPr>
      <w:r w:rsidRPr="002A241B">
        <w:t>C</w:t>
      </w:r>
      <w:r w:rsidR="00E01A5A" w:rsidRPr="002A241B">
        <w:t>ut against the pump-out vanes and the impeller hub</w:t>
      </w:r>
    </w:p>
    <w:p w14:paraId="741FD43E" w14:textId="7FED617C" w:rsidR="00E01A5A" w:rsidRPr="002A241B" w:rsidRDefault="00F41A7F" w:rsidP="002A241B">
      <w:pPr>
        <w:pStyle w:val="Heading6"/>
      </w:pPr>
      <w:r w:rsidRPr="002A241B">
        <w:t>R</w:t>
      </w:r>
      <w:r w:rsidR="00E01A5A" w:rsidRPr="002A241B">
        <w:t>emov</w:t>
      </w:r>
      <w:r w:rsidRPr="002A241B">
        <w:t>e</w:t>
      </w:r>
      <w:r w:rsidR="00E01A5A" w:rsidRPr="002A241B">
        <w:t xml:space="preserve"> stringy materials from the mechanical seal area.</w:t>
      </w:r>
    </w:p>
    <w:p w14:paraId="104108AB" w14:textId="77777777" w:rsidR="00872ECA" w:rsidRPr="002A241B" w:rsidRDefault="00E01A5A" w:rsidP="00B64058">
      <w:pPr>
        <w:pStyle w:val="Heading4"/>
      </w:pPr>
      <w:r w:rsidRPr="002A241B">
        <w:t xml:space="preserve">External Cutter: </w:t>
      </w:r>
    </w:p>
    <w:p w14:paraId="041E35B4" w14:textId="42FD1E1D" w:rsidR="00E01A5A" w:rsidRPr="002A241B" w:rsidRDefault="00872ECA" w:rsidP="002A241B">
      <w:pPr>
        <w:pStyle w:val="Heading5"/>
      </w:pPr>
      <w:r w:rsidRPr="002A241B">
        <w:t>C</w:t>
      </w:r>
      <w:r w:rsidR="00E01A5A" w:rsidRPr="002A241B">
        <w:t>ut against the outside surface of the cutter bar.</w:t>
      </w:r>
    </w:p>
    <w:p w14:paraId="71DA65D0" w14:textId="77777777" w:rsidR="00FA09A4" w:rsidRPr="00617417" w:rsidRDefault="00FA09A4" w:rsidP="00FA09A4">
      <w:pPr>
        <w:pStyle w:val="Heading2"/>
      </w:pPr>
      <w:r w:rsidRPr="00617417">
        <w:t>structural steel</w:t>
      </w:r>
    </w:p>
    <w:p w14:paraId="6280D977" w14:textId="77777777" w:rsidR="00FA09A4" w:rsidRPr="00DF3E8E" w:rsidRDefault="00FA09A4" w:rsidP="00FA09A4">
      <w:pPr>
        <w:pStyle w:val="Heading3"/>
      </w:pPr>
      <w:r w:rsidRPr="00617417">
        <w:t>Comply w</w:t>
      </w:r>
      <w:r w:rsidRPr="00DF3E8E">
        <w:t xml:space="preserve">ith </w:t>
      </w:r>
      <w:r w:rsidRPr="00DF3E8E">
        <w:rPr>
          <w:rPrChange w:id="369" w:author="Ghadimi, Shahrouz" w:date="2024-04-17T09:02:00Z">
            <w:rPr>
              <w:highlight w:val="yellow"/>
            </w:rPr>
          </w:rPrChange>
        </w:rPr>
        <w:t>Section 43 20 00 – Pumps Genera</w:t>
      </w:r>
      <w:r w:rsidRPr="00DF3E8E">
        <w:t>l.</w:t>
      </w:r>
    </w:p>
    <w:p w14:paraId="0423A2A5" w14:textId="77777777" w:rsidR="00FA09A4" w:rsidRPr="00DF3E8E" w:rsidRDefault="00FA09A4" w:rsidP="00FA09A4">
      <w:pPr>
        <w:pStyle w:val="Heading2"/>
      </w:pPr>
      <w:r w:rsidRPr="00DF3E8E">
        <w:t>Dissimilar metals</w:t>
      </w:r>
    </w:p>
    <w:p w14:paraId="66234372" w14:textId="77777777" w:rsidR="00FA09A4" w:rsidRPr="00DF3E8E" w:rsidRDefault="00FA09A4" w:rsidP="00FA09A4">
      <w:pPr>
        <w:pStyle w:val="Heading3"/>
      </w:pPr>
      <w:r w:rsidRPr="00DF3E8E">
        <w:t xml:space="preserve">Comply with </w:t>
      </w:r>
      <w:r w:rsidRPr="00DF3E8E">
        <w:rPr>
          <w:rPrChange w:id="370" w:author="Ghadimi, Shahrouz" w:date="2024-04-17T09:02:00Z">
            <w:rPr>
              <w:highlight w:val="yellow"/>
            </w:rPr>
          </w:rPrChange>
        </w:rPr>
        <w:t>Section 43 20 00 – Pumps General</w:t>
      </w:r>
      <w:r w:rsidRPr="00DF3E8E">
        <w:t>.</w:t>
      </w:r>
    </w:p>
    <w:p w14:paraId="71DF4C65" w14:textId="77777777" w:rsidR="00FA09A4" w:rsidRPr="00DF3E8E" w:rsidRDefault="00FA09A4" w:rsidP="00FA09A4">
      <w:pPr>
        <w:pStyle w:val="Heading2"/>
      </w:pPr>
      <w:r w:rsidRPr="00DF3E8E">
        <w:t>Galvanizing</w:t>
      </w:r>
    </w:p>
    <w:p w14:paraId="1E82B2AF" w14:textId="77777777" w:rsidR="00FA09A4" w:rsidRPr="00DF3E8E" w:rsidRDefault="00FA09A4" w:rsidP="00FA09A4">
      <w:pPr>
        <w:pStyle w:val="Heading3"/>
      </w:pPr>
      <w:r w:rsidRPr="00DF3E8E">
        <w:t xml:space="preserve">Where applicable, galvanizing shall be performed in accordance with </w:t>
      </w:r>
      <w:r w:rsidRPr="00DF3E8E">
        <w:rPr>
          <w:rPrChange w:id="371" w:author="Ghadimi, Shahrouz" w:date="2024-04-17T09:02:00Z">
            <w:rPr>
              <w:highlight w:val="yellow"/>
            </w:rPr>
          </w:rPrChange>
        </w:rPr>
        <w:t>Section 05 05 13 – Galvanizing</w:t>
      </w:r>
      <w:r w:rsidRPr="00DF3E8E">
        <w:t>.</w:t>
      </w:r>
    </w:p>
    <w:p w14:paraId="170D9DF2" w14:textId="77777777" w:rsidR="00FA09A4" w:rsidRPr="002F64CF" w:rsidRDefault="00FA09A4" w:rsidP="00FA09A4">
      <w:pPr>
        <w:pStyle w:val="Heading2"/>
      </w:pPr>
      <w:r w:rsidRPr="002F64CF">
        <w:t>standardization of grease fittings</w:t>
      </w:r>
    </w:p>
    <w:p w14:paraId="00711380" w14:textId="77777777" w:rsidR="00FA09A4" w:rsidRPr="002F64CF" w:rsidRDefault="00FA09A4" w:rsidP="00FA09A4">
      <w:pPr>
        <w:pStyle w:val="Heading3"/>
      </w:pPr>
      <w:r w:rsidRPr="00617417">
        <w:t xml:space="preserve">Grease Fittings: Comply with </w:t>
      </w:r>
      <w:r w:rsidRPr="00984E21">
        <w:rPr>
          <w:rPrChange w:id="372" w:author="Ghadimi, Shahrouz" w:date="2024-04-17T09:03:00Z">
            <w:rPr>
              <w:highlight w:val="yellow"/>
            </w:rPr>
          </w:rPrChange>
        </w:rPr>
        <w:t>Section 46 00 00 – Equipment General Provisions</w:t>
      </w:r>
      <w:r w:rsidRPr="00984E21">
        <w:t>.</w:t>
      </w:r>
    </w:p>
    <w:p w14:paraId="656E41F4" w14:textId="4AD6FC1F" w:rsidR="00A6110D" w:rsidRPr="002A241B" w:rsidRDefault="00A6110D" w:rsidP="00034BE8">
      <w:pPr>
        <w:pStyle w:val="Heading2"/>
      </w:pPr>
      <w:r w:rsidRPr="002A241B">
        <w:t>appurtenances</w:t>
      </w:r>
    </w:p>
    <w:p w14:paraId="48309A28" w14:textId="6E316768" w:rsidR="00034BE8" w:rsidRPr="002A241B" w:rsidRDefault="00034BE8">
      <w:pPr>
        <w:pStyle w:val="Heading3"/>
      </w:pPr>
      <w:r w:rsidRPr="002A241B">
        <w:t>Shaft Seal</w:t>
      </w:r>
      <w:r w:rsidR="006E7A75" w:rsidRPr="002A241B">
        <w:t xml:space="preserve">s: </w:t>
      </w:r>
      <w:r w:rsidRPr="002A241B">
        <w:t>Shaft sealing shall be accomplished by one of the following methods as identified in the schedule below.</w:t>
      </w:r>
    </w:p>
    <w:p w14:paraId="0B96C8BA" w14:textId="34000958" w:rsidR="00034BE8" w:rsidRPr="002A241B" w:rsidRDefault="00034BE8">
      <w:pPr>
        <w:pStyle w:val="Heading4"/>
      </w:pPr>
      <w:r w:rsidRPr="002A241B">
        <w:t>Packing and lantern ring. A minimum of 5 rings of packing shall be provided.</w:t>
      </w:r>
    </w:p>
    <w:p w14:paraId="329F3308" w14:textId="77777777" w:rsidR="00034BE8" w:rsidRPr="002A241B" w:rsidRDefault="00034BE8">
      <w:pPr>
        <w:pStyle w:val="Heading4"/>
      </w:pPr>
      <w:r w:rsidRPr="002A241B">
        <w:t xml:space="preserve">Single mechanical cartridge seals shall be AW Chesterton, John Crane, or equal. If specified, a throat bushing shall be provided. Throat bushing shall have spiral grooves and shall be Enviroseal SpiralTrac or equal. </w:t>
      </w:r>
    </w:p>
    <w:p w14:paraId="20757ADF" w14:textId="02595152" w:rsidR="00034BE8" w:rsidRDefault="00034BE8">
      <w:pPr>
        <w:pStyle w:val="Heading4"/>
      </w:pPr>
      <w:r w:rsidRPr="002A241B">
        <w:t xml:space="preserve">Split single mechanical seals shall be AW Chesterton, John Crane, or equal. If specified, a throat bushing shall be provided. Throat bushing shall have spiral grooves and shall be Enviroseal SpiralTrac or equal. </w:t>
      </w:r>
    </w:p>
    <w:p w14:paraId="1FCCE5BC" w14:textId="1EAE8A5C" w:rsidR="00B86AEC" w:rsidRDefault="00B86AEC" w:rsidP="00B86AEC">
      <w:pPr>
        <w:pStyle w:val="Heading4"/>
      </w:pPr>
      <w:r>
        <w:t xml:space="preserve">Mechanical seals shall be designed </w:t>
      </w:r>
      <w:r w:rsidR="00DE548E">
        <w:t>not require flush water</w:t>
      </w:r>
    </w:p>
    <w:p w14:paraId="28FEAE09" w14:textId="460C44C2" w:rsidR="00DE548E" w:rsidRPr="00CD42E7" w:rsidRDefault="00DE548E" w:rsidP="00B86AEC">
      <w:pPr>
        <w:pStyle w:val="Heading4"/>
      </w:pPr>
      <w:r w:rsidRPr="00CD42E7">
        <w:t>Location: Immediately behind the impeller hub</w:t>
      </w:r>
      <w:r w:rsidR="0009016A" w:rsidRPr="00CD42E7">
        <w:t xml:space="preserve"> to minimize the depth of the stuffing box and maximize the flushing available from the impeller pumpout vanes</w:t>
      </w:r>
      <w:r w:rsidR="0063255B" w:rsidRPr="002A241B">
        <w:t>.</w:t>
      </w:r>
    </w:p>
    <w:p w14:paraId="55F782FE" w14:textId="0DF7A1E8" w:rsidR="00034BE8" w:rsidRPr="002A241B" w:rsidRDefault="00034BE8" w:rsidP="006E7A75">
      <w:pPr>
        <w:pStyle w:val="Heading3"/>
      </w:pPr>
      <w:r w:rsidRPr="002A241B">
        <w:t>Shaft Seal Schedule</w:t>
      </w:r>
      <w:r w:rsidR="002F47AB" w:rsidRPr="002A241B">
        <w:t xml:space="preserve"> 43 23 1</w:t>
      </w:r>
      <w:r w:rsidR="00327AE4">
        <w:t>9</w:t>
      </w:r>
      <w:r w:rsidR="002F47AB" w:rsidRPr="002A241B">
        <w:t>-04</w:t>
      </w:r>
    </w:p>
    <w:p w14:paraId="4F92D547" w14:textId="54FC2BD2" w:rsidR="002F47AB" w:rsidRPr="002A241B" w:rsidRDefault="00227E74" w:rsidP="002A241B">
      <w:pPr>
        <w:pStyle w:val="TableFigureTitleHZ"/>
      </w:pPr>
      <w:r w:rsidRPr="002A241B">
        <w:t>Shaft Seal Schedule 43 23 1</w:t>
      </w:r>
      <w:r>
        <w:t>9</w:t>
      </w:r>
      <w:r w:rsidRPr="002A241B">
        <w:t>-04</w:t>
      </w:r>
    </w:p>
    <w:tbl>
      <w:tblPr>
        <w:tblW w:w="8070" w:type="dxa"/>
        <w:jc w:val="center"/>
        <w:tblBorders>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4380"/>
        <w:gridCol w:w="1890"/>
        <w:gridCol w:w="1800"/>
      </w:tblGrid>
      <w:tr w:rsidR="00034BE8" w:rsidRPr="002F47AB" w14:paraId="48E93BE4" w14:textId="77777777" w:rsidTr="002A241B">
        <w:trPr>
          <w:trHeight w:val="315"/>
          <w:tblHeader/>
          <w:jc w:val="center"/>
        </w:trPr>
        <w:tc>
          <w:tcPr>
            <w:tcW w:w="4380" w:type="dxa"/>
            <w:shd w:val="clear" w:color="auto" w:fill="CBC49D"/>
            <w:vAlign w:val="center"/>
          </w:tcPr>
          <w:p w14:paraId="13693D24" w14:textId="77777777" w:rsidR="00034BE8" w:rsidRPr="002A241B" w:rsidRDefault="00034BE8" w:rsidP="007B1F4D">
            <w:pPr>
              <w:pStyle w:val="TableData-CenteredHZ"/>
              <w:jc w:val="left"/>
              <w:rPr>
                <w:b/>
                <w:bCs/>
              </w:rPr>
            </w:pPr>
          </w:p>
        </w:tc>
        <w:tc>
          <w:tcPr>
            <w:tcW w:w="1890" w:type="dxa"/>
            <w:shd w:val="clear" w:color="auto" w:fill="CBC49D"/>
            <w:vAlign w:val="center"/>
          </w:tcPr>
          <w:p w14:paraId="475B5303" w14:textId="77777777" w:rsidR="00034BE8" w:rsidRPr="002A241B" w:rsidRDefault="00034BE8" w:rsidP="007B1F4D">
            <w:pPr>
              <w:pStyle w:val="TableData-CenteredHZ"/>
              <w:rPr>
                <w:b/>
                <w:bCs/>
              </w:rPr>
            </w:pPr>
            <w:r w:rsidRPr="002A241B">
              <w:rPr>
                <w:b/>
                <w:bCs/>
              </w:rPr>
              <w:t>Service 1</w:t>
            </w:r>
          </w:p>
        </w:tc>
        <w:tc>
          <w:tcPr>
            <w:tcW w:w="1800" w:type="dxa"/>
            <w:shd w:val="clear" w:color="auto" w:fill="CBC49D"/>
            <w:vAlign w:val="center"/>
          </w:tcPr>
          <w:p w14:paraId="158C7821" w14:textId="77777777" w:rsidR="00034BE8" w:rsidRPr="002A241B" w:rsidRDefault="00034BE8" w:rsidP="007B1F4D">
            <w:pPr>
              <w:pStyle w:val="TableData-CenteredHZ"/>
              <w:rPr>
                <w:b/>
                <w:bCs/>
              </w:rPr>
            </w:pPr>
            <w:r w:rsidRPr="002A241B">
              <w:rPr>
                <w:b/>
                <w:bCs/>
              </w:rPr>
              <w:t>Service2</w:t>
            </w:r>
          </w:p>
        </w:tc>
      </w:tr>
      <w:tr w:rsidR="00034BE8" w:rsidRPr="002F47AB" w14:paraId="62EF9AFD" w14:textId="77777777" w:rsidTr="009D49FB">
        <w:trPr>
          <w:trHeight w:val="432"/>
          <w:jc w:val="center"/>
        </w:trPr>
        <w:tc>
          <w:tcPr>
            <w:tcW w:w="4380" w:type="dxa"/>
            <w:shd w:val="clear" w:color="auto" w:fill="auto"/>
            <w:vAlign w:val="center"/>
          </w:tcPr>
          <w:p w14:paraId="36AB729E" w14:textId="77777777" w:rsidR="00034BE8" w:rsidRPr="002A241B" w:rsidRDefault="00034BE8" w:rsidP="007B1F4D">
            <w:pPr>
              <w:pStyle w:val="TableData-CenteredHZ"/>
              <w:jc w:val="left"/>
            </w:pPr>
            <w:r w:rsidRPr="002A241B">
              <w:t>Shaft Sealing Arrangement</w:t>
            </w:r>
          </w:p>
        </w:tc>
        <w:tc>
          <w:tcPr>
            <w:tcW w:w="1890" w:type="dxa"/>
            <w:shd w:val="clear" w:color="auto" w:fill="auto"/>
            <w:vAlign w:val="center"/>
          </w:tcPr>
          <w:p w14:paraId="6A58FA9A" w14:textId="77777777" w:rsidR="00034BE8" w:rsidRPr="002A241B" w:rsidRDefault="00034BE8" w:rsidP="007B1F4D">
            <w:pPr>
              <w:pStyle w:val="TableData-CenteredHZ"/>
              <w:rPr>
                <w:highlight w:val="yellow"/>
              </w:rPr>
            </w:pPr>
            <w:r w:rsidRPr="002A241B">
              <w:t>[</w:t>
            </w:r>
            <w:r w:rsidRPr="002A241B">
              <w:rPr>
                <w:highlight w:val="yellow"/>
              </w:rPr>
              <w:t>Packing]</w:t>
            </w:r>
          </w:p>
          <w:p w14:paraId="7292D2AA" w14:textId="77777777" w:rsidR="00034BE8" w:rsidRPr="002A241B" w:rsidRDefault="00034BE8" w:rsidP="007B1F4D">
            <w:pPr>
              <w:pStyle w:val="TableData-CenteredHZ"/>
              <w:rPr>
                <w:highlight w:val="yellow"/>
              </w:rPr>
            </w:pPr>
            <w:r w:rsidRPr="002A241B">
              <w:rPr>
                <w:highlight w:val="yellow"/>
              </w:rPr>
              <w:t>[Single Mechanical Cartridge Seal]</w:t>
            </w:r>
          </w:p>
          <w:p w14:paraId="05A8B31B" w14:textId="77777777" w:rsidR="00034BE8" w:rsidRPr="002A241B" w:rsidRDefault="00034BE8" w:rsidP="007B1F4D">
            <w:pPr>
              <w:pStyle w:val="TableData-CenteredHZ"/>
            </w:pPr>
            <w:r w:rsidRPr="002A241B">
              <w:rPr>
                <w:highlight w:val="yellow"/>
              </w:rPr>
              <w:t>[Split Single Mechanical Seal]</w:t>
            </w:r>
          </w:p>
        </w:tc>
        <w:tc>
          <w:tcPr>
            <w:tcW w:w="1800" w:type="dxa"/>
            <w:shd w:val="clear" w:color="auto" w:fill="auto"/>
            <w:vAlign w:val="center"/>
          </w:tcPr>
          <w:p w14:paraId="33EBC34A" w14:textId="77777777" w:rsidR="00034BE8" w:rsidRPr="002A241B" w:rsidRDefault="00034BE8" w:rsidP="007B1F4D">
            <w:pPr>
              <w:pStyle w:val="TableData-CenteredHZ"/>
              <w:rPr>
                <w:highlight w:val="yellow"/>
              </w:rPr>
            </w:pPr>
            <w:r w:rsidRPr="002A241B">
              <w:rPr>
                <w:highlight w:val="yellow"/>
              </w:rPr>
              <w:t>[Packing]</w:t>
            </w:r>
          </w:p>
          <w:p w14:paraId="76AFB55D" w14:textId="77777777" w:rsidR="00034BE8" w:rsidRPr="002A241B" w:rsidRDefault="00034BE8" w:rsidP="007B1F4D">
            <w:pPr>
              <w:pStyle w:val="TableData-CenteredHZ"/>
              <w:rPr>
                <w:highlight w:val="yellow"/>
              </w:rPr>
            </w:pPr>
            <w:r w:rsidRPr="002A241B">
              <w:rPr>
                <w:highlight w:val="yellow"/>
              </w:rPr>
              <w:t>[Single Mechanical Cartridge Seal]</w:t>
            </w:r>
          </w:p>
          <w:p w14:paraId="4DCD9590" w14:textId="77777777" w:rsidR="00034BE8" w:rsidRPr="002A241B" w:rsidRDefault="00034BE8" w:rsidP="007B1F4D">
            <w:pPr>
              <w:pStyle w:val="TableData-CenteredHZ"/>
            </w:pPr>
            <w:r w:rsidRPr="002A241B">
              <w:rPr>
                <w:highlight w:val="yellow"/>
              </w:rPr>
              <w:t>[Split Single Mechanical Seal]</w:t>
            </w:r>
          </w:p>
        </w:tc>
      </w:tr>
      <w:tr w:rsidR="00034BE8" w:rsidRPr="002F47AB" w14:paraId="0025CAD8" w14:textId="77777777" w:rsidTr="009D49FB">
        <w:trPr>
          <w:trHeight w:val="432"/>
          <w:jc w:val="center"/>
        </w:trPr>
        <w:tc>
          <w:tcPr>
            <w:tcW w:w="4380" w:type="dxa"/>
            <w:shd w:val="clear" w:color="auto" w:fill="auto"/>
            <w:vAlign w:val="center"/>
          </w:tcPr>
          <w:p w14:paraId="1D19C869" w14:textId="77777777" w:rsidR="00034BE8" w:rsidRPr="002A241B" w:rsidRDefault="00034BE8" w:rsidP="007B1F4D">
            <w:pPr>
              <w:pStyle w:val="TableData-CenteredHZ"/>
              <w:jc w:val="left"/>
            </w:pPr>
            <w:r w:rsidRPr="002A241B">
              <w:t>Throat Bushing</w:t>
            </w:r>
          </w:p>
        </w:tc>
        <w:tc>
          <w:tcPr>
            <w:tcW w:w="1890" w:type="dxa"/>
            <w:shd w:val="clear" w:color="auto" w:fill="auto"/>
            <w:vAlign w:val="center"/>
          </w:tcPr>
          <w:p w14:paraId="012A1839" w14:textId="77777777" w:rsidR="00034BE8" w:rsidRPr="002A241B" w:rsidRDefault="00034BE8" w:rsidP="007B1F4D">
            <w:pPr>
              <w:pStyle w:val="TableData-CenteredHZ"/>
            </w:pPr>
            <w:r w:rsidRPr="002A241B">
              <w:t>Yes</w:t>
            </w:r>
          </w:p>
        </w:tc>
        <w:tc>
          <w:tcPr>
            <w:tcW w:w="1800" w:type="dxa"/>
            <w:shd w:val="clear" w:color="auto" w:fill="auto"/>
            <w:vAlign w:val="center"/>
          </w:tcPr>
          <w:p w14:paraId="46EFFF66" w14:textId="77777777" w:rsidR="00034BE8" w:rsidRPr="002A241B" w:rsidRDefault="00034BE8" w:rsidP="007B1F4D">
            <w:pPr>
              <w:pStyle w:val="TableData-CenteredHZ"/>
            </w:pPr>
            <w:r w:rsidRPr="002A241B">
              <w:t>Yes</w:t>
            </w:r>
          </w:p>
        </w:tc>
      </w:tr>
      <w:tr w:rsidR="00034BE8" w:rsidRPr="002F47AB" w14:paraId="63FED7C7" w14:textId="77777777" w:rsidTr="009D49FB">
        <w:trPr>
          <w:trHeight w:val="432"/>
          <w:jc w:val="center"/>
        </w:trPr>
        <w:tc>
          <w:tcPr>
            <w:tcW w:w="4380" w:type="dxa"/>
            <w:shd w:val="clear" w:color="auto" w:fill="auto"/>
            <w:vAlign w:val="center"/>
          </w:tcPr>
          <w:p w14:paraId="44E376CB" w14:textId="77777777" w:rsidR="00034BE8" w:rsidRPr="002A241B" w:rsidRDefault="00034BE8" w:rsidP="007B1F4D">
            <w:pPr>
              <w:pStyle w:val="TableData-CenteredHZ"/>
              <w:jc w:val="left"/>
            </w:pPr>
            <w:r w:rsidRPr="002A241B">
              <w:t>Seal Flush Source / API Flush Plan</w:t>
            </w:r>
          </w:p>
        </w:tc>
        <w:tc>
          <w:tcPr>
            <w:tcW w:w="1890" w:type="dxa"/>
            <w:shd w:val="clear" w:color="auto" w:fill="auto"/>
            <w:vAlign w:val="center"/>
          </w:tcPr>
          <w:p w14:paraId="655117AC" w14:textId="77777777" w:rsidR="00034BE8" w:rsidRPr="002A241B" w:rsidRDefault="00034BE8" w:rsidP="007B1F4D">
            <w:pPr>
              <w:pStyle w:val="TableData-CenteredHZ"/>
              <w:rPr>
                <w:highlight w:val="yellow"/>
              </w:rPr>
            </w:pPr>
            <w:r w:rsidRPr="002A241B">
              <w:rPr>
                <w:highlight w:val="yellow"/>
              </w:rPr>
              <w:t xml:space="preserve">[External / Plan 32] </w:t>
            </w:r>
          </w:p>
          <w:p w14:paraId="7306061C" w14:textId="77777777" w:rsidR="00034BE8" w:rsidRPr="002A241B" w:rsidRDefault="00034BE8" w:rsidP="007B1F4D">
            <w:pPr>
              <w:pStyle w:val="TableData-CenteredHZ"/>
              <w:rPr>
                <w:highlight w:val="yellow"/>
              </w:rPr>
            </w:pPr>
            <w:r w:rsidRPr="002A241B">
              <w:rPr>
                <w:highlight w:val="yellow"/>
              </w:rPr>
              <w:t>[None / Plan 02]</w:t>
            </w:r>
          </w:p>
          <w:p w14:paraId="49255E33" w14:textId="77777777" w:rsidR="00034BE8" w:rsidRPr="002A241B" w:rsidRDefault="00034BE8" w:rsidP="007B1F4D">
            <w:pPr>
              <w:pStyle w:val="TableData-CenteredHZ"/>
            </w:pPr>
            <w:r w:rsidRPr="002A241B">
              <w:rPr>
                <w:highlight w:val="yellow"/>
              </w:rPr>
              <w:t>[Product / Plan 11]</w:t>
            </w:r>
          </w:p>
        </w:tc>
        <w:tc>
          <w:tcPr>
            <w:tcW w:w="1800" w:type="dxa"/>
            <w:shd w:val="clear" w:color="auto" w:fill="auto"/>
            <w:vAlign w:val="center"/>
          </w:tcPr>
          <w:p w14:paraId="399BB873" w14:textId="77777777" w:rsidR="00034BE8" w:rsidRPr="002A241B" w:rsidRDefault="00034BE8" w:rsidP="007B1F4D">
            <w:pPr>
              <w:pStyle w:val="TableData-CenteredHZ"/>
              <w:rPr>
                <w:highlight w:val="yellow"/>
              </w:rPr>
            </w:pPr>
            <w:r w:rsidRPr="002A241B">
              <w:rPr>
                <w:highlight w:val="yellow"/>
              </w:rPr>
              <w:t xml:space="preserve">[External / Plan 32] </w:t>
            </w:r>
          </w:p>
          <w:p w14:paraId="25FFD92A" w14:textId="77777777" w:rsidR="00034BE8" w:rsidRPr="002A241B" w:rsidRDefault="00034BE8" w:rsidP="007B1F4D">
            <w:pPr>
              <w:pStyle w:val="TableData-CenteredHZ"/>
              <w:rPr>
                <w:highlight w:val="yellow"/>
              </w:rPr>
            </w:pPr>
            <w:r w:rsidRPr="002A241B">
              <w:rPr>
                <w:highlight w:val="yellow"/>
              </w:rPr>
              <w:t>[None / Plan 02]</w:t>
            </w:r>
          </w:p>
          <w:p w14:paraId="633ADB60" w14:textId="77777777" w:rsidR="00034BE8" w:rsidRPr="002A241B" w:rsidRDefault="00034BE8" w:rsidP="007B1F4D">
            <w:pPr>
              <w:pStyle w:val="TableData-CenteredHZ"/>
            </w:pPr>
            <w:r w:rsidRPr="002A241B">
              <w:rPr>
                <w:highlight w:val="yellow"/>
              </w:rPr>
              <w:t>[Product / Plan 11]</w:t>
            </w:r>
          </w:p>
        </w:tc>
      </w:tr>
      <w:tr w:rsidR="00034BE8" w:rsidRPr="002F47AB" w14:paraId="6CD6B282" w14:textId="77777777" w:rsidTr="009D49FB">
        <w:trPr>
          <w:trHeight w:val="432"/>
          <w:jc w:val="center"/>
        </w:trPr>
        <w:tc>
          <w:tcPr>
            <w:tcW w:w="4380" w:type="dxa"/>
            <w:shd w:val="clear" w:color="auto" w:fill="auto"/>
            <w:vAlign w:val="center"/>
          </w:tcPr>
          <w:p w14:paraId="42A8C855" w14:textId="77777777" w:rsidR="00034BE8" w:rsidRPr="002A241B" w:rsidRDefault="00034BE8" w:rsidP="007B1F4D">
            <w:pPr>
              <w:pStyle w:val="TableData-CenteredHZ"/>
              <w:jc w:val="left"/>
            </w:pPr>
            <w:r w:rsidRPr="002A241B">
              <w:t>Seal Face Material</w:t>
            </w:r>
          </w:p>
        </w:tc>
        <w:tc>
          <w:tcPr>
            <w:tcW w:w="1890" w:type="dxa"/>
            <w:shd w:val="clear" w:color="auto" w:fill="auto"/>
            <w:vAlign w:val="center"/>
          </w:tcPr>
          <w:p w14:paraId="601A32F4" w14:textId="77777777" w:rsidR="00034BE8" w:rsidRPr="002A241B" w:rsidRDefault="00034BE8" w:rsidP="007B1F4D">
            <w:pPr>
              <w:pStyle w:val="TableData-CenteredHZ"/>
            </w:pPr>
            <w:r w:rsidRPr="002A241B">
              <w:t>Silicon Carbide</w:t>
            </w:r>
          </w:p>
        </w:tc>
        <w:tc>
          <w:tcPr>
            <w:tcW w:w="1800" w:type="dxa"/>
            <w:shd w:val="clear" w:color="auto" w:fill="auto"/>
            <w:vAlign w:val="center"/>
          </w:tcPr>
          <w:p w14:paraId="68219ED1" w14:textId="77777777" w:rsidR="00034BE8" w:rsidRPr="002A241B" w:rsidRDefault="00034BE8" w:rsidP="007B1F4D">
            <w:pPr>
              <w:pStyle w:val="TableData-CenteredHZ"/>
            </w:pPr>
            <w:r w:rsidRPr="002A241B">
              <w:t>Silicon Carbide</w:t>
            </w:r>
          </w:p>
        </w:tc>
      </w:tr>
      <w:tr w:rsidR="00034BE8" w:rsidRPr="002F47AB" w14:paraId="097D39DC" w14:textId="77777777" w:rsidTr="009D49FB">
        <w:trPr>
          <w:trHeight w:val="432"/>
          <w:jc w:val="center"/>
        </w:trPr>
        <w:tc>
          <w:tcPr>
            <w:tcW w:w="4380" w:type="dxa"/>
            <w:shd w:val="clear" w:color="auto" w:fill="auto"/>
            <w:vAlign w:val="center"/>
          </w:tcPr>
          <w:p w14:paraId="038B055D" w14:textId="77777777" w:rsidR="00034BE8" w:rsidRPr="002A241B" w:rsidRDefault="00034BE8" w:rsidP="007B1F4D">
            <w:pPr>
              <w:pStyle w:val="TableData-CenteredHZ"/>
              <w:jc w:val="left"/>
            </w:pPr>
            <w:r w:rsidRPr="002A241B">
              <w:t>Metallic Components</w:t>
            </w:r>
          </w:p>
        </w:tc>
        <w:tc>
          <w:tcPr>
            <w:tcW w:w="1890" w:type="dxa"/>
            <w:shd w:val="clear" w:color="auto" w:fill="auto"/>
            <w:vAlign w:val="center"/>
          </w:tcPr>
          <w:p w14:paraId="07597610" w14:textId="77777777" w:rsidR="00034BE8" w:rsidRPr="002A241B" w:rsidRDefault="00034BE8" w:rsidP="007B1F4D">
            <w:pPr>
              <w:pStyle w:val="TableData-CenteredHZ"/>
            </w:pPr>
            <w:r w:rsidRPr="002A241B">
              <w:t>316 SST</w:t>
            </w:r>
          </w:p>
        </w:tc>
        <w:tc>
          <w:tcPr>
            <w:tcW w:w="1800" w:type="dxa"/>
            <w:shd w:val="clear" w:color="auto" w:fill="auto"/>
            <w:vAlign w:val="center"/>
          </w:tcPr>
          <w:p w14:paraId="0E12FCE9" w14:textId="77777777" w:rsidR="00034BE8" w:rsidRPr="002A241B" w:rsidRDefault="00034BE8" w:rsidP="007B1F4D">
            <w:pPr>
              <w:pStyle w:val="TableData-CenteredHZ"/>
            </w:pPr>
            <w:r w:rsidRPr="002A241B">
              <w:t>316 SST</w:t>
            </w:r>
          </w:p>
        </w:tc>
      </w:tr>
      <w:tr w:rsidR="00034BE8" w:rsidRPr="00FD5AB3" w14:paraId="66C6D67E" w14:textId="77777777" w:rsidTr="009D49FB">
        <w:trPr>
          <w:trHeight w:val="432"/>
          <w:jc w:val="center"/>
        </w:trPr>
        <w:tc>
          <w:tcPr>
            <w:tcW w:w="4380" w:type="dxa"/>
            <w:shd w:val="clear" w:color="auto" w:fill="auto"/>
            <w:vAlign w:val="center"/>
          </w:tcPr>
          <w:p w14:paraId="24215DC7" w14:textId="77777777" w:rsidR="00034BE8" w:rsidRPr="002A241B" w:rsidRDefault="00034BE8" w:rsidP="007B1F4D">
            <w:pPr>
              <w:pStyle w:val="TableData-CenteredHZ"/>
              <w:jc w:val="left"/>
            </w:pPr>
            <w:r w:rsidRPr="002A241B">
              <w:t>Flexible Components</w:t>
            </w:r>
          </w:p>
        </w:tc>
        <w:tc>
          <w:tcPr>
            <w:tcW w:w="1890" w:type="dxa"/>
            <w:shd w:val="clear" w:color="auto" w:fill="auto"/>
            <w:vAlign w:val="center"/>
          </w:tcPr>
          <w:p w14:paraId="2F175F41" w14:textId="77777777" w:rsidR="00034BE8" w:rsidRPr="002A241B" w:rsidRDefault="00034BE8" w:rsidP="007B1F4D">
            <w:pPr>
              <w:pStyle w:val="TableData-CenteredHZ"/>
            </w:pPr>
            <w:r w:rsidRPr="002A241B">
              <w:t>EPDM</w:t>
            </w:r>
          </w:p>
        </w:tc>
        <w:tc>
          <w:tcPr>
            <w:tcW w:w="1800" w:type="dxa"/>
            <w:shd w:val="clear" w:color="auto" w:fill="auto"/>
            <w:vAlign w:val="center"/>
          </w:tcPr>
          <w:p w14:paraId="2EAE10CA" w14:textId="77777777" w:rsidR="00034BE8" w:rsidRPr="002A241B" w:rsidRDefault="00034BE8" w:rsidP="007B1F4D">
            <w:pPr>
              <w:pStyle w:val="TableData-CenteredHZ"/>
            </w:pPr>
            <w:r w:rsidRPr="002A241B">
              <w:t>EPDM</w:t>
            </w:r>
          </w:p>
        </w:tc>
      </w:tr>
    </w:tbl>
    <w:p w14:paraId="751F9A0E" w14:textId="7D82BF54" w:rsidR="00034BE8" w:rsidRDefault="00227E74" w:rsidP="00034BE8">
      <w:pPr>
        <w:pStyle w:val="NotetoSpecifierHZ"/>
      </w:pPr>
      <w:r>
        <w:br/>
      </w:r>
      <w:r w:rsidR="00034BE8" w:rsidRPr="002A241B">
        <w:t>SHAFT SEALING AND FLUSHWATER ARRANGEMENT SHOULD BE DISCUSSED WITH PM AND OWNER.  for applications with solids in flow stream (most applications for solids-handling pumps), An external flush water source is recommended. for ras/was pumping, it is possible to eliminate external flush and provide a throat bushing with spiral grooves but this arrangement will reduce seal life as compared with an externally flushed arrangement. PRODUCT flushing (plan 11) should be used only with clean water applications which are uncommon for solids handling pumps.</w:t>
      </w:r>
    </w:p>
    <w:p w14:paraId="74BD447E" w14:textId="77777777" w:rsidR="0090535A" w:rsidRPr="0033195A" w:rsidRDefault="0090535A" w:rsidP="0090535A">
      <w:pPr>
        <w:pStyle w:val="Heading2"/>
        <w:rPr>
          <w:highlight w:val="cyan"/>
        </w:rPr>
      </w:pPr>
      <w:r w:rsidRPr="0033195A">
        <w:rPr>
          <w:highlight w:val="cyan"/>
        </w:rPr>
        <w:t>ELECTRICAL AND CONTROL REQUIREMENTS</w:t>
      </w:r>
    </w:p>
    <w:p w14:paraId="1BF97EC0" w14:textId="7E3B83E8" w:rsidR="0090535A" w:rsidRPr="0033195A" w:rsidRDefault="0090535A" w:rsidP="0090535A">
      <w:pPr>
        <w:pStyle w:val="NotetoSpecifierHZ"/>
        <w:rPr>
          <w:highlight w:val="cyan"/>
        </w:rPr>
      </w:pPr>
      <w:bookmarkStart w:id="373" w:name="_Hlk29302701"/>
      <w:r w:rsidRPr="0033195A">
        <w:rPr>
          <w:highlight w:val="cyan"/>
        </w:rPr>
        <w:t>Include this paragraph A only for equipment in classified areas – change area classification listed below as required</w:t>
      </w:r>
    </w:p>
    <w:bookmarkEnd w:id="373"/>
    <w:p w14:paraId="02B3FC44" w14:textId="77777777" w:rsidR="00C178BA" w:rsidRPr="00617417" w:rsidRDefault="00C178BA" w:rsidP="00C178BA">
      <w:pPr>
        <w:pStyle w:val="Heading3"/>
      </w:pPr>
      <w:r w:rsidRPr="00617417">
        <w:t xml:space="preserve">Comply with Specification </w:t>
      </w:r>
      <w:r w:rsidRPr="002B1ADF">
        <w:rPr>
          <w:highlight w:val="yellow"/>
        </w:rPr>
        <w:t>Section 43 20 00 – Pumps General</w:t>
      </w:r>
      <w:r w:rsidRPr="00617417">
        <w:t xml:space="preserve">. </w:t>
      </w:r>
    </w:p>
    <w:p w14:paraId="4DE17AD1" w14:textId="77777777" w:rsidR="00C178BA" w:rsidRPr="00617417" w:rsidRDefault="00C178BA" w:rsidP="00C178BA">
      <w:pPr>
        <w:pStyle w:val="Heading3"/>
      </w:pPr>
      <w:r w:rsidRPr="00617417">
        <w:t>All electrical appurtenances furnished by the equipment manufacturer shall be rated for installation in a Class I, [</w:t>
      </w:r>
      <w:r w:rsidRPr="002B1ADF">
        <w:rPr>
          <w:highlight w:val="yellow"/>
        </w:rPr>
        <w:t>Division 1</w:t>
      </w:r>
      <w:r w:rsidRPr="00617417">
        <w:t>] [</w:t>
      </w:r>
      <w:r w:rsidRPr="002B1ADF">
        <w:rPr>
          <w:highlight w:val="yellow"/>
        </w:rPr>
        <w:t>Division 2</w:t>
      </w:r>
      <w:r w:rsidRPr="00617417">
        <w:t>], Group D, hazardous location.</w:t>
      </w:r>
    </w:p>
    <w:p w14:paraId="4E39DB71" w14:textId="2BC64AA9" w:rsidR="00960D49" w:rsidRDefault="00C178BA" w:rsidP="0090535A">
      <w:pPr>
        <w:pStyle w:val="Heading3"/>
        <w:rPr>
          <w:highlight w:val="cyan"/>
        </w:rPr>
      </w:pPr>
      <w:r w:rsidRPr="00617417">
        <w:t>Electrical and Instrumentation Requirements</w:t>
      </w:r>
      <w:r w:rsidR="000A1534">
        <w:t xml:space="preserve"> Schedule 43 23 19-05:</w:t>
      </w:r>
      <w:r w:rsidR="0090535A" w:rsidRPr="0033195A">
        <w:rPr>
          <w:highlight w:val="cyan"/>
        </w:rPr>
        <w:br/>
      </w:r>
    </w:p>
    <w:p w14:paraId="1B0C5633" w14:textId="559EEFAE" w:rsidR="00227E74" w:rsidRPr="0033195A" w:rsidRDefault="00227E74" w:rsidP="00227E74">
      <w:pPr>
        <w:pStyle w:val="TableFigureTitleHZ"/>
        <w:rPr>
          <w:highlight w:val="cyan"/>
        </w:rPr>
      </w:pPr>
      <w:r w:rsidRPr="002F64CF">
        <w:t>Electrical and Instrumentation Requirements Schedule 43 23 1</w:t>
      </w:r>
      <w:r>
        <w:t>9</w:t>
      </w:r>
      <w:r w:rsidRPr="002F64CF">
        <w:t xml:space="preserve"> - 0</w:t>
      </w:r>
      <w:r>
        <w:t>5</w:t>
      </w:r>
    </w:p>
    <w:tbl>
      <w:tblPr>
        <w:tblW w:w="0" w:type="auto"/>
        <w:jc w:val="center"/>
        <w:tblBorders>
          <w:insideH w:val="single" w:sz="4" w:space="0" w:color="auto"/>
          <w:insideV w:val="single" w:sz="4" w:space="0" w:color="auto"/>
        </w:tblBorders>
        <w:tblLook w:val="01E0" w:firstRow="1" w:lastRow="1" w:firstColumn="1" w:lastColumn="1" w:noHBand="0" w:noVBand="0"/>
        <w:tblPrChange w:id="374" w:author="Ghadimi, Shahrouz" w:date="2024-04-17T08:29:00Z">
          <w:tblPr>
            <w:tblW w:w="0" w:type="auto"/>
            <w:jc w:val="center"/>
            <w:tblBorders>
              <w:insideH w:val="single" w:sz="4" w:space="0" w:color="auto"/>
              <w:insideV w:val="single" w:sz="4" w:space="0" w:color="auto"/>
            </w:tblBorders>
            <w:tblLook w:val="01E0" w:firstRow="1" w:lastRow="1" w:firstColumn="1" w:lastColumn="1" w:noHBand="0" w:noVBand="0"/>
          </w:tblPr>
        </w:tblPrChange>
      </w:tblPr>
      <w:tblGrid>
        <w:gridCol w:w="2772"/>
        <w:gridCol w:w="1747"/>
        <w:gridCol w:w="1980"/>
        <w:tblGridChange w:id="375">
          <w:tblGrid>
            <w:gridCol w:w="2772"/>
            <w:gridCol w:w="1620"/>
            <w:gridCol w:w="127"/>
            <w:gridCol w:w="1853"/>
            <w:gridCol w:w="127"/>
          </w:tblGrid>
        </w:tblGridChange>
      </w:tblGrid>
      <w:tr w:rsidR="00551494" w:rsidRPr="00617417" w14:paraId="66D984F3" w14:textId="77777777">
        <w:trPr>
          <w:trHeight w:val="432"/>
          <w:tblHeader/>
          <w:jc w:val="center"/>
          <w:trPrChange w:id="376" w:author="Ghadimi, Shahrouz" w:date="2024-04-17T08:29:00Z">
            <w:trPr>
              <w:gridAfter w:val="0"/>
              <w:trHeight w:val="432"/>
              <w:tblHeader/>
              <w:jc w:val="center"/>
            </w:trPr>
          </w:trPrChange>
        </w:trPr>
        <w:tc>
          <w:tcPr>
            <w:tcW w:w="2772" w:type="dxa"/>
            <w:shd w:val="clear" w:color="auto" w:fill="CBC49D"/>
            <w:vAlign w:val="center"/>
            <w:tcPrChange w:id="377" w:author="Ghadimi, Shahrouz" w:date="2024-04-17T08:29:00Z">
              <w:tcPr>
                <w:tcW w:w="2772" w:type="dxa"/>
                <w:shd w:val="clear" w:color="auto" w:fill="CBC49D"/>
                <w:vAlign w:val="center"/>
              </w:tcPr>
            </w:tcPrChange>
          </w:tcPr>
          <w:p w14:paraId="5E9342D0" w14:textId="77777777" w:rsidR="00551494" w:rsidRPr="002A241B" w:rsidRDefault="00551494" w:rsidP="00551494">
            <w:pPr>
              <w:pStyle w:val="TableCategoryLeftAlignHZ"/>
              <w:keepNext/>
              <w:keepLines/>
              <w:jc w:val="center"/>
            </w:pPr>
            <w:r w:rsidRPr="002A241B">
              <w:t>Service</w:t>
            </w:r>
          </w:p>
        </w:tc>
        <w:tc>
          <w:tcPr>
            <w:tcW w:w="1620" w:type="dxa"/>
            <w:shd w:val="clear" w:color="auto" w:fill="CBC49D"/>
            <w:tcPrChange w:id="378" w:author="Ghadimi, Shahrouz" w:date="2024-04-17T08:29:00Z">
              <w:tcPr>
                <w:tcW w:w="1620" w:type="dxa"/>
                <w:shd w:val="clear" w:color="auto" w:fill="CBC49D"/>
                <w:vAlign w:val="center"/>
              </w:tcPr>
            </w:tcPrChange>
          </w:tcPr>
          <w:p w14:paraId="5277082B" w14:textId="168E6608" w:rsidR="00551494" w:rsidRPr="002A241B" w:rsidRDefault="00551494">
            <w:pPr>
              <w:pStyle w:val="TableCategoryLeftAlignHZ"/>
              <w:keepNext/>
              <w:keepLines/>
              <w:jc w:val="center"/>
              <w:pPrChange w:id="379" w:author="Ghadimi, Shahrouz" w:date="2024-04-17T08:32:00Z">
                <w:pPr>
                  <w:pStyle w:val="TableCategoryCenteredHZ"/>
                  <w:keepNext/>
                  <w:keepLines/>
                </w:pPr>
              </w:pPrChange>
            </w:pPr>
            <w:ins w:id="380" w:author="Ghadimi, Shahrouz" w:date="2024-04-17T08:29:00Z">
              <w:r w:rsidRPr="00F8021D">
                <w:t>Mixing Pumps</w:t>
              </w:r>
            </w:ins>
            <w:del w:id="381" w:author="Ghadimi, Shahrouz" w:date="2024-04-17T08:29:00Z">
              <w:r w:rsidRPr="002A241B" w:rsidDel="007967B4">
                <w:delText>XXXXX Pumps</w:delText>
              </w:r>
            </w:del>
          </w:p>
        </w:tc>
        <w:tc>
          <w:tcPr>
            <w:tcW w:w="1980" w:type="dxa"/>
            <w:shd w:val="clear" w:color="auto" w:fill="CBC49D"/>
            <w:tcPrChange w:id="382" w:author="Ghadimi, Shahrouz" w:date="2024-04-17T08:29:00Z">
              <w:tcPr>
                <w:tcW w:w="1980" w:type="dxa"/>
                <w:gridSpan w:val="2"/>
                <w:shd w:val="clear" w:color="auto" w:fill="CBC49D"/>
                <w:vAlign w:val="center"/>
              </w:tcPr>
            </w:tcPrChange>
          </w:tcPr>
          <w:p w14:paraId="3B8134F6" w14:textId="74CEF293" w:rsidR="00551494" w:rsidRPr="002A241B" w:rsidRDefault="00551494">
            <w:pPr>
              <w:pStyle w:val="TableCategoryLeftAlignHZ"/>
              <w:keepNext/>
              <w:keepLines/>
              <w:jc w:val="center"/>
              <w:pPrChange w:id="383" w:author="Ghadimi, Shahrouz" w:date="2024-04-17T08:32:00Z">
                <w:pPr>
                  <w:pStyle w:val="TableCategoryCenteredHZ"/>
                  <w:keepNext/>
                  <w:keepLines/>
                </w:pPr>
              </w:pPrChange>
            </w:pPr>
            <w:ins w:id="384" w:author="Ghadimi, Shahrouz" w:date="2024-04-17T08:29:00Z">
              <w:r w:rsidRPr="00F8021D">
                <w:t>Recirculation Pumps</w:t>
              </w:r>
            </w:ins>
            <w:del w:id="385" w:author="Ghadimi, Shahrouz" w:date="2024-04-17T08:29:00Z">
              <w:r w:rsidRPr="002A241B" w:rsidDel="007967B4">
                <w:delText>XXXXX Pumps</w:delText>
              </w:r>
            </w:del>
          </w:p>
        </w:tc>
      </w:tr>
      <w:tr w:rsidR="00960D49" w:rsidRPr="00617417" w14:paraId="6DF47B60" w14:textId="77777777" w:rsidTr="00227E74">
        <w:trPr>
          <w:trHeight w:val="432"/>
          <w:tblHeader/>
          <w:jc w:val="center"/>
        </w:trPr>
        <w:tc>
          <w:tcPr>
            <w:tcW w:w="2772" w:type="dxa"/>
            <w:shd w:val="clear" w:color="auto" w:fill="auto"/>
            <w:vAlign w:val="center"/>
          </w:tcPr>
          <w:p w14:paraId="41CE5856" w14:textId="77777777" w:rsidR="00960D49" w:rsidRPr="002F64CF" w:rsidRDefault="00960D49" w:rsidP="007B1F4D">
            <w:pPr>
              <w:pStyle w:val="TableCategoryLeftAlignHZ"/>
              <w:keepNext/>
              <w:keepLines/>
              <w:rPr>
                <w:b w:val="0"/>
                <w:bCs/>
              </w:rPr>
            </w:pPr>
            <w:r w:rsidRPr="002F64CF">
              <w:rPr>
                <w:b w:val="0"/>
                <w:bCs/>
              </w:rPr>
              <w:t>Motors</w:t>
            </w:r>
          </w:p>
        </w:tc>
        <w:tc>
          <w:tcPr>
            <w:tcW w:w="1620" w:type="dxa"/>
            <w:shd w:val="clear" w:color="auto" w:fill="auto"/>
            <w:vAlign w:val="center"/>
          </w:tcPr>
          <w:p w14:paraId="241FB0F6" w14:textId="77777777" w:rsidR="00960D49" w:rsidRPr="002F64CF" w:rsidRDefault="00960D49" w:rsidP="007B1F4D">
            <w:pPr>
              <w:pStyle w:val="TableCategoryCenteredHZ"/>
              <w:keepNext/>
              <w:keepLines/>
              <w:rPr>
                <w:b w:val="0"/>
                <w:bCs/>
              </w:rPr>
            </w:pPr>
          </w:p>
        </w:tc>
        <w:tc>
          <w:tcPr>
            <w:tcW w:w="1980" w:type="dxa"/>
            <w:shd w:val="clear" w:color="auto" w:fill="auto"/>
            <w:vAlign w:val="center"/>
          </w:tcPr>
          <w:p w14:paraId="6ED49F69" w14:textId="77777777" w:rsidR="00960D49" w:rsidRPr="002F64CF" w:rsidRDefault="00960D49" w:rsidP="007B1F4D">
            <w:pPr>
              <w:pStyle w:val="TableCategoryCenteredHZ"/>
              <w:keepNext/>
              <w:keepLines/>
              <w:rPr>
                <w:b w:val="0"/>
                <w:bCs/>
              </w:rPr>
            </w:pPr>
          </w:p>
        </w:tc>
      </w:tr>
      <w:tr w:rsidR="00960D49" w:rsidRPr="00617417" w14:paraId="495F8919" w14:textId="77777777" w:rsidTr="00227E74">
        <w:trPr>
          <w:trHeight w:val="432"/>
          <w:jc w:val="center"/>
        </w:trPr>
        <w:tc>
          <w:tcPr>
            <w:tcW w:w="2772" w:type="dxa"/>
            <w:shd w:val="clear" w:color="auto" w:fill="auto"/>
            <w:vAlign w:val="center"/>
          </w:tcPr>
          <w:p w14:paraId="572DF202" w14:textId="77777777" w:rsidR="00960D49" w:rsidRPr="00617417" w:rsidRDefault="00960D49" w:rsidP="007B1F4D">
            <w:pPr>
              <w:pStyle w:val="TableData-CenteredHZ"/>
              <w:keepNext/>
              <w:keepLines/>
              <w:jc w:val="left"/>
            </w:pPr>
            <w:r>
              <w:t>Type</w:t>
            </w:r>
          </w:p>
        </w:tc>
        <w:tc>
          <w:tcPr>
            <w:tcW w:w="1620" w:type="dxa"/>
            <w:shd w:val="clear" w:color="auto" w:fill="auto"/>
            <w:vAlign w:val="center"/>
          </w:tcPr>
          <w:p w14:paraId="18AA125E" w14:textId="77777777" w:rsidR="00960D49" w:rsidRPr="00617417" w:rsidRDefault="00960D49" w:rsidP="007B1F4D">
            <w:pPr>
              <w:pStyle w:val="TableData-CenteredHZ"/>
              <w:keepNext/>
              <w:keepLines/>
            </w:pPr>
            <w:r w:rsidRPr="00227E74">
              <w:rPr>
                <w:highlight w:val="yellow"/>
              </w:rPr>
              <w:t>[Direct Coupled - Orientation</w:t>
            </w:r>
            <w:r>
              <w:t>]</w:t>
            </w:r>
          </w:p>
        </w:tc>
        <w:tc>
          <w:tcPr>
            <w:tcW w:w="1980" w:type="dxa"/>
            <w:shd w:val="clear" w:color="auto" w:fill="auto"/>
            <w:vAlign w:val="center"/>
          </w:tcPr>
          <w:p w14:paraId="4F8F593E" w14:textId="77777777" w:rsidR="00960D49" w:rsidRPr="00617417" w:rsidRDefault="00960D49" w:rsidP="007B1F4D">
            <w:pPr>
              <w:pStyle w:val="TableData-CenteredHZ"/>
              <w:keepNext/>
              <w:keepLines/>
            </w:pPr>
            <w:r>
              <w:t xml:space="preserve">[Direct Coupled - </w:t>
            </w:r>
            <w:r w:rsidRPr="00861CF2">
              <w:rPr>
                <w:highlight w:val="yellow"/>
              </w:rPr>
              <w:t>Orientation</w:t>
            </w:r>
            <w:r>
              <w:t>]</w:t>
            </w:r>
          </w:p>
        </w:tc>
      </w:tr>
      <w:tr w:rsidR="00960D49" w:rsidRPr="00617417" w14:paraId="732E59FB" w14:textId="77777777" w:rsidTr="00227E74">
        <w:trPr>
          <w:trHeight w:val="432"/>
          <w:jc w:val="center"/>
        </w:trPr>
        <w:tc>
          <w:tcPr>
            <w:tcW w:w="2772" w:type="dxa"/>
            <w:shd w:val="clear" w:color="auto" w:fill="auto"/>
            <w:vAlign w:val="center"/>
          </w:tcPr>
          <w:p w14:paraId="711B5B4C" w14:textId="77777777" w:rsidR="00960D49" w:rsidRPr="00617417" w:rsidRDefault="00960D49" w:rsidP="007B1F4D">
            <w:pPr>
              <w:pStyle w:val="TableData-CenteredHZ"/>
              <w:keepNext/>
              <w:keepLines/>
              <w:jc w:val="left"/>
            </w:pPr>
            <w:r w:rsidRPr="00617417">
              <w:t>Rating</w:t>
            </w:r>
          </w:p>
        </w:tc>
        <w:tc>
          <w:tcPr>
            <w:tcW w:w="1620" w:type="dxa"/>
            <w:shd w:val="clear" w:color="auto" w:fill="auto"/>
            <w:vAlign w:val="center"/>
          </w:tcPr>
          <w:p w14:paraId="418A5CEF" w14:textId="77777777" w:rsidR="00960D49" w:rsidRPr="00617417" w:rsidRDefault="00960D49" w:rsidP="007B1F4D">
            <w:pPr>
              <w:pStyle w:val="TableData-CenteredHZ"/>
              <w:keepNext/>
              <w:keepLines/>
            </w:pPr>
            <w:r w:rsidRPr="00617417">
              <w:t>460V, 3 ph, 60 Hz</w:t>
            </w:r>
          </w:p>
        </w:tc>
        <w:tc>
          <w:tcPr>
            <w:tcW w:w="1980" w:type="dxa"/>
            <w:shd w:val="clear" w:color="auto" w:fill="auto"/>
            <w:vAlign w:val="center"/>
          </w:tcPr>
          <w:p w14:paraId="741C0D12" w14:textId="77777777" w:rsidR="00960D49" w:rsidRPr="00617417" w:rsidRDefault="00960D49" w:rsidP="007B1F4D">
            <w:pPr>
              <w:pStyle w:val="TableData-CenteredHZ"/>
              <w:keepNext/>
              <w:keepLines/>
            </w:pPr>
            <w:r w:rsidRPr="00617417">
              <w:t>460V, 3 ph, 60 Hz</w:t>
            </w:r>
          </w:p>
        </w:tc>
      </w:tr>
      <w:tr w:rsidR="00960D49" w:rsidRPr="00617417" w14:paraId="4F4B5EA9" w14:textId="77777777" w:rsidTr="00227E74">
        <w:trPr>
          <w:trHeight w:val="432"/>
          <w:jc w:val="center"/>
        </w:trPr>
        <w:tc>
          <w:tcPr>
            <w:tcW w:w="2772" w:type="dxa"/>
            <w:shd w:val="clear" w:color="auto" w:fill="auto"/>
            <w:vAlign w:val="center"/>
          </w:tcPr>
          <w:p w14:paraId="543EE87F" w14:textId="77777777" w:rsidR="00960D49" w:rsidRPr="00617417" w:rsidRDefault="00960D49" w:rsidP="007B1F4D">
            <w:pPr>
              <w:pStyle w:val="TableData-CenteredHZ"/>
              <w:keepNext/>
              <w:keepLines/>
              <w:jc w:val="left"/>
            </w:pPr>
            <w:r w:rsidRPr="00617417">
              <w:t>Horsepower</w:t>
            </w:r>
          </w:p>
        </w:tc>
        <w:tc>
          <w:tcPr>
            <w:tcW w:w="1620" w:type="dxa"/>
            <w:shd w:val="clear" w:color="auto" w:fill="auto"/>
            <w:vAlign w:val="center"/>
          </w:tcPr>
          <w:p w14:paraId="0C6A22C9" w14:textId="583173D2" w:rsidR="00960D49" w:rsidRPr="00617417" w:rsidRDefault="00960D49" w:rsidP="007B1F4D">
            <w:pPr>
              <w:pStyle w:val="TableData-CenteredHZ"/>
              <w:keepNext/>
              <w:keepLines/>
            </w:pPr>
            <w:del w:id="386" w:author="Ghadimi, Shahrouz" w:date="2024-04-17T08:29:00Z">
              <w:r w:rsidDel="000C7A31">
                <w:delText>##</w:delText>
              </w:r>
            </w:del>
            <w:ins w:id="387" w:author="Ghadimi, Shahrouz" w:date="2024-04-17T08:29:00Z">
              <w:r w:rsidR="000C7A31">
                <w:t>50</w:t>
              </w:r>
            </w:ins>
          </w:p>
        </w:tc>
        <w:tc>
          <w:tcPr>
            <w:tcW w:w="1980" w:type="dxa"/>
            <w:shd w:val="clear" w:color="auto" w:fill="auto"/>
            <w:vAlign w:val="center"/>
          </w:tcPr>
          <w:p w14:paraId="5EC539E8" w14:textId="0B8D1D65" w:rsidR="00960D49" w:rsidRPr="00617417" w:rsidRDefault="00960D49" w:rsidP="007B1F4D">
            <w:pPr>
              <w:pStyle w:val="TableData-CenteredHZ"/>
              <w:keepNext/>
              <w:keepLines/>
            </w:pPr>
            <w:del w:id="388" w:author="Ghadimi, Shahrouz" w:date="2024-04-17T08:29:00Z">
              <w:r w:rsidDel="000C7A31">
                <w:delText>##</w:delText>
              </w:r>
              <w:r w:rsidRPr="00617417" w:rsidDel="000C7A31">
                <w:delText>1</w:delText>
              </w:r>
            </w:del>
            <w:ins w:id="389" w:author="Ghadimi, Shahrouz" w:date="2024-04-17T08:29:00Z">
              <w:r w:rsidR="000C7A31">
                <w:t>10</w:t>
              </w:r>
            </w:ins>
          </w:p>
        </w:tc>
      </w:tr>
      <w:tr w:rsidR="00960D49" w:rsidRPr="00617417" w14:paraId="036632D6" w14:textId="77777777" w:rsidTr="00227E74">
        <w:trPr>
          <w:trHeight w:val="432"/>
          <w:jc w:val="center"/>
        </w:trPr>
        <w:tc>
          <w:tcPr>
            <w:tcW w:w="2772" w:type="dxa"/>
            <w:shd w:val="clear" w:color="auto" w:fill="auto"/>
            <w:vAlign w:val="center"/>
          </w:tcPr>
          <w:p w14:paraId="197B4A05" w14:textId="77777777" w:rsidR="00960D49" w:rsidRPr="00617417" w:rsidRDefault="00960D49" w:rsidP="007B1F4D">
            <w:pPr>
              <w:pStyle w:val="TableData-CenteredHZ"/>
              <w:keepNext/>
              <w:keepLines/>
              <w:jc w:val="left"/>
            </w:pPr>
            <w:r w:rsidRPr="00617417">
              <w:t>Speed, rpm</w:t>
            </w:r>
          </w:p>
        </w:tc>
        <w:tc>
          <w:tcPr>
            <w:tcW w:w="1620" w:type="dxa"/>
            <w:shd w:val="clear" w:color="auto" w:fill="auto"/>
            <w:vAlign w:val="center"/>
          </w:tcPr>
          <w:p w14:paraId="29D36661" w14:textId="46367DF9" w:rsidR="00960D49" w:rsidRPr="00617417" w:rsidRDefault="00960D49" w:rsidP="007B1F4D">
            <w:pPr>
              <w:pStyle w:val="TableData-CenteredHZ"/>
              <w:keepNext/>
              <w:keepLines/>
            </w:pPr>
            <w:del w:id="390" w:author="Ghadimi, Shahrouz" w:date="2024-04-17T08:29:00Z">
              <w:r w:rsidDel="000C7A31">
                <w:delText>####</w:delText>
              </w:r>
            </w:del>
            <w:ins w:id="391" w:author="Ghadimi, Shahrouz" w:date="2024-04-17T08:29:00Z">
              <w:r w:rsidR="000C7A31">
                <w:t>1200</w:t>
              </w:r>
            </w:ins>
          </w:p>
        </w:tc>
        <w:tc>
          <w:tcPr>
            <w:tcW w:w="1980" w:type="dxa"/>
            <w:shd w:val="clear" w:color="auto" w:fill="auto"/>
            <w:vAlign w:val="center"/>
          </w:tcPr>
          <w:p w14:paraId="2E0B526F" w14:textId="237AF905" w:rsidR="00960D49" w:rsidRPr="00617417" w:rsidRDefault="00960D49" w:rsidP="007B1F4D">
            <w:pPr>
              <w:pStyle w:val="TableData-CenteredHZ"/>
              <w:keepNext/>
              <w:keepLines/>
            </w:pPr>
            <w:del w:id="392" w:author="Ghadimi, Shahrouz" w:date="2024-04-17T08:29:00Z">
              <w:r w:rsidDel="000C7A31">
                <w:delText>####</w:delText>
              </w:r>
            </w:del>
            <w:ins w:id="393" w:author="Ghadimi, Shahrouz" w:date="2024-04-17T08:29:00Z">
              <w:r w:rsidR="000C7A31">
                <w:t>1200</w:t>
              </w:r>
            </w:ins>
          </w:p>
        </w:tc>
      </w:tr>
      <w:tr w:rsidR="00960D49" w:rsidRPr="00617417" w14:paraId="293586C8" w14:textId="77777777" w:rsidTr="00227E74">
        <w:trPr>
          <w:trHeight w:val="432"/>
          <w:jc w:val="center"/>
        </w:trPr>
        <w:tc>
          <w:tcPr>
            <w:tcW w:w="2772" w:type="dxa"/>
            <w:shd w:val="clear" w:color="auto" w:fill="auto"/>
            <w:vAlign w:val="center"/>
          </w:tcPr>
          <w:p w14:paraId="02B8EC4D" w14:textId="77777777" w:rsidR="00960D49" w:rsidRPr="00617417" w:rsidRDefault="00960D49" w:rsidP="007B1F4D">
            <w:pPr>
              <w:pStyle w:val="TableData-CenteredHZ"/>
              <w:keepNext/>
              <w:keepLines/>
              <w:jc w:val="left"/>
            </w:pPr>
            <w:r>
              <w:t>Maximum Speed, rpm</w:t>
            </w:r>
          </w:p>
        </w:tc>
        <w:tc>
          <w:tcPr>
            <w:tcW w:w="1620" w:type="dxa"/>
            <w:shd w:val="clear" w:color="auto" w:fill="auto"/>
            <w:vAlign w:val="center"/>
          </w:tcPr>
          <w:p w14:paraId="0B4DEE10" w14:textId="77777777" w:rsidR="00960D49" w:rsidRPr="00617417" w:rsidDel="00F80D22" w:rsidRDefault="00960D49" w:rsidP="007B1F4D">
            <w:pPr>
              <w:pStyle w:val="TableData-CenteredHZ"/>
              <w:keepNext/>
              <w:keepLines/>
            </w:pPr>
            <w:r>
              <w:t>XXX</w:t>
            </w:r>
          </w:p>
        </w:tc>
        <w:tc>
          <w:tcPr>
            <w:tcW w:w="1980" w:type="dxa"/>
            <w:shd w:val="clear" w:color="auto" w:fill="auto"/>
            <w:vAlign w:val="center"/>
          </w:tcPr>
          <w:p w14:paraId="47B2961C" w14:textId="77777777" w:rsidR="00960D49" w:rsidRPr="00617417" w:rsidDel="00F80D22" w:rsidRDefault="00960D49" w:rsidP="007B1F4D">
            <w:pPr>
              <w:pStyle w:val="TableData-CenteredHZ"/>
              <w:keepNext/>
              <w:keepLines/>
            </w:pPr>
            <w:r>
              <w:t>XXX</w:t>
            </w:r>
          </w:p>
        </w:tc>
      </w:tr>
      <w:tr w:rsidR="00960D49" w:rsidRPr="00617417" w14:paraId="6A5C4A48" w14:textId="77777777" w:rsidTr="00227E74">
        <w:trPr>
          <w:trHeight w:val="432"/>
          <w:jc w:val="center"/>
        </w:trPr>
        <w:tc>
          <w:tcPr>
            <w:tcW w:w="2772" w:type="dxa"/>
            <w:shd w:val="clear" w:color="auto" w:fill="auto"/>
            <w:vAlign w:val="center"/>
          </w:tcPr>
          <w:p w14:paraId="05807051" w14:textId="77777777" w:rsidR="00960D49" w:rsidRDefault="00960D49" w:rsidP="007B1F4D">
            <w:pPr>
              <w:pStyle w:val="TableData-CenteredHZ"/>
              <w:keepNext/>
              <w:keepLines/>
              <w:jc w:val="left"/>
            </w:pPr>
            <w:r>
              <w:t>Minimum Reduced Speed, RPM</w:t>
            </w:r>
          </w:p>
        </w:tc>
        <w:tc>
          <w:tcPr>
            <w:tcW w:w="1620" w:type="dxa"/>
            <w:shd w:val="clear" w:color="auto" w:fill="auto"/>
            <w:vAlign w:val="center"/>
          </w:tcPr>
          <w:p w14:paraId="2B6175BF" w14:textId="77777777" w:rsidR="00960D49" w:rsidRPr="00617417" w:rsidDel="00F80D22" w:rsidRDefault="00960D49" w:rsidP="007B1F4D">
            <w:pPr>
              <w:pStyle w:val="TableData-CenteredHZ"/>
              <w:keepNext/>
              <w:keepLines/>
            </w:pPr>
            <w:r>
              <w:t>XXX</w:t>
            </w:r>
          </w:p>
        </w:tc>
        <w:tc>
          <w:tcPr>
            <w:tcW w:w="1980" w:type="dxa"/>
            <w:shd w:val="clear" w:color="auto" w:fill="auto"/>
            <w:vAlign w:val="center"/>
          </w:tcPr>
          <w:p w14:paraId="54EEDB34" w14:textId="77777777" w:rsidR="00960D49" w:rsidRPr="00617417" w:rsidDel="00F80D22" w:rsidRDefault="00960D49" w:rsidP="007B1F4D">
            <w:pPr>
              <w:pStyle w:val="TableData-CenteredHZ"/>
              <w:keepNext/>
              <w:keepLines/>
            </w:pPr>
            <w:r>
              <w:t>XXX</w:t>
            </w:r>
          </w:p>
        </w:tc>
      </w:tr>
      <w:tr w:rsidR="0052713E" w:rsidRPr="00617417" w14:paraId="366DC12D" w14:textId="77777777">
        <w:trPr>
          <w:trHeight w:val="432"/>
          <w:jc w:val="center"/>
          <w:trPrChange w:id="394" w:author="Ghadimi, Shahrouz" w:date="2024-04-17T08:32:00Z">
            <w:trPr>
              <w:gridAfter w:val="0"/>
              <w:trHeight w:val="432"/>
              <w:jc w:val="center"/>
            </w:trPr>
          </w:trPrChange>
        </w:trPr>
        <w:tc>
          <w:tcPr>
            <w:tcW w:w="2772" w:type="dxa"/>
            <w:shd w:val="clear" w:color="auto" w:fill="auto"/>
            <w:vAlign w:val="center"/>
            <w:tcPrChange w:id="395" w:author="Ghadimi, Shahrouz" w:date="2024-04-17T08:32:00Z">
              <w:tcPr>
                <w:tcW w:w="2772" w:type="dxa"/>
                <w:shd w:val="clear" w:color="auto" w:fill="auto"/>
                <w:vAlign w:val="center"/>
              </w:tcPr>
            </w:tcPrChange>
          </w:tcPr>
          <w:p w14:paraId="719A97AD" w14:textId="77777777" w:rsidR="0052713E" w:rsidRPr="00617417" w:rsidRDefault="0052713E" w:rsidP="0052713E">
            <w:pPr>
              <w:pStyle w:val="TableData-CenteredHZ"/>
              <w:keepNext/>
              <w:keepLines/>
              <w:jc w:val="left"/>
            </w:pPr>
            <w:r w:rsidRPr="00617417">
              <w:t>Enclosure</w:t>
            </w:r>
          </w:p>
        </w:tc>
        <w:tc>
          <w:tcPr>
            <w:tcW w:w="1620" w:type="dxa"/>
            <w:shd w:val="clear" w:color="auto" w:fill="auto"/>
            <w:tcPrChange w:id="396" w:author="Ghadimi, Shahrouz" w:date="2024-04-17T08:32:00Z">
              <w:tcPr>
                <w:tcW w:w="1620" w:type="dxa"/>
                <w:shd w:val="clear" w:color="auto" w:fill="auto"/>
                <w:vAlign w:val="center"/>
              </w:tcPr>
            </w:tcPrChange>
          </w:tcPr>
          <w:p w14:paraId="52B9BAC9" w14:textId="29FECD33" w:rsidR="0052713E" w:rsidRPr="00227E74" w:rsidRDefault="0052713E" w:rsidP="0052713E">
            <w:pPr>
              <w:pStyle w:val="TableData-CenteredHZ"/>
              <w:keepNext/>
              <w:keepLines/>
              <w:rPr>
                <w:highlight w:val="yellow"/>
              </w:rPr>
            </w:pPr>
            <w:ins w:id="397" w:author="Ghadimi, Shahrouz" w:date="2024-04-17T08:32:00Z">
              <w:r w:rsidRPr="00866AD6">
                <w:t>TEFC</w:t>
              </w:r>
            </w:ins>
            <w:del w:id="398" w:author="Ghadimi, Shahrouz" w:date="2024-04-17T08:32:00Z">
              <w:r w:rsidRPr="00227E74" w:rsidDel="00253A54">
                <w:rPr>
                  <w:highlight w:val="yellow"/>
                </w:rPr>
                <w:delText>[TEFC][Open Drip Proof][WP II]</w:delText>
              </w:r>
            </w:del>
          </w:p>
        </w:tc>
        <w:tc>
          <w:tcPr>
            <w:tcW w:w="1980" w:type="dxa"/>
            <w:shd w:val="clear" w:color="auto" w:fill="auto"/>
            <w:tcPrChange w:id="399" w:author="Ghadimi, Shahrouz" w:date="2024-04-17T08:32:00Z">
              <w:tcPr>
                <w:tcW w:w="1980" w:type="dxa"/>
                <w:gridSpan w:val="2"/>
                <w:shd w:val="clear" w:color="auto" w:fill="auto"/>
                <w:vAlign w:val="center"/>
              </w:tcPr>
            </w:tcPrChange>
          </w:tcPr>
          <w:p w14:paraId="3A3FA370" w14:textId="0324BFCB" w:rsidR="0052713E" w:rsidRPr="00227E74" w:rsidRDefault="0052713E" w:rsidP="0052713E">
            <w:pPr>
              <w:pStyle w:val="TableData-CenteredHZ"/>
              <w:keepNext/>
              <w:keepLines/>
              <w:rPr>
                <w:highlight w:val="yellow"/>
              </w:rPr>
            </w:pPr>
            <w:ins w:id="400" w:author="Ghadimi, Shahrouz" w:date="2024-04-17T08:32:00Z">
              <w:r w:rsidRPr="00866AD6">
                <w:t>TEFC</w:t>
              </w:r>
            </w:ins>
            <w:del w:id="401" w:author="Ghadimi, Shahrouz" w:date="2024-04-17T08:32:00Z">
              <w:r w:rsidRPr="00227E74" w:rsidDel="00253A54">
                <w:rPr>
                  <w:highlight w:val="yellow"/>
                </w:rPr>
                <w:delText>[TEFC][Open Drip Proof] [WP II]</w:delText>
              </w:r>
            </w:del>
          </w:p>
        </w:tc>
      </w:tr>
      <w:tr w:rsidR="00960D49" w:rsidRPr="00617417" w14:paraId="1316044F" w14:textId="77777777" w:rsidTr="00227E74">
        <w:trPr>
          <w:trHeight w:val="432"/>
          <w:jc w:val="center"/>
        </w:trPr>
        <w:tc>
          <w:tcPr>
            <w:tcW w:w="2772" w:type="dxa"/>
            <w:shd w:val="clear" w:color="auto" w:fill="auto"/>
            <w:vAlign w:val="center"/>
          </w:tcPr>
          <w:p w14:paraId="2B98ABBF" w14:textId="77777777" w:rsidR="00960D49" w:rsidRPr="00617417" w:rsidRDefault="00960D49" w:rsidP="007B1F4D">
            <w:pPr>
              <w:pStyle w:val="TableData-CenteredHZ"/>
              <w:keepNext/>
              <w:keepLines/>
              <w:jc w:val="left"/>
            </w:pPr>
            <w:r w:rsidRPr="00617417">
              <w:t>Insulation</w:t>
            </w:r>
          </w:p>
        </w:tc>
        <w:tc>
          <w:tcPr>
            <w:tcW w:w="1620" w:type="dxa"/>
            <w:shd w:val="clear" w:color="auto" w:fill="auto"/>
            <w:vAlign w:val="center"/>
          </w:tcPr>
          <w:p w14:paraId="1B019468" w14:textId="33EFAF9E" w:rsidR="00960D49" w:rsidRPr="00227E74" w:rsidDel="0052713E" w:rsidRDefault="0052713E" w:rsidP="007B1F4D">
            <w:pPr>
              <w:pStyle w:val="TableData-CenteredHZ"/>
              <w:keepNext/>
              <w:keepLines/>
              <w:rPr>
                <w:del w:id="402" w:author="Ghadimi, Shahrouz" w:date="2024-04-17T08:32:00Z"/>
                <w:highlight w:val="yellow"/>
              </w:rPr>
            </w:pPr>
            <w:ins w:id="403" w:author="Ghadimi, Shahrouz" w:date="2024-04-17T08:32:00Z">
              <w:r w:rsidRPr="0052713E">
                <w:t>Class F</w:t>
              </w:r>
            </w:ins>
            <w:del w:id="404" w:author="Ghadimi, Shahrouz" w:date="2024-04-17T08:32:00Z">
              <w:r w:rsidR="00960D49" w:rsidRPr="00227E74" w:rsidDel="0052713E">
                <w:rPr>
                  <w:highlight w:val="yellow"/>
                </w:rPr>
                <w:delText xml:space="preserve">[Class F] </w:delText>
              </w:r>
            </w:del>
          </w:p>
          <w:p w14:paraId="26A72157" w14:textId="5A1A099D" w:rsidR="00960D49" w:rsidRPr="00227E74" w:rsidRDefault="00960D49" w:rsidP="007B1F4D">
            <w:pPr>
              <w:pStyle w:val="TableData-CenteredHZ"/>
              <w:keepNext/>
              <w:keepLines/>
              <w:rPr>
                <w:highlight w:val="yellow"/>
              </w:rPr>
            </w:pPr>
            <w:del w:id="405" w:author="Ghadimi, Shahrouz" w:date="2024-04-17T08:32:00Z">
              <w:r w:rsidRPr="00227E74" w:rsidDel="0052713E">
                <w:rPr>
                  <w:highlight w:val="yellow"/>
                </w:rPr>
                <w:delText>[Class H]</w:delText>
              </w:r>
            </w:del>
          </w:p>
        </w:tc>
        <w:tc>
          <w:tcPr>
            <w:tcW w:w="1980" w:type="dxa"/>
            <w:shd w:val="clear" w:color="auto" w:fill="auto"/>
            <w:vAlign w:val="center"/>
          </w:tcPr>
          <w:p w14:paraId="74B6CBFC" w14:textId="6195B723" w:rsidR="00960D49" w:rsidRPr="00227E74" w:rsidDel="0052713E" w:rsidRDefault="0052713E" w:rsidP="007B1F4D">
            <w:pPr>
              <w:pStyle w:val="TableData-CenteredHZ"/>
              <w:keepNext/>
              <w:keepLines/>
              <w:rPr>
                <w:del w:id="406" w:author="Ghadimi, Shahrouz" w:date="2024-04-17T08:32:00Z"/>
                <w:highlight w:val="yellow"/>
              </w:rPr>
            </w:pPr>
            <w:ins w:id="407" w:author="Ghadimi, Shahrouz" w:date="2024-04-17T08:32:00Z">
              <w:r w:rsidRPr="0052713E">
                <w:t>Class F</w:t>
              </w:r>
            </w:ins>
            <w:del w:id="408" w:author="Ghadimi, Shahrouz" w:date="2024-04-17T08:32:00Z">
              <w:r w:rsidR="00960D49" w:rsidRPr="00227E74" w:rsidDel="0052713E">
                <w:rPr>
                  <w:highlight w:val="yellow"/>
                </w:rPr>
                <w:delText xml:space="preserve">[Class F] </w:delText>
              </w:r>
            </w:del>
          </w:p>
          <w:p w14:paraId="23BC8A65" w14:textId="105680BE" w:rsidR="00960D49" w:rsidRPr="00227E74" w:rsidRDefault="00960D49" w:rsidP="007B1F4D">
            <w:pPr>
              <w:pStyle w:val="TableData-CenteredHZ"/>
              <w:keepNext/>
              <w:keepLines/>
              <w:rPr>
                <w:highlight w:val="yellow"/>
              </w:rPr>
            </w:pPr>
            <w:del w:id="409" w:author="Ghadimi, Shahrouz" w:date="2024-04-17T08:32:00Z">
              <w:r w:rsidRPr="00227E74" w:rsidDel="0052713E">
                <w:rPr>
                  <w:highlight w:val="yellow"/>
                </w:rPr>
                <w:delText>[Class H]</w:delText>
              </w:r>
            </w:del>
          </w:p>
        </w:tc>
      </w:tr>
      <w:tr w:rsidR="00960D49" w:rsidRPr="00617417" w14:paraId="60C58094" w14:textId="77777777" w:rsidTr="00227E74">
        <w:trPr>
          <w:trHeight w:val="432"/>
          <w:jc w:val="center"/>
        </w:trPr>
        <w:tc>
          <w:tcPr>
            <w:tcW w:w="2772" w:type="dxa"/>
            <w:shd w:val="clear" w:color="auto" w:fill="auto"/>
            <w:vAlign w:val="center"/>
          </w:tcPr>
          <w:p w14:paraId="4EB00657" w14:textId="77777777" w:rsidR="00960D49" w:rsidRPr="00617417" w:rsidRDefault="00960D49" w:rsidP="007B1F4D">
            <w:pPr>
              <w:pStyle w:val="TableData-CenteredHZ"/>
              <w:keepNext/>
              <w:keepLines/>
              <w:jc w:val="left"/>
            </w:pPr>
            <w:r w:rsidRPr="00617417">
              <w:t>Inverter Duty</w:t>
            </w:r>
          </w:p>
        </w:tc>
        <w:tc>
          <w:tcPr>
            <w:tcW w:w="1620" w:type="dxa"/>
            <w:shd w:val="clear" w:color="auto" w:fill="auto"/>
            <w:vAlign w:val="center"/>
          </w:tcPr>
          <w:p w14:paraId="51F027EC" w14:textId="77777777" w:rsidR="00960D49" w:rsidRPr="00227E74" w:rsidRDefault="00960D49" w:rsidP="007B1F4D">
            <w:pPr>
              <w:pStyle w:val="TableData-CenteredHZ"/>
              <w:keepNext/>
              <w:keepLines/>
              <w:rPr>
                <w:highlight w:val="yellow"/>
              </w:rPr>
            </w:pPr>
            <w:r w:rsidRPr="00227E74">
              <w:rPr>
                <w:highlight w:val="yellow"/>
              </w:rPr>
              <w:t>[Yes] [No]</w:t>
            </w:r>
          </w:p>
        </w:tc>
        <w:tc>
          <w:tcPr>
            <w:tcW w:w="1980" w:type="dxa"/>
            <w:shd w:val="clear" w:color="auto" w:fill="auto"/>
            <w:vAlign w:val="center"/>
          </w:tcPr>
          <w:p w14:paraId="05386D4B" w14:textId="77777777" w:rsidR="00960D49" w:rsidRPr="00227E74" w:rsidRDefault="00960D49" w:rsidP="007B1F4D">
            <w:pPr>
              <w:pStyle w:val="TableData-CenteredHZ"/>
              <w:keepNext/>
              <w:keepLines/>
              <w:rPr>
                <w:highlight w:val="yellow"/>
              </w:rPr>
            </w:pPr>
            <w:r w:rsidRPr="00227E74">
              <w:rPr>
                <w:highlight w:val="yellow"/>
              </w:rPr>
              <w:t>[Yes] [No]</w:t>
            </w:r>
          </w:p>
        </w:tc>
      </w:tr>
      <w:tr w:rsidR="00960D49" w:rsidRPr="00617417" w14:paraId="5EFC8ADD" w14:textId="77777777" w:rsidTr="00227E74">
        <w:trPr>
          <w:trHeight w:val="432"/>
          <w:jc w:val="center"/>
        </w:trPr>
        <w:tc>
          <w:tcPr>
            <w:tcW w:w="2772" w:type="dxa"/>
            <w:shd w:val="clear" w:color="auto" w:fill="auto"/>
            <w:vAlign w:val="center"/>
          </w:tcPr>
          <w:p w14:paraId="13E29FA9" w14:textId="77777777" w:rsidR="00960D49" w:rsidRPr="00617417" w:rsidRDefault="00960D49" w:rsidP="007B1F4D">
            <w:pPr>
              <w:pStyle w:val="TableData-CenteredHZ"/>
              <w:keepNext/>
              <w:keepLines/>
              <w:jc w:val="left"/>
            </w:pPr>
            <w:r w:rsidRPr="00617417">
              <w:t>Service Factor</w:t>
            </w:r>
          </w:p>
        </w:tc>
        <w:tc>
          <w:tcPr>
            <w:tcW w:w="1620" w:type="dxa"/>
            <w:shd w:val="clear" w:color="auto" w:fill="auto"/>
            <w:vAlign w:val="center"/>
          </w:tcPr>
          <w:p w14:paraId="7813CD77" w14:textId="2F381B6E" w:rsidR="00960D49" w:rsidRPr="00227E74" w:rsidRDefault="007A409A" w:rsidP="007B1F4D">
            <w:pPr>
              <w:pStyle w:val="TableData-CenteredHZ"/>
              <w:keepNext/>
              <w:keepLines/>
              <w:rPr>
                <w:highlight w:val="yellow"/>
              </w:rPr>
            </w:pPr>
            <w:ins w:id="410" w:author="Ghadimi, Shahrouz" w:date="2024-04-17T08:31:00Z">
              <w:r>
                <w:rPr>
                  <w:highlight w:val="yellow"/>
                </w:rPr>
                <w:t>1.15</w:t>
              </w:r>
            </w:ins>
            <w:del w:id="411" w:author="Ghadimi, Shahrouz" w:date="2024-04-17T08:31:00Z">
              <w:r w:rsidR="00960D49" w:rsidRPr="00227E74" w:rsidDel="007A409A">
                <w:rPr>
                  <w:highlight w:val="yellow"/>
                </w:rPr>
                <w:delText>[1.15] [1.0]</w:delText>
              </w:r>
            </w:del>
          </w:p>
        </w:tc>
        <w:tc>
          <w:tcPr>
            <w:tcW w:w="1980" w:type="dxa"/>
            <w:shd w:val="clear" w:color="auto" w:fill="auto"/>
            <w:vAlign w:val="center"/>
          </w:tcPr>
          <w:p w14:paraId="2ABE3B7A" w14:textId="0EDF3C5F" w:rsidR="00960D49" w:rsidRPr="00227E74" w:rsidRDefault="007A409A" w:rsidP="007B1F4D">
            <w:pPr>
              <w:pStyle w:val="TableData-CenteredHZ"/>
              <w:keepNext/>
              <w:keepLines/>
              <w:rPr>
                <w:highlight w:val="yellow"/>
              </w:rPr>
            </w:pPr>
            <w:ins w:id="412" w:author="Ghadimi, Shahrouz" w:date="2024-04-17T08:31:00Z">
              <w:r>
                <w:rPr>
                  <w:highlight w:val="yellow"/>
                </w:rPr>
                <w:t>1.15</w:t>
              </w:r>
            </w:ins>
            <w:del w:id="413" w:author="Ghadimi, Shahrouz" w:date="2024-04-17T08:31:00Z">
              <w:r w:rsidR="00960D49" w:rsidRPr="00227E74" w:rsidDel="007A409A">
                <w:rPr>
                  <w:highlight w:val="yellow"/>
                </w:rPr>
                <w:delText>[1.15] [1.0]</w:delText>
              </w:r>
            </w:del>
          </w:p>
        </w:tc>
      </w:tr>
      <w:tr w:rsidR="00960D49" w:rsidRPr="00617417" w14:paraId="2FC7A52D" w14:textId="77777777" w:rsidTr="00227E74">
        <w:trPr>
          <w:trHeight w:val="432"/>
          <w:jc w:val="center"/>
        </w:trPr>
        <w:tc>
          <w:tcPr>
            <w:tcW w:w="2772" w:type="dxa"/>
            <w:shd w:val="clear" w:color="auto" w:fill="auto"/>
            <w:vAlign w:val="center"/>
          </w:tcPr>
          <w:p w14:paraId="19682E6F" w14:textId="77777777" w:rsidR="00960D49" w:rsidRPr="00617417" w:rsidRDefault="00960D49" w:rsidP="007B1F4D">
            <w:pPr>
              <w:pStyle w:val="TableData-CenteredHZ"/>
              <w:keepNext/>
              <w:keepLines/>
              <w:jc w:val="left"/>
            </w:pPr>
            <w:r>
              <w:t>Bearing Thermal Protection</w:t>
            </w:r>
          </w:p>
        </w:tc>
        <w:tc>
          <w:tcPr>
            <w:tcW w:w="1620" w:type="dxa"/>
            <w:shd w:val="clear" w:color="auto" w:fill="auto"/>
            <w:vAlign w:val="center"/>
          </w:tcPr>
          <w:p w14:paraId="4CCA0C40" w14:textId="77777777" w:rsidR="00960D49" w:rsidRPr="00227E74" w:rsidRDefault="00960D49" w:rsidP="007B1F4D">
            <w:pPr>
              <w:pStyle w:val="TableData-CenteredHZ"/>
              <w:keepNext/>
              <w:keepLines/>
              <w:rPr>
                <w:highlight w:val="yellow"/>
              </w:rPr>
            </w:pPr>
            <w:r w:rsidRPr="00227E74">
              <w:rPr>
                <w:highlight w:val="yellow"/>
              </w:rPr>
              <w:t>[RTDs] [None]</w:t>
            </w:r>
          </w:p>
        </w:tc>
        <w:tc>
          <w:tcPr>
            <w:tcW w:w="1980" w:type="dxa"/>
            <w:shd w:val="clear" w:color="auto" w:fill="auto"/>
            <w:vAlign w:val="center"/>
          </w:tcPr>
          <w:p w14:paraId="7E44C85D" w14:textId="77777777" w:rsidR="00960D49" w:rsidRPr="00227E74" w:rsidRDefault="00960D49" w:rsidP="007B1F4D">
            <w:pPr>
              <w:pStyle w:val="TableData-CenteredHZ"/>
              <w:keepNext/>
              <w:keepLines/>
              <w:rPr>
                <w:highlight w:val="yellow"/>
              </w:rPr>
            </w:pPr>
            <w:r w:rsidRPr="00227E74">
              <w:rPr>
                <w:highlight w:val="yellow"/>
              </w:rPr>
              <w:t>[RTDs] [None]</w:t>
            </w:r>
          </w:p>
        </w:tc>
      </w:tr>
      <w:tr w:rsidR="00960D49" w:rsidRPr="00617417" w14:paraId="386E9065" w14:textId="77777777" w:rsidTr="00227E74">
        <w:trPr>
          <w:trHeight w:val="432"/>
          <w:jc w:val="center"/>
        </w:trPr>
        <w:tc>
          <w:tcPr>
            <w:tcW w:w="2772" w:type="dxa"/>
            <w:shd w:val="clear" w:color="auto" w:fill="auto"/>
            <w:vAlign w:val="center"/>
          </w:tcPr>
          <w:p w14:paraId="19187FE6" w14:textId="77777777" w:rsidR="00960D49" w:rsidRPr="00617417" w:rsidRDefault="00960D49" w:rsidP="007B1F4D">
            <w:pPr>
              <w:pStyle w:val="TableData-CenteredHZ"/>
              <w:keepNext/>
              <w:keepLines/>
              <w:jc w:val="left"/>
            </w:pPr>
            <w:r>
              <w:t>Motor Speed Control</w:t>
            </w:r>
          </w:p>
        </w:tc>
        <w:tc>
          <w:tcPr>
            <w:tcW w:w="1620" w:type="dxa"/>
            <w:shd w:val="clear" w:color="auto" w:fill="auto"/>
            <w:vAlign w:val="center"/>
          </w:tcPr>
          <w:p w14:paraId="5BEF5825" w14:textId="77777777" w:rsidR="00960D49" w:rsidRPr="00227E74" w:rsidRDefault="00960D49" w:rsidP="007B1F4D">
            <w:pPr>
              <w:pStyle w:val="TableData-CenteredHZ"/>
              <w:keepNext/>
              <w:keepLines/>
              <w:rPr>
                <w:highlight w:val="yellow"/>
              </w:rPr>
            </w:pPr>
            <w:r w:rsidRPr="00227E74">
              <w:rPr>
                <w:highlight w:val="yellow"/>
              </w:rPr>
              <w:t>[Constant][VFD]</w:t>
            </w:r>
          </w:p>
        </w:tc>
        <w:tc>
          <w:tcPr>
            <w:tcW w:w="1980" w:type="dxa"/>
            <w:shd w:val="clear" w:color="auto" w:fill="auto"/>
            <w:vAlign w:val="center"/>
          </w:tcPr>
          <w:p w14:paraId="0815691F" w14:textId="77777777" w:rsidR="00960D49" w:rsidRPr="00227E74" w:rsidRDefault="00960D49" w:rsidP="007B1F4D">
            <w:pPr>
              <w:pStyle w:val="TableData-CenteredHZ"/>
              <w:keepNext/>
              <w:keepLines/>
              <w:rPr>
                <w:highlight w:val="yellow"/>
              </w:rPr>
            </w:pPr>
            <w:r w:rsidRPr="00227E74">
              <w:rPr>
                <w:highlight w:val="yellow"/>
              </w:rPr>
              <w:t>[Constant][VFD]</w:t>
            </w:r>
          </w:p>
        </w:tc>
      </w:tr>
      <w:tr w:rsidR="00960D49" w:rsidRPr="00617417" w14:paraId="67B17BF4" w14:textId="77777777" w:rsidTr="00227E74">
        <w:trPr>
          <w:trHeight w:val="432"/>
          <w:jc w:val="center"/>
        </w:trPr>
        <w:tc>
          <w:tcPr>
            <w:tcW w:w="2772" w:type="dxa"/>
            <w:shd w:val="clear" w:color="auto" w:fill="auto"/>
            <w:vAlign w:val="center"/>
          </w:tcPr>
          <w:p w14:paraId="04A64D22" w14:textId="77777777" w:rsidR="00960D49" w:rsidRPr="00617417" w:rsidRDefault="00960D49" w:rsidP="007B1F4D">
            <w:pPr>
              <w:pStyle w:val="TableData-CenteredHZ"/>
              <w:keepNext/>
              <w:keepLines/>
              <w:jc w:val="left"/>
            </w:pPr>
            <w:r>
              <w:t>Maximum Sound at 3 feet, dBA</w:t>
            </w:r>
          </w:p>
        </w:tc>
        <w:tc>
          <w:tcPr>
            <w:tcW w:w="1620" w:type="dxa"/>
            <w:shd w:val="clear" w:color="auto" w:fill="auto"/>
            <w:vAlign w:val="center"/>
          </w:tcPr>
          <w:p w14:paraId="7AE9CE0A" w14:textId="77777777" w:rsidR="00960D49" w:rsidRPr="00227E74" w:rsidRDefault="00960D49" w:rsidP="007B1F4D">
            <w:pPr>
              <w:pStyle w:val="TableData-CenteredHZ"/>
              <w:keepNext/>
              <w:keepLines/>
              <w:rPr>
                <w:highlight w:val="yellow"/>
              </w:rPr>
            </w:pPr>
            <w:r w:rsidRPr="00227E74">
              <w:rPr>
                <w:highlight w:val="yellow"/>
              </w:rPr>
              <w:t>[xx] [80]</w:t>
            </w:r>
          </w:p>
        </w:tc>
        <w:tc>
          <w:tcPr>
            <w:tcW w:w="1980" w:type="dxa"/>
            <w:shd w:val="clear" w:color="auto" w:fill="auto"/>
            <w:vAlign w:val="center"/>
          </w:tcPr>
          <w:p w14:paraId="76925AC7" w14:textId="77777777" w:rsidR="00960D49" w:rsidRPr="00227E74" w:rsidRDefault="00960D49" w:rsidP="007B1F4D">
            <w:pPr>
              <w:pStyle w:val="TableData-CenteredHZ"/>
              <w:keepNext/>
              <w:keepLines/>
              <w:rPr>
                <w:highlight w:val="yellow"/>
              </w:rPr>
            </w:pPr>
            <w:r w:rsidRPr="00227E74">
              <w:rPr>
                <w:highlight w:val="yellow"/>
              </w:rPr>
              <w:t>[xx] [80]</w:t>
            </w:r>
          </w:p>
        </w:tc>
      </w:tr>
      <w:tr w:rsidR="00960D49" w:rsidRPr="00617417" w14:paraId="7B9CFB84" w14:textId="77777777" w:rsidTr="00227E74">
        <w:trPr>
          <w:trHeight w:val="432"/>
          <w:jc w:val="center"/>
        </w:trPr>
        <w:tc>
          <w:tcPr>
            <w:tcW w:w="2772" w:type="dxa"/>
            <w:shd w:val="clear" w:color="auto" w:fill="auto"/>
            <w:vAlign w:val="center"/>
          </w:tcPr>
          <w:p w14:paraId="1EED1CA1" w14:textId="77777777" w:rsidR="00960D49" w:rsidRPr="00617417" w:rsidRDefault="00960D49" w:rsidP="007B1F4D">
            <w:pPr>
              <w:pStyle w:val="TableData-CenteredHZ"/>
              <w:keepNext/>
              <w:keepLines/>
              <w:jc w:val="left"/>
            </w:pPr>
            <w:r w:rsidRPr="00617417">
              <w:t>Space Heater</w:t>
            </w:r>
          </w:p>
        </w:tc>
        <w:tc>
          <w:tcPr>
            <w:tcW w:w="1620" w:type="dxa"/>
            <w:shd w:val="clear" w:color="auto" w:fill="auto"/>
            <w:vAlign w:val="center"/>
          </w:tcPr>
          <w:p w14:paraId="09700FED" w14:textId="56D94A54" w:rsidR="00960D49" w:rsidRPr="00227E74" w:rsidRDefault="002438F4" w:rsidP="007B1F4D">
            <w:pPr>
              <w:pStyle w:val="TableData-CenteredHZ"/>
              <w:keepNext/>
              <w:keepLines/>
              <w:rPr>
                <w:highlight w:val="yellow"/>
              </w:rPr>
            </w:pPr>
            <w:ins w:id="414" w:author="Ghadimi, Shahrouz" w:date="2024-04-17T08:31:00Z">
              <w:r>
                <w:rPr>
                  <w:highlight w:val="yellow"/>
                </w:rPr>
                <w:t>Yes</w:t>
              </w:r>
            </w:ins>
            <w:del w:id="415" w:author="Ghadimi, Shahrouz" w:date="2024-04-17T08:31:00Z">
              <w:r w:rsidR="00960D49" w:rsidRPr="00227E74" w:rsidDel="002438F4">
                <w:rPr>
                  <w:highlight w:val="yellow"/>
                </w:rPr>
                <w:delText>[Yes] [No]</w:delText>
              </w:r>
            </w:del>
          </w:p>
        </w:tc>
        <w:tc>
          <w:tcPr>
            <w:tcW w:w="1980" w:type="dxa"/>
            <w:shd w:val="clear" w:color="auto" w:fill="auto"/>
            <w:vAlign w:val="center"/>
          </w:tcPr>
          <w:p w14:paraId="2B1FBCDC" w14:textId="6BCDB948" w:rsidR="00960D49" w:rsidRPr="00227E74" w:rsidRDefault="002438F4" w:rsidP="007B1F4D">
            <w:pPr>
              <w:pStyle w:val="TableData-CenteredHZ"/>
              <w:keepNext/>
              <w:keepLines/>
              <w:rPr>
                <w:highlight w:val="yellow"/>
              </w:rPr>
            </w:pPr>
            <w:ins w:id="416" w:author="Ghadimi, Shahrouz" w:date="2024-04-17T08:31:00Z">
              <w:r>
                <w:rPr>
                  <w:highlight w:val="yellow"/>
                </w:rPr>
                <w:t>Yes</w:t>
              </w:r>
            </w:ins>
            <w:del w:id="417" w:author="Ghadimi, Shahrouz" w:date="2024-04-17T08:31:00Z">
              <w:r w:rsidR="00960D49" w:rsidRPr="00227E74" w:rsidDel="002438F4">
                <w:rPr>
                  <w:highlight w:val="yellow"/>
                </w:rPr>
                <w:delText>[Yes] [No]</w:delText>
              </w:r>
            </w:del>
          </w:p>
        </w:tc>
      </w:tr>
      <w:tr w:rsidR="00960D49" w:rsidRPr="00617417" w14:paraId="3D990228" w14:textId="77777777" w:rsidTr="00227E74">
        <w:trPr>
          <w:trHeight w:val="467"/>
          <w:jc w:val="center"/>
        </w:trPr>
        <w:tc>
          <w:tcPr>
            <w:tcW w:w="2772" w:type="dxa"/>
            <w:shd w:val="clear" w:color="auto" w:fill="auto"/>
            <w:vAlign w:val="center"/>
          </w:tcPr>
          <w:p w14:paraId="5069EE9D" w14:textId="77777777" w:rsidR="00960D49" w:rsidRPr="00617417" w:rsidRDefault="00960D49" w:rsidP="007B1F4D">
            <w:pPr>
              <w:pStyle w:val="TableData-CenteredHZ"/>
              <w:keepNext/>
              <w:keepLines/>
              <w:jc w:val="left"/>
            </w:pPr>
            <w:r w:rsidRPr="00617417">
              <w:t>Motor Winding Temperature Protection</w:t>
            </w:r>
          </w:p>
        </w:tc>
        <w:tc>
          <w:tcPr>
            <w:tcW w:w="1620" w:type="dxa"/>
            <w:shd w:val="clear" w:color="auto" w:fill="auto"/>
            <w:vAlign w:val="center"/>
          </w:tcPr>
          <w:p w14:paraId="0AF3DA06" w14:textId="77777777" w:rsidR="00960D49" w:rsidRPr="00227E74" w:rsidRDefault="00960D49" w:rsidP="007B1F4D">
            <w:pPr>
              <w:pStyle w:val="TableData-CenteredHZ"/>
              <w:keepNext/>
              <w:keepLines/>
              <w:rPr>
                <w:highlight w:val="yellow"/>
              </w:rPr>
            </w:pPr>
            <w:r w:rsidRPr="00227E74">
              <w:rPr>
                <w:highlight w:val="yellow"/>
              </w:rPr>
              <w:t>[Temperature Switches] [RTDs]</w:t>
            </w:r>
          </w:p>
        </w:tc>
        <w:tc>
          <w:tcPr>
            <w:tcW w:w="1980" w:type="dxa"/>
            <w:shd w:val="clear" w:color="auto" w:fill="auto"/>
            <w:vAlign w:val="center"/>
          </w:tcPr>
          <w:p w14:paraId="47FFDB9D" w14:textId="77777777" w:rsidR="00960D49" w:rsidRPr="00227E74" w:rsidRDefault="00960D49" w:rsidP="007B1F4D">
            <w:pPr>
              <w:pStyle w:val="TableData-CenteredHZ"/>
              <w:keepNext/>
              <w:keepLines/>
              <w:rPr>
                <w:highlight w:val="yellow"/>
              </w:rPr>
            </w:pPr>
            <w:r w:rsidRPr="00227E74">
              <w:rPr>
                <w:highlight w:val="yellow"/>
              </w:rPr>
              <w:t>[Temperature Switches] [RTDs]</w:t>
            </w:r>
          </w:p>
        </w:tc>
      </w:tr>
      <w:tr w:rsidR="00960D49" w:rsidRPr="00617417" w14:paraId="30008A9C" w14:textId="77777777" w:rsidTr="00227E74">
        <w:trPr>
          <w:trHeight w:val="467"/>
          <w:jc w:val="center"/>
        </w:trPr>
        <w:tc>
          <w:tcPr>
            <w:tcW w:w="2772" w:type="dxa"/>
            <w:shd w:val="clear" w:color="auto" w:fill="auto"/>
          </w:tcPr>
          <w:p w14:paraId="31F4967E" w14:textId="77777777" w:rsidR="00960D49" w:rsidRPr="00617417" w:rsidRDefault="00960D49" w:rsidP="007B1F4D">
            <w:pPr>
              <w:pStyle w:val="TableData-CenteredHZ"/>
              <w:keepNext/>
              <w:keepLines/>
              <w:jc w:val="left"/>
            </w:pPr>
            <w:r w:rsidRPr="008B4E8E">
              <w:t>Motor Differential Current Transformers / Six-Lead External Wye Connection</w:t>
            </w:r>
          </w:p>
        </w:tc>
        <w:tc>
          <w:tcPr>
            <w:tcW w:w="1620" w:type="dxa"/>
            <w:shd w:val="clear" w:color="auto" w:fill="auto"/>
          </w:tcPr>
          <w:p w14:paraId="0F3E3113" w14:textId="77777777" w:rsidR="00960D49" w:rsidRPr="00227E74" w:rsidRDefault="00960D49" w:rsidP="007B1F4D">
            <w:pPr>
              <w:pStyle w:val="TableData-CenteredHZ"/>
              <w:keepNext/>
              <w:keepLines/>
              <w:rPr>
                <w:highlight w:val="yellow"/>
              </w:rPr>
            </w:pPr>
            <w:r w:rsidRPr="00227E74">
              <w:rPr>
                <w:highlight w:val="yellow"/>
              </w:rPr>
              <w:t>[Yes] [No]</w:t>
            </w:r>
          </w:p>
        </w:tc>
        <w:tc>
          <w:tcPr>
            <w:tcW w:w="1980" w:type="dxa"/>
            <w:shd w:val="clear" w:color="auto" w:fill="auto"/>
          </w:tcPr>
          <w:p w14:paraId="5FED5C73" w14:textId="77777777" w:rsidR="00960D49" w:rsidRPr="00227E74" w:rsidRDefault="00960D49" w:rsidP="007B1F4D">
            <w:pPr>
              <w:pStyle w:val="TableData-CenteredHZ"/>
              <w:keepNext/>
              <w:keepLines/>
              <w:rPr>
                <w:highlight w:val="yellow"/>
              </w:rPr>
            </w:pPr>
            <w:r w:rsidRPr="00227E74">
              <w:rPr>
                <w:highlight w:val="yellow"/>
              </w:rPr>
              <w:t>[Yes] [No]</w:t>
            </w:r>
          </w:p>
        </w:tc>
      </w:tr>
      <w:tr w:rsidR="00960D49" w:rsidRPr="00617417" w14:paraId="7309A6F7" w14:textId="77777777" w:rsidTr="00227E74">
        <w:trPr>
          <w:trHeight w:val="432"/>
          <w:jc w:val="center"/>
        </w:trPr>
        <w:tc>
          <w:tcPr>
            <w:tcW w:w="2772" w:type="dxa"/>
            <w:shd w:val="clear" w:color="auto" w:fill="auto"/>
            <w:vAlign w:val="center"/>
          </w:tcPr>
          <w:p w14:paraId="1FD24C8E" w14:textId="77777777" w:rsidR="00960D49" w:rsidRPr="00617417" w:rsidRDefault="00960D49" w:rsidP="007B1F4D">
            <w:pPr>
              <w:pStyle w:val="TableData-CenteredHZ"/>
              <w:keepNext/>
              <w:keepLines/>
              <w:jc w:val="left"/>
            </w:pPr>
            <w:r w:rsidRPr="00617417">
              <w:t>Separate Cooling Fan</w:t>
            </w:r>
          </w:p>
        </w:tc>
        <w:tc>
          <w:tcPr>
            <w:tcW w:w="1620" w:type="dxa"/>
            <w:shd w:val="clear" w:color="auto" w:fill="auto"/>
            <w:vAlign w:val="center"/>
          </w:tcPr>
          <w:p w14:paraId="61CF9ACE" w14:textId="77777777" w:rsidR="00960D49" w:rsidRPr="00227E74" w:rsidRDefault="00960D49" w:rsidP="007B1F4D">
            <w:pPr>
              <w:pStyle w:val="TableData-CenteredHZ"/>
              <w:keepNext/>
              <w:keepLines/>
              <w:rPr>
                <w:highlight w:val="yellow"/>
              </w:rPr>
            </w:pPr>
            <w:r w:rsidRPr="00227E74">
              <w:rPr>
                <w:highlight w:val="yellow"/>
              </w:rPr>
              <w:t>[Yes] [No]</w:t>
            </w:r>
          </w:p>
        </w:tc>
        <w:tc>
          <w:tcPr>
            <w:tcW w:w="1980" w:type="dxa"/>
            <w:shd w:val="clear" w:color="auto" w:fill="auto"/>
            <w:vAlign w:val="center"/>
          </w:tcPr>
          <w:p w14:paraId="7472CC04" w14:textId="77777777" w:rsidR="00960D49" w:rsidRPr="00227E74" w:rsidRDefault="00960D49" w:rsidP="007B1F4D">
            <w:pPr>
              <w:pStyle w:val="TableData-CenteredHZ"/>
              <w:keepNext/>
              <w:keepLines/>
              <w:rPr>
                <w:highlight w:val="yellow"/>
              </w:rPr>
            </w:pPr>
            <w:r w:rsidRPr="00227E74">
              <w:rPr>
                <w:highlight w:val="yellow"/>
              </w:rPr>
              <w:t>[Yes] [No]</w:t>
            </w:r>
          </w:p>
        </w:tc>
      </w:tr>
      <w:tr w:rsidR="00960D49" w:rsidRPr="00617417" w14:paraId="1AC60AA0" w14:textId="77777777" w:rsidTr="00227E74">
        <w:trPr>
          <w:trHeight w:val="432"/>
          <w:jc w:val="center"/>
        </w:trPr>
        <w:tc>
          <w:tcPr>
            <w:tcW w:w="2772" w:type="dxa"/>
            <w:shd w:val="clear" w:color="auto" w:fill="auto"/>
            <w:vAlign w:val="center"/>
          </w:tcPr>
          <w:p w14:paraId="54575920" w14:textId="77777777" w:rsidR="00960D49" w:rsidRPr="00617417" w:rsidRDefault="00960D49" w:rsidP="007B1F4D">
            <w:pPr>
              <w:pStyle w:val="TableData-CenteredHZ"/>
              <w:keepNext/>
              <w:keepLines/>
              <w:jc w:val="left"/>
            </w:pPr>
            <w:r>
              <w:t>Miscellaneous</w:t>
            </w:r>
          </w:p>
        </w:tc>
        <w:tc>
          <w:tcPr>
            <w:tcW w:w="1620" w:type="dxa"/>
            <w:shd w:val="clear" w:color="auto" w:fill="auto"/>
            <w:vAlign w:val="center"/>
          </w:tcPr>
          <w:p w14:paraId="36030328" w14:textId="77777777" w:rsidR="00960D49" w:rsidRPr="00617417" w:rsidRDefault="00960D49" w:rsidP="007B1F4D">
            <w:pPr>
              <w:pStyle w:val="TableData-CenteredHZ"/>
              <w:keepNext/>
              <w:keepLines/>
            </w:pPr>
            <w:r>
              <w:t>See Note</w:t>
            </w:r>
          </w:p>
        </w:tc>
        <w:tc>
          <w:tcPr>
            <w:tcW w:w="1980" w:type="dxa"/>
            <w:shd w:val="clear" w:color="auto" w:fill="auto"/>
            <w:vAlign w:val="center"/>
          </w:tcPr>
          <w:p w14:paraId="2C9CE9E7" w14:textId="77777777" w:rsidR="00960D49" w:rsidRPr="00617417" w:rsidRDefault="00960D49" w:rsidP="007B1F4D">
            <w:pPr>
              <w:pStyle w:val="TableData-CenteredHZ"/>
              <w:keepNext/>
              <w:keepLines/>
            </w:pPr>
            <w:r>
              <w:t>See Note</w:t>
            </w:r>
          </w:p>
        </w:tc>
      </w:tr>
      <w:tr w:rsidR="00960D49" w:rsidRPr="00617417" w14:paraId="1ECA41A8" w14:textId="77777777" w:rsidTr="00227E74">
        <w:trPr>
          <w:trHeight w:val="432"/>
          <w:jc w:val="center"/>
        </w:trPr>
        <w:tc>
          <w:tcPr>
            <w:tcW w:w="6372" w:type="dxa"/>
            <w:gridSpan w:val="3"/>
            <w:shd w:val="clear" w:color="auto" w:fill="auto"/>
            <w:vAlign w:val="center"/>
          </w:tcPr>
          <w:p w14:paraId="3A926F72" w14:textId="77777777" w:rsidR="00960D49" w:rsidRDefault="00960D49" w:rsidP="007B1F4D">
            <w:pPr>
              <w:pStyle w:val="TableData-CenteredHZ"/>
              <w:keepNext/>
              <w:keepLines/>
            </w:pPr>
            <w:r w:rsidRPr="00E735E9">
              <w:t>Note:</w:t>
            </w:r>
            <w:r>
              <w:t xml:space="preserve"> </w:t>
            </w:r>
            <w:r w:rsidRPr="00232C98">
              <w:rPr>
                <w:highlight w:val="yellow"/>
              </w:rPr>
              <w:t>[Provide oversized Terminal Box.] [Provide breathers and drains for TEFC enclosures.] [Provide motor shaft brushes.]</w:t>
            </w:r>
          </w:p>
        </w:tc>
      </w:tr>
    </w:tbl>
    <w:p w14:paraId="7F411158" w14:textId="77777777" w:rsidR="00292519" w:rsidRDefault="00292519" w:rsidP="002A241B">
      <w:pPr>
        <w:pStyle w:val="Heading3"/>
        <w:numPr>
          <w:ilvl w:val="2"/>
          <w:numId w:val="20"/>
        </w:numPr>
        <w:rPr>
          <w:ins w:id="418" w:author="Ghadimi, Shahrouz" w:date="2024-04-17T08:33:00Z"/>
        </w:rPr>
      </w:pPr>
      <w:r w:rsidRPr="002F64CF">
        <w:t>Other</w:t>
      </w:r>
    </w:p>
    <w:p w14:paraId="502BB627" w14:textId="265B59C1" w:rsidR="00863601" w:rsidRPr="002F64CF" w:rsidRDefault="00863601">
      <w:pPr>
        <w:pStyle w:val="Heading4"/>
        <w:pPrChange w:id="419" w:author="Ghadimi, Shahrouz" w:date="2024-04-17T08:33:00Z">
          <w:pPr>
            <w:pStyle w:val="Heading3"/>
            <w:numPr>
              <w:numId w:val="20"/>
            </w:numPr>
          </w:pPr>
        </w:pPrChange>
      </w:pPr>
      <w:ins w:id="420" w:author="Ghadimi, Shahrouz" w:date="2024-04-17T08:33:00Z">
        <w:r w:rsidRPr="00863601">
          <w:t>An automatic oil level switch shall be provided to stop the pump in the event of low oil level</w:t>
        </w:r>
      </w:ins>
      <w:ins w:id="421" w:author="Ghadimi, Shahrouz" w:date="2024-04-17T08:34:00Z">
        <w:r>
          <w:t>.</w:t>
        </w:r>
      </w:ins>
    </w:p>
    <w:p w14:paraId="7E434E8E" w14:textId="77777777" w:rsidR="00292519" w:rsidRPr="00617417" w:rsidRDefault="00292519" w:rsidP="00292519">
      <w:pPr>
        <w:pStyle w:val="NotetoSpecifierHZ"/>
      </w:pPr>
      <w:r>
        <w:br/>
      </w:r>
      <w:r w:rsidRPr="00617417">
        <w:t>include any other motor control devices that need to be furnished by the equipment supplier, e.g. current monitors, zero speed switches, limit switches, etc. Coordinate w/ electrical group. If a local control panel must be provided by the manufacturer, include a separate paragraph 2.xx entitled “Insert Equipment Name Control Panel”.</w:t>
      </w:r>
    </w:p>
    <w:p w14:paraId="47A8AA69" w14:textId="4627F6E7" w:rsidR="00FB125C" w:rsidRPr="00EB2E7B" w:rsidRDefault="00FB125C" w:rsidP="00FB125C">
      <w:pPr>
        <w:pStyle w:val="Heading2"/>
        <w:spacing w:before="360"/>
        <w:rPr>
          <w:rPrChange w:id="422" w:author="Ghadimi, Shahrouz" w:date="2024-04-17T09:04:00Z">
            <w:rPr>
              <w:highlight w:val="cyan"/>
            </w:rPr>
          </w:rPrChange>
        </w:rPr>
      </w:pPr>
      <w:r w:rsidRPr="00EB2E7B">
        <w:rPr>
          <w:rPrChange w:id="423" w:author="Ghadimi, Shahrouz" w:date="2024-04-17T09:04:00Z">
            <w:rPr>
              <w:highlight w:val="cyan"/>
            </w:rPr>
          </w:rPrChange>
        </w:rPr>
        <w:t>SPARE PARTS</w:t>
      </w:r>
      <w:r w:rsidR="00920BB5" w:rsidRPr="00EB2E7B">
        <w:rPr>
          <w:rPrChange w:id="424" w:author="Ghadimi, Shahrouz" w:date="2024-04-17T09:04:00Z">
            <w:rPr>
              <w:highlight w:val="cyan"/>
            </w:rPr>
          </w:rPrChange>
        </w:rPr>
        <w:t xml:space="preserve"> and special tools</w:t>
      </w:r>
    </w:p>
    <w:p w14:paraId="10043126" w14:textId="77777777" w:rsidR="00920BB5" w:rsidRPr="00EB2E7B" w:rsidRDefault="00920BB5" w:rsidP="00920BB5">
      <w:pPr>
        <w:pStyle w:val="Heading3"/>
      </w:pPr>
      <w:r w:rsidRPr="00EB2E7B">
        <w:t xml:space="preserve">Comply with </w:t>
      </w:r>
      <w:r w:rsidRPr="00EB2E7B">
        <w:rPr>
          <w:rPrChange w:id="425" w:author="Ghadimi, Shahrouz" w:date="2024-04-17T09:04:00Z">
            <w:rPr>
              <w:highlight w:val="yellow"/>
            </w:rPr>
          </w:rPrChange>
        </w:rPr>
        <w:t>Section 43 20 00 – Pumps General</w:t>
      </w:r>
      <w:r w:rsidRPr="00EB2E7B">
        <w:t xml:space="preserve">. </w:t>
      </w:r>
    </w:p>
    <w:p w14:paraId="35439984" w14:textId="77777777" w:rsidR="00920BB5" w:rsidRPr="00EB2E7B" w:rsidRDefault="00920BB5" w:rsidP="00920BB5">
      <w:pPr>
        <w:pStyle w:val="Heading3"/>
        <w:rPr>
          <w:rPrChange w:id="426" w:author="Ghadimi, Shahrouz" w:date="2024-04-17T09:04:00Z">
            <w:rPr>
              <w:highlight w:val="cyan"/>
            </w:rPr>
          </w:rPrChange>
        </w:rPr>
      </w:pPr>
      <w:r w:rsidRPr="00EB2E7B">
        <w:t xml:space="preserve">Spare parts shall be provided in accordance with </w:t>
      </w:r>
      <w:r w:rsidRPr="00EB2E7B">
        <w:rPr>
          <w:rPrChange w:id="427" w:author="Ghadimi, Shahrouz" w:date="2024-04-17T09:04:00Z">
            <w:rPr>
              <w:highlight w:val="yellow"/>
            </w:rPr>
          </w:rPrChange>
        </w:rPr>
        <w:t>Section 46 00 00 – Equipment General Provisions</w:t>
      </w:r>
      <w:r w:rsidRPr="00EB2E7B">
        <w:t xml:space="preserve"> and shall include the following for each series of pumps. </w:t>
      </w:r>
    </w:p>
    <w:p w14:paraId="0FBBA889" w14:textId="00C84833" w:rsidR="00227E74" w:rsidRPr="00EB2E7B" w:rsidRDefault="00920BB5" w:rsidP="00227E74">
      <w:pPr>
        <w:pStyle w:val="Heading3"/>
        <w:rPr>
          <w:rPrChange w:id="428" w:author="Ghadimi, Shahrouz" w:date="2024-04-17T09:04:00Z">
            <w:rPr>
              <w:highlight w:val="cyan"/>
            </w:rPr>
          </w:rPrChange>
        </w:rPr>
      </w:pPr>
      <w:r w:rsidRPr="00EB2E7B">
        <w:rPr>
          <w:rPrChange w:id="429" w:author="Ghadimi, Shahrouz" w:date="2024-04-17T09:04:00Z">
            <w:rPr>
              <w:highlight w:val="cyan"/>
            </w:rPr>
          </w:rPrChange>
        </w:rPr>
        <w:t>Spare Parts Schedule 43 23 19-06</w:t>
      </w:r>
      <w:r w:rsidR="00FB125C" w:rsidRPr="00EB2E7B">
        <w:rPr>
          <w:rPrChange w:id="430" w:author="Ghadimi, Shahrouz" w:date="2024-04-17T09:04:00Z">
            <w:rPr>
              <w:highlight w:val="cyan"/>
            </w:rPr>
          </w:rPrChange>
        </w:rPr>
        <w:br/>
      </w:r>
    </w:p>
    <w:p w14:paraId="2C9E6A2F" w14:textId="2D3D3AA1" w:rsidR="00FB125C" w:rsidRPr="00227E74" w:rsidRDefault="00227E74" w:rsidP="00227E74">
      <w:pPr>
        <w:pStyle w:val="TableFigureTitleHZ"/>
        <w:rPr>
          <w:highlight w:val="cyan"/>
        </w:rPr>
      </w:pPr>
      <w:r w:rsidRPr="002A241B">
        <w:rPr>
          <w:rStyle w:val="TableFigureTitleHZChar"/>
          <w:b/>
        </w:rPr>
        <w:t>Spare Parts Schedule 43 23 19 – 06</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40"/>
        <w:gridCol w:w="1620"/>
        <w:gridCol w:w="1677"/>
        <w:tblGridChange w:id="431">
          <w:tblGrid>
            <w:gridCol w:w="3240"/>
            <w:gridCol w:w="1620"/>
            <w:gridCol w:w="1677"/>
          </w:tblGrid>
        </w:tblGridChange>
      </w:tblGrid>
      <w:tr w:rsidR="00920BB5" w:rsidRPr="00806D73" w14:paraId="6662030F" w14:textId="77777777" w:rsidTr="007B1F4D">
        <w:trPr>
          <w:trHeight w:val="432"/>
          <w:jc w:val="center"/>
        </w:trPr>
        <w:tc>
          <w:tcPr>
            <w:tcW w:w="3240" w:type="dxa"/>
          </w:tcPr>
          <w:p w14:paraId="545C54C8" w14:textId="77777777" w:rsidR="00920BB5" w:rsidRPr="0033195A" w:rsidRDefault="00920BB5" w:rsidP="00920BB5">
            <w:pPr>
              <w:pStyle w:val="TableCategoryCenteredHZ"/>
              <w:rPr>
                <w:b w:val="0"/>
                <w:highlight w:val="cyan"/>
              </w:rPr>
            </w:pPr>
          </w:p>
        </w:tc>
        <w:tc>
          <w:tcPr>
            <w:tcW w:w="3297" w:type="dxa"/>
            <w:gridSpan w:val="2"/>
            <w:vAlign w:val="center"/>
          </w:tcPr>
          <w:p w14:paraId="752D4FF9" w14:textId="77777777" w:rsidR="00920BB5" w:rsidRPr="0033195A" w:rsidRDefault="00920BB5" w:rsidP="00920BB5">
            <w:pPr>
              <w:pStyle w:val="TableData-CenteredHZ"/>
              <w:rPr>
                <w:b/>
                <w:bCs/>
                <w:highlight w:val="cyan"/>
              </w:rPr>
            </w:pPr>
            <w:r w:rsidRPr="0033195A">
              <w:rPr>
                <w:b/>
                <w:bCs/>
                <w:highlight w:val="cyan"/>
              </w:rPr>
              <w:t>Quantity</w:t>
            </w:r>
          </w:p>
        </w:tc>
      </w:tr>
      <w:tr w:rsidR="00FE44B4" w:rsidRPr="00806D73" w14:paraId="15B7DFED" w14:textId="77777777">
        <w:tblPrEx>
          <w:tblW w:w="0" w:type="auto"/>
          <w:jc w:val="center"/>
          <w:tblBorders>
            <w:top w:val="none" w:sz="0" w:space="0" w:color="auto"/>
            <w:left w:val="none" w:sz="0" w:space="0" w:color="auto"/>
            <w:bottom w:val="none" w:sz="0" w:space="0" w:color="auto"/>
            <w:right w:val="none" w:sz="0" w:space="0" w:color="auto"/>
          </w:tblBorders>
          <w:tblPrExChange w:id="432" w:author="Ghadimi, Shahrouz" w:date="2024-04-17T08:35:00Z">
            <w:tblPrEx>
              <w:tblW w:w="0" w:type="auto"/>
              <w:jc w:val="center"/>
              <w:tblBorders>
                <w:top w:val="none" w:sz="0" w:space="0" w:color="auto"/>
                <w:left w:val="none" w:sz="0" w:space="0" w:color="auto"/>
                <w:bottom w:val="none" w:sz="0" w:space="0" w:color="auto"/>
                <w:right w:val="none" w:sz="0" w:space="0" w:color="auto"/>
              </w:tblBorders>
            </w:tblPrEx>
          </w:tblPrExChange>
        </w:tblPrEx>
        <w:trPr>
          <w:trHeight w:val="432"/>
          <w:jc w:val="center"/>
          <w:trPrChange w:id="433" w:author="Ghadimi, Shahrouz" w:date="2024-04-17T08:35:00Z">
            <w:trPr>
              <w:trHeight w:val="432"/>
              <w:jc w:val="center"/>
            </w:trPr>
          </w:trPrChange>
        </w:trPr>
        <w:tc>
          <w:tcPr>
            <w:tcW w:w="3240" w:type="dxa"/>
            <w:shd w:val="clear" w:color="auto" w:fill="CBC49D"/>
            <w:vAlign w:val="center"/>
            <w:tcPrChange w:id="434" w:author="Ghadimi, Shahrouz" w:date="2024-04-17T08:35:00Z">
              <w:tcPr>
                <w:tcW w:w="3240" w:type="dxa"/>
                <w:shd w:val="clear" w:color="auto" w:fill="CBC49D"/>
                <w:vAlign w:val="center"/>
              </w:tcPr>
            </w:tcPrChange>
          </w:tcPr>
          <w:p w14:paraId="591C3D2D" w14:textId="77777777" w:rsidR="00FE44B4" w:rsidRPr="009B30F2" w:rsidRDefault="00FE44B4" w:rsidP="00FE44B4">
            <w:pPr>
              <w:pStyle w:val="TableCategoryCenteredHZ"/>
              <w:rPr>
                <w:bCs/>
                <w:rPrChange w:id="435" w:author="Ghadimi, Shahrouz" w:date="2024-04-17T08:37:00Z">
                  <w:rPr>
                    <w:bCs/>
                    <w:highlight w:val="cyan"/>
                  </w:rPr>
                </w:rPrChange>
              </w:rPr>
            </w:pPr>
            <w:r w:rsidRPr="009B30F2">
              <w:rPr>
                <w:bCs/>
                <w:rPrChange w:id="436" w:author="Ghadimi, Shahrouz" w:date="2024-04-17T08:37:00Z">
                  <w:rPr>
                    <w:bCs/>
                    <w:highlight w:val="cyan"/>
                  </w:rPr>
                </w:rPrChange>
              </w:rPr>
              <w:t>Component</w:t>
            </w:r>
          </w:p>
        </w:tc>
        <w:tc>
          <w:tcPr>
            <w:tcW w:w="1620" w:type="dxa"/>
            <w:shd w:val="clear" w:color="auto" w:fill="CBC49D"/>
            <w:tcPrChange w:id="437" w:author="Ghadimi, Shahrouz" w:date="2024-04-17T08:35:00Z">
              <w:tcPr>
                <w:tcW w:w="1620" w:type="dxa"/>
                <w:shd w:val="clear" w:color="auto" w:fill="CBC49D"/>
                <w:vAlign w:val="center"/>
              </w:tcPr>
            </w:tcPrChange>
          </w:tcPr>
          <w:p w14:paraId="2B63C250" w14:textId="5D7F69DB" w:rsidR="00FE44B4" w:rsidRPr="009B30F2" w:rsidRDefault="00FE44B4" w:rsidP="00FE44B4">
            <w:pPr>
              <w:pStyle w:val="TableCategoryCenteredHZ"/>
              <w:rPr>
                <w:bCs/>
                <w:rPrChange w:id="438" w:author="Ghadimi, Shahrouz" w:date="2024-04-17T08:37:00Z">
                  <w:rPr>
                    <w:bCs/>
                    <w:highlight w:val="cyan"/>
                  </w:rPr>
                </w:rPrChange>
              </w:rPr>
            </w:pPr>
            <w:ins w:id="439" w:author="Ghadimi, Shahrouz" w:date="2024-04-17T08:35:00Z">
              <w:r w:rsidRPr="009B30F2">
                <w:t>Mixing Pumps</w:t>
              </w:r>
            </w:ins>
            <w:del w:id="440" w:author="Ghadimi, Shahrouz" w:date="2024-04-17T08:35:00Z">
              <w:r w:rsidRPr="009B30F2" w:rsidDel="00060106">
                <w:rPr>
                  <w:bCs/>
                  <w:rPrChange w:id="441" w:author="Ghadimi, Shahrouz" w:date="2024-04-17T08:37:00Z">
                    <w:rPr>
                      <w:bCs/>
                      <w:highlight w:val="cyan"/>
                    </w:rPr>
                  </w:rPrChange>
                </w:rPr>
                <w:delText>Service 1</w:delText>
              </w:r>
            </w:del>
          </w:p>
        </w:tc>
        <w:tc>
          <w:tcPr>
            <w:tcW w:w="1677" w:type="dxa"/>
            <w:shd w:val="clear" w:color="auto" w:fill="CBC49D"/>
            <w:tcPrChange w:id="442" w:author="Ghadimi, Shahrouz" w:date="2024-04-17T08:35:00Z">
              <w:tcPr>
                <w:tcW w:w="1677" w:type="dxa"/>
                <w:shd w:val="clear" w:color="auto" w:fill="CBC49D"/>
                <w:vAlign w:val="center"/>
              </w:tcPr>
            </w:tcPrChange>
          </w:tcPr>
          <w:p w14:paraId="2D223E2C" w14:textId="125BCDF6" w:rsidR="00FE44B4" w:rsidRPr="009B30F2" w:rsidRDefault="00FE44B4" w:rsidP="00FE44B4">
            <w:pPr>
              <w:pStyle w:val="TableData-CenteredHZ"/>
              <w:rPr>
                <w:b/>
                <w:bCs/>
                <w:rPrChange w:id="443" w:author="Ghadimi, Shahrouz" w:date="2024-04-17T08:37:00Z">
                  <w:rPr>
                    <w:b/>
                    <w:bCs/>
                    <w:highlight w:val="cyan"/>
                  </w:rPr>
                </w:rPrChange>
              </w:rPr>
            </w:pPr>
            <w:ins w:id="444" w:author="Ghadimi, Shahrouz" w:date="2024-04-17T08:35:00Z">
              <w:r w:rsidRPr="009B30F2">
                <w:t>Recirculation Pumps</w:t>
              </w:r>
            </w:ins>
            <w:del w:id="445" w:author="Ghadimi, Shahrouz" w:date="2024-04-17T08:35:00Z">
              <w:r w:rsidRPr="009B30F2" w:rsidDel="00060106">
                <w:rPr>
                  <w:b/>
                  <w:bCs/>
                  <w:rPrChange w:id="446" w:author="Ghadimi, Shahrouz" w:date="2024-04-17T08:37:00Z">
                    <w:rPr>
                      <w:b/>
                      <w:bCs/>
                      <w:highlight w:val="cyan"/>
                    </w:rPr>
                  </w:rPrChange>
                </w:rPr>
                <w:delText>Service 2</w:delText>
              </w:r>
            </w:del>
          </w:p>
        </w:tc>
      </w:tr>
      <w:tr w:rsidR="00310771" w:rsidRPr="00806D73" w14:paraId="49AF2840" w14:textId="77777777">
        <w:tblPrEx>
          <w:tblW w:w="0" w:type="auto"/>
          <w:jc w:val="center"/>
          <w:tblBorders>
            <w:top w:val="none" w:sz="0" w:space="0" w:color="auto"/>
            <w:left w:val="none" w:sz="0" w:space="0" w:color="auto"/>
            <w:bottom w:val="none" w:sz="0" w:space="0" w:color="auto"/>
            <w:right w:val="none" w:sz="0" w:space="0" w:color="auto"/>
          </w:tblBorders>
          <w:tblPrExChange w:id="447" w:author="Ghadimi, Shahrouz" w:date="2024-04-17T08:36:00Z">
            <w:tblPrEx>
              <w:tblW w:w="0" w:type="auto"/>
              <w:jc w:val="center"/>
              <w:tblBorders>
                <w:top w:val="none" w:sz="0" w:space="0" w:color="auto"/>
                <w:left w:val="none" w:sz="0" w:space="0" w:color="auto"/>
                <w:bottom w:val="none" w:sz="0" w:space="0" w:color="auto"/>
                <w:right w:val="none" w:sz="0" w:space="0" w:color="auto"/>
              </w:tblBorders>
            </w:tblPrEx>
          </w:tblPrExChange>
        </w:tblPrEx>
        <w:trPr>
          <w:trHeight w:val="432"/>
          <w:jc w:val="center"/>
          <w:trPrChange w:id="448" w:author="Ghadimi, Shahrouz" w:date="2024-04-17T08:36:00Z">
            <w:trPr>
              <w:trHeight w:val="432"/>
              <w:jc w:val="center"/>
            </w:trPr>
          </w:trPrChange>
        </w:trPr>
        <w:tc>
          <w:tcPr>
            <w:tcW w:w="3240" w:type="dxa"/>
            <w:tcPrChange w:id="449" w:author="Ghadimi, Shahrouz" w:date="2024-04-17T08:36:00Z">
              <w:tcPr>
                <w:tcW w:w="3240" w:type="dxa"/>
                <w:vAlign w:val="center"/>
              </w:tcPr>
            </w:tcPrChange>
          </w:tcPr>
          <w:p w14:paraId="4A163494" w14:textId="4533295A" w:rsidR="00310771" w:rsidRPr="009B30F2" w:rsidRDefault="009B30F2" w:rsidP="00310771">
            <w:pPr>
              <w:pStyle w:val="TableCategoryCenteredHZ"/>
              <w:jc w:val="left"/>
              <w:rPr>
                <w:b w:val="0"/>
                <w:bCs/>
                <w:rPrChange w:id="450" w:author="Ghadimi, Shahrouz" w:date="2024-04-17T08:37:00Z">
                  <w:rPr>
                    <w:b w:val="0"/>
                    <w:bCs/>
                    <w:highlight w:val="cyan"/>
                  </w:rPr>
                </w:rPrChange>
              </w:rPr>
            </w:pPr>
            <w:ins w:id="451" w:author="Ghadimi, Shahrouz" w:date="2024-04-17T08:37:00Z">
              <w:r w:rsidRPr="009B30F2">
                <w:rPr>
                  <w:b w:val="0"/>
                  <w:bCs/>
                  <w:rPrChange w:id="452" w:author="Ghadimi, Shahrouz" w:date="2024-04-17T08:37:00Z">
                    <w:rPr/>
                  </w:rPrChange>
                </w:rPr>
                <w:t>C</w:t>
              </w:r>
            </w:ins>
            <w:ins w:id="453" w:author="Ghadimi, Shahrouz" w:date="2024-04-17T08:36:00Z">
              <w:r w:rsidR="00310771" w:rsidRPr="009B30F2">
                <w:rPr>
                  <w:b w:val="0"/>
                  <w:bCs/>
                  <w:rPrChange w:id="454" w:author="Ghadimi, Shahrouz" w:date="2024-04-17T08:37:00Z">
                    <w:rPr/>
                  </w:rPrChange>
                </w:rPr>
                <w:t>omplete rotating assembly</w:t>
              </w:r>
            </w:ins>
            <w:del w:id="455" w:author="Ghadimi, Shahrouz" w:date="2024-04-17T08:36:00Z">
              <w:r w:rsidR="00310771" w:rsidRPr="009B30F2" w:rsidDel="003D525A">
                <w:rPr>
                  <w:b w:val="0"/>
                  <w:bCs/>
                  <w:rPrChange w:id="456" w:author="Ghadimi, Shahrouz" w:date="2024-04-17T08:37:00Z">
                    <w:rPr>
                      <w:b w:val="0"/>
                      <w:bCs/>
                      <w:highlight w:val="cyan"/>
                    </w:rPr>
                  </w:rPrChange>
                </w:rPr>
                <w:delText>Set of wearing rings</w:delText>
              </w:r>
            </w:del>
          </w:p>
        </w:tc>
        <w:tc>
          <w:tcPr>
            <w:tcW w:w="1620" w:type="dxa"/>
            <w:vAlign w:val="center"/>
            <w:tcPrChange w:id="457" w:author="Ghadimi, Shahrouz" w:date="2024-04-17T08:36:00Z">
              <w:tcPr>
                <w:tcW w:w="1620" w:type="dxa"/>
                <w:vAlign w:val="center"/>
              </w:tcPr>
            </w:tcPrChange>
          </w:tcPr>
          <w:p w14:paraId="50EBF56B" w14:textId="77777777" w:rsidR="00310771" w:rsidRPr="009B30F2" w:rsidRDefault="00310771" w:rsidP="00310771">
            <w:pPr>
              <w:pStyle w:val="TableCategoryCenteredHZ"/>
              <w:rPr>
                <w:b w:val="0"/>
                <w:rPrChange w:id="458" w:author="Ghadimi, Shahrouz" w:date="2024-04-17T08:37:00Z">
                  <w:rPr>
                    <w:b w:val="0"/>
                    <w:highlight w:val="cyan"/>
                  </w:rPr>
                </w:rPrChange>
              </w:rPr>
            </w:pPr>
            <w:r w:rsidRPr="009B30F2">
              <w:rPr>
                <w:b w:val="0"/>
                <w:rPrChange w:id="459" w:author="Ghadimi, Shahrouz" w:date="2024-04-17T08:37:00Z">
                  <w:rPr>
                    <w:b w:val="0"/>
                    <w:highlight w:val="cyan"/>
                  </w:rPr>
                </w:rPrChange>
              </w:rPr>
              <w:t xml:space="preserve">1 </w:t>
            </w:r>
          </w:p>
        </w:tc>
        <w:tc>
          <w:tcPr>
            <w:tcW w:w="1677" w:type="dxa"/>
            <w:vAlign w:val="center"/>
            <w:tcPrChange w:id="460" w:author="Ghadimi, Shahrouz" w:date="2024-04-17T08:36:00Z">
              <w:tcPr>
                <w:tcW w:w="1677" w:type="dxa"/>
                <w:vAlign w:val="center"/>
              </w:tcPr>
            </w:tcPrChange>
          </w:tcPr>
          <w:p w14:paraId="0732FA0B" w14:textId="77777777" w:rsidR="00310771" w:rsidRPr="009B30F2" w:rsidRDefault="00310771" w:rsidP="00310771">
            <w:pPr>
              <w:pStyle w:val="TableData-CenteredHZ"/>
              <w:rPr>
                <w:rPrChange w:id="461" w:author="Ghadimi, Shahrouz" w:date="2024-04-17T08:37:00Z">
                  <w:rPr>
                    <w:highlight w:val="cyan"/>
                  </w:rPr>
                </w:rPrChange>
              </w:rPr>
            </w:pPr>
            <w:r w:rsidRPr="009B30F2">
              <w:rPr>
                <w:rPrChange w:id="462" w:author="Ghadimi, Shahrouz" w:date="2024-04-17T08:37:00Z">
                  <w:rPr>
                    <w:highlight w:val="cyan"/>
                  </w:rPr>
                </w:rPrChange>
              </w:rPr>
              <w:t>1</w:t>
            </w:r>
          </w:p>
        </w:tc>
      </w:tr>
      <w:tr w:rsidR="00310771" w:rsidRPr="00806D73" w14:paraId="29704E9E" w14:textId="77777777">
        <w:tblPrEx>
          <w:tblW w:w="0" w:type="auto"/>
          <w:jc w:val="center"/>
          <w:tblBorders>
            <w:top w:val="none" w:sz="0" w:space="0" w:color="auto"/>
            <w:left w:val="none" w:sz="0" w:space="0" w:color="auto"/>
            <w:bottom w:val="none" w:sz="0" w:space="0" w:color="auto"/>
            <w:right w:val="none" w:sz="0" w:space="0" w:color="auto"/>
          </w:tblBorders>
          <w:tblPrExChange w:id="463" w:author="Ghadimi, Shahrouz" w:date="2024-04-17T08:36:00Z">
            <w:tblPrEx>
              <w:tblW w:w="0" w:type="auto"/>
              <w:jc w:val="center"/>
              <w:tblBorders>
                <w:top w:val="none" w:sz="0" w:space="0" w:color="auto"/>
                <w:left w:val="none" w:sz="0" w:space="0" w:color="auto"/>
                <w:bottom w:val="none" w:sz="0" w:space="0" w:color="auto"/>
                <w:right w:val="none" w:sz="0" w:space="0" w:color="auto"/>
              </w:tblBorders>
            </w:tblPrEx>
          </w:tblPrExChange>
        </w:tblPrEx>
        <w:trPr>
          <w:trHeight w:val="432"/>
          <w:jc w:val="center"/>
          <w:trPrChange w:id="464" w:author="Ghadimi, Shahrouz" w:date="2024-04-17T08:36:00Z">
            <w:trPr>
              <w:trHeight w:val="432"/>
              <w:jc w:val="center"/>
            </w:trPr>
          </w:trPrChange>
        </w:trPr>
        <w:tc>
          <w:tcPr>
            <w:tcW w:w="3240" w:type="dxa"/>
            <w:tcPrChange w:id="465" w:author="Ghadimi, Shahrouz" w:date="2024-04-17T08:36:00Z">
              <w:tcPr>
                <w:tcW w:w="3240" w:type="dxa"/>
                <w:vAlign w:val="center"/>
              </w:tcPr>
            </w:tcPrChange>
          </w:tcPr>
          <w:p w14:paraId="5FA7F830" w14:textId="2F2860B6" w:rsidR="00310771" w:rsidRPr="009B30F2" w:rsidRDefault="009B30F2" w:rsidP="00310771">
            <w:pPr>
              <w:pStyle w:val="TableCategoryCenteredHZ"/>
              <w:jc w:val="left"/>
              <w:rPr>
                <w:b w:val="0"/>
                <w:bCs/>
                <w:rPrChange w:id="466" w:author="Ghadimi, Shahrouz" w:date="2024-04-17T08:37:00Z">
                  <w:rPr>
                    <w:b w:val="0"/>
                    <w:bCs/>
                    <w:highlight w:val="cyan"/>
                  </w:rPr>
                </w:rPrChange>
              </w:rPr>
            </w:pPr>
            <w:ins w:id="467" w:author="Ghadimi, Shahrouz" w:date="2024-04-17T08:36:00Z">
              <w:r w:rsidRPr="009B30F2">
                <w:rPr>
                  <w:b w:val="0"/>
                  <w:bCs/>
                  <w:rPrChange w:id="468" w:author="Ghadimi, Shahrouz" w:date="2024-04-17T08:37:00Z">
                    <w:rPr/>
                  </w:rPrChange>
                </w:rPr>
                <w:t>I</w:t>
              </w:r>
              <w:r w:rsidR="00310771" w:rsidRPr="009B30F2">
                <w:rPr>
                  <w:b w:val="0"/>
                  <w:bCs/>
                  <w:rPrChange w:id="469" w:author="Ghadimi, Shahrouz" w:date="2024-04-17T08:37:00Z">
                    <w:rPr/>
                  </w:rPrChange>
                </w:rPr>
                <w:t>mpeller</w:t>
              </w:r>
            </w:ins>
            <w:del w:id="470" w:author="Ghadimi, Shahrouz" w:date="2024-04-17T08:36:00Z">
              <w:r w:rsidR="00310771" w:rsidRPr="009B30F2" w:rsidDel="003D525A">
                <w:rPr>
                  <w:b w:val="0"/>
                  <w:bCs/>
                  <w:rPrChange w:id="471" w:author="Ghadimi, Shahrouz" w:date="2024-04-17T08:37:00Z">
                    <w:rPr>
                      <w:b w:val="0"/>
                      <w:bCs/>
                      <w:highlight w:val="cyan"/>
                    </w:rPr>
                  </w:rPrChange>
                </w:rPr>
                <w:delText>Shaft sleeve</w:delText>
              </w:r>
            </w:del>
          </w:p>
        </w:tc>
        <w:tc>
          <w:tcPr>
            <w:tcW w:w="1620" w:type="dxa"/>
            <w:vAlign w:val="center"/>
            <w:tcPrChange w:id="472" w:author="Ghadimi, Shahrouz" w:date="2024-04-17T08:36:00Z">
              <w:tcPr>
                <w:tcW w:w="1620" w:type="dxa"/>
                <w:vAlign w:val="center"/>
              </w:tcPr>
            </w:tcPrChange>
          </w:tcPr>
          <w:p w14:paraId="49E93A94" w14:textId="77777777" w:rsidR="00310771" w:rsidRPr="009B30F2" w:rsidRDefault="00310771" w:rsidP="00310771">
            <w:pPr>
              <w:pStyle w:val="TableCategoryCenteredHZ"/>
              <w:rPr>
                <w:b w:val="0"/>
                <w:rPrChange w:id="473" w:author="Ghadimi, Shahrouz" w:date="2024-04-17T08:37:00Z">
                  <w:rPr>
                    <w:b w:val="0"/>
                    <w:highlight w:val="cyan"/>
                  </w:rPr>
                </w:rPrChange>
              </w:rPr>
            </w:pPr>
            <w:r w:rsidRPr="009B30F2">
              <w:rPr>
                <w:b w:val="0"/>
                <w:rPrChange w:id="474" w:author="Ghadimi, Shahrouz" w:date="2024-04-17T08:37:00Z">
                  <w:rPr>
                    <w:b w:val="0"/>
                    <w:highlight w:val="cyan"/>
                  </w:rPr>
                </w:rPrChange>
              </w:rPr>
              <w:t xml:space="preserve">1 </w:t>
            </w:r>
          </w:p>
        </w:tc>
        <w:tc>
          <w:tcPr>
            <w:tcW w:w="1677" w:type="dxa"/>
            <w:vAlign w:val="center"/>
            <w:tcPrChange w:id="475" w:author="Ghadimi, Shahrouz" w:date="2024-04-17T08:36:00Z">
              <w:tcPr>
                <w:tcW w:w="1677" w:type="dxa"/>
                <w:vAlign w:val="center"/>
              </w:tcPr>
            </w:tcPrChange>
          </w:tcPr>
          <w:p w14:paraId="1379243F" w14:textId="77777777" w:rsidR="00310771" w:rsidRPr="009B30F2" w:rsidRDefault="00310771" w:rsidP="00310771">
            <w:pPr>
              <w:pStyle w:val="TableData-CenteredHZ"/>
              <w:rPr>
                <w:rPrChange w:id="476" w:author="Ghadimi, Shahrouz" w:date="2024-04-17T08:37:00Z">
                  <w:rPr>
                    <w:highlight w:val="cyan"/>
                  </w:rPr>
                </w:rPrChange>
              </w:rPr>
            </w:pPr>
            <w:r w:rsidRPr="009B30F2">
              <w:rPr>
                <w:rPrChange w:id="477" w:author="Ghadimi, Shahrouz" w:date="2024-04-17T08:37:00Z">
                  <w:rPr>
                    <w:highlight w:val="cyan"/>
                  </w:rPr>
                </w:rPrChange>
              </w:rPr>
              <w:t>1</w:t>
            </w:r>
          </w:p>
        </w:tc>
      </w:tr>
      <w:tr w:rsidR="00310771" w:rsidRPr="00806D73" w14:paraId="3E599A37" w14:textId="77777777">
        <w:tblPrEx>
          <w:tblW w:w="0" w:type="auto"/>
          <w:jc w:val="center"/>
          <w:tblBorders>
            <w:top w:val="none" w:sz="0" w:space="0" w:color="auto"/>
            <w:left w:val="none" w:sz="0" w:space="0" w:color="auto"/>
            <w:bottom w:val="none" w:sz="0" w:space="0" w:color="auto"/>
            <w:right w:val="none" w:sz="0" w:space="0" w:color="auto"/>
          </w:tblBorders>
          <w:tblPrExChange w:id="478" w:author="Ghadimi, Shahrouz" w:date="2024-04-17T08:36:00Z">
            <w:tblPrEx>
              <w:tblW w:w="0" w:type="auto"/>
              <w:jc w:val="center"/>
              <w:tblBorders>
                <w:top w:val="none" w:sz="0" w:space="0" w:color="auto"/>
                <w:left w:val="none" w:sz="0" w:space="0" w:color="auto"/>
                <w:bottom w:val="none" w:sz="0" w:space="0" w:color="auto"/>
                <w:right w:val="none" w:sz="0" w:space="0" w:color="auto"/>
              </w:tblBorders>
            </w:tblPrEx>
          </w:tblPrExChange>
        </w:tblPrEx>
        <w:trPr>
          <w:trHeight w:val="432"/>
          <w:jc w:val="center"/>
          <w:trPrChange w:id="479" w:author="Ghadimi, Shahrouz" w:date="2024-04-17T08:36:00Z">
            <w:trPr>
              <w:trHeight w:val="432"/>
              <w:jc w:val="center"/>
            </w:trPr>
          </w:trPrChange>
        </w:trPr>
        <w:tc>
          <w:tcPr>
            <w:tcW w:w="3240" w:type="dxa"/>
            <w:tcPrChange w:id="480" w:author="Ghadimi, Shahrouz" w:date="2024-04-17T08:36:00Z">
              <w:tcPr>
                <w:tcW w:w="3240" w:type="dxa"/>
                <w:vAlign w:val="center"/>
              </w:tcPr>
            </w:tcPrChange>
          </w:tcPr>
          <w:p w14:paraId="5484D30C" w14:textId="3601B848" w:rsidR="00310771" w:rsidRPr="009B30F2" w:rsidRDefault="009B30F2" w:rsidP="00310771">
            <w:pPr>
              <w:pStyle w:val="TableCategoryCenteredHZ"/>
              <w:jc w:val="left"/>
              <w:rPr>
                <w:b w:val="0"/>
                <w:bCs/>
                <w:rPrChange w:id="481" w:author="Ghadimi, Shahrouz" w:date="2024-04-17T08:37:00Z">
                  <w:rPr>
                    <w:b w:val="0"/>
                    <w:bCs/>
                    <w:highlight w:val="cyan"/>
                  </w:rPr>
                </w:rPrChange>
              </w:rPr>
            </w:pPr>
            <w:ins w:id="482" w:author="Ghadimi, Shahrouz" w:date="2024-04-17T08:36:00Z">
              <w:r w:rsidRPr="009B30F2">
                <w:rPr>
                  <w:b w:val="0"/>
                  <w:bCs/>
                  <w:rPrChange w:id="483" w:author="Ghadimi, Shahrouz" w:date="2024-04-17T08:37:00Z">
                    <w:rPr/>
                  </w:rPrChange>
                </w:rPr>
                <w:t>C</w:t>
              </w:r>
              <w:r w:rsidR="00310771" w:rsidRPr="009B30F2">
                <w:rPr>
                  <w:b w:val="0"/>
                  <w:bCs/>
                  <w:rPrChange w:id="484" w:author="Ghadimi, Shahrouz" w:date="2024-04-17T08:37:00Z">
                    <w:rPr/>
                  </w:rPrChange>
                </w:rPr>
                <w:t>utter bar</w:t>
              </w:r>
            </w:ins>
            <w:del w:id="485" w:author="Ghadimi, Shahrouz" w:date="2024-04-17T08:36:00Z">
              <w:r w:rsidR="00310771" w:rsidRPr="009B30F2" w:rsidDel="003D525A">
                <w:rPr>
                  <w:b w:val="0"/>
                  <w:bCs/>
                  <w:rPrChange w:id="486" w:author="Ghadimi, Shahrouz" w:date="2024-04-17T08:37:00Z">
                    <w:rPr>
                      <w:b w:val="0"/>
                      <w:bCs/>
                      <w:highlight w:val="cyan"/>
                    </w:rPr>
                  </w:rPrChange>
                </w:rPr>
                <w:delText>Set of motor and pump bearings</w:delText>
              </w:r>
            </w:del>
          </w:p>
        </w:tc>
        <w:tc>
          <w:tcPr>
            <w:tcW w:w="1620" w:type="dxa"/>
            <w:vAlign w:val="center"/>
            <w:tcPrChange w:id="487" w:author="Ghadimi, Shahrouz" w:date="2024-04-17T08:36:00Z">
              <w:tcPr>
                <w:tcW w:w="1620" w:type="dxa"/>
                <w:vAlign w:val="center"/>
              </w:tcPr>
            </w:tcPrChange>
          </w:tcPr>
          <w:p w14:paraId="06A1506D" w14:textId="77777777" w:rsidR="00310771" w:rsidRPr="009B30F2" w:rsidRDefault="00310771" w:rsidP="00310771">
            <w:pPr>
              <w:pStyle w:val="TableCategoryCenteredHZ"/>
              <w:rPr>
                <w:b w:val="0"/>
                <w:rPrChange w:id="488" w:author="Ghadimi, Shahrouz" w:date="2024-04-17T08:37:00Z">
                  <w:rPr>
                    <w:b w:val="0"/>
                    <w:highlight w:val="cyan"/>
                  </w:rPr>
                </w:rPrChange>
              </w:rPr>
            </w:pPr>
            <w:r w:rsidRPr="009B30F2">
              <w:rPr>
                <w:b w:val="0"/>
                <w:rPrChange w:id="489" w:author="Ghadimi, Shahrouz" w:date="2024-04-17T08:37:00Z">
                  <w:rPr>
                    <w:b w:val="0"/>
                    <w:highlight w:val="cyan"/>
                  </w:rPr>
                </w:rPrChange>
              </w:rPr>
              <w:t xml:space="preserve">1 </w:t>
            </w:r>
          </w:p>
        </w:tc>
        <w:tc>
          <w:tcPr>
            <w:tcW w:w="1677" w:type="dxa"/>
            <w:vAlign w:val="center"/>
            <w:tcPrChange w:id="490" w:author="Ghadimi, Shahrouz" w:date="2024-04-17T08:36:00Z">
              <w:tcPr>
                <w:tcW w:w="1677" w:type="dxa"/>
                <w:vAlign w:val="center"/>
              </w:tcPr>
            </w:tcPrChange>
          </w:tcPr>
          <w:p w14:paraId="759709A3" w14:textId="77777777" w:rsidR="00310771" w:rsidRPr="009B30F2" w:rsidRDefault="00310771" w:rsidP="00310771">
            <w:pPr>
              <w:pStyle w:val="TableData-CenteredHZ"/>
              <w:rPr>
                <w:rPrChange w:id="491" w:author="Ghadimi, Shahrouz" w:date="2024-04-17T08:37:00Z">
                  <w:rPr>
                    <w:highlight w:val="cyan"/>
                  </w:rPr>
                </w:rPrChange>
              </w:rPr>
            </w:pPr>
            <w:r w:rsidRPr="009B30F2">
              <w:rPr>
                <w:rPrChange w:id="492" w:author="Ghadimi, Shahrouz" w:date="2024-04-17T08:37:00Z">
                  <w:rPr>
                    <w:highlight w:val="cyan"/>
                  </w:rPr>
                </w:rPrChange>
              </w:rPr>
              <w:t>1</w:t>
            </w:r>
          </w:p>
        </w:tc>
      </w:tr>
      <w:tr w:rsidR="00310771" w:rsidRPr="00806D73" w14:paraId="143A5AB9" w14:textId="77777777">
        <w:tblPrEx>
          <w:tblW w:w="0" w:type="auto"/>
          <w:jc w:val="center"/>
          <w:tblBorders>
            <w:top w:val="none" w:sz="0" w:space="0" w:color="auto"/>
            <w:left w:val="none" w:sz="0" w:space="0" w:color="auto"/>
            <w:bottom w:val="none" w:sz="0" w:space="0" w:color="auto"/>
            <w:right w:val="none" w:sz="0" w:space="0" w:color="auto"/>
          </w:tblBorders>
          <w:tblPrExChange w:id="493" w:author="Ghadimi, Shahrouz" w:date="2024-04-17T08:36:00Z">
            <w:tblPrEx>
              <w:tblW w:w="0" w:type="auto"/>
              <w:jc w:val="center"/>
              <w:tblBorders>
                <w:top w:val="none" w:sz="0" w:space="0" w:color="auto"/>
                <w:left w:val="none" w:sz="0" w:space="0" w:color="auto"/>
                <w:bottom w:val="none" w:sz="0" w:space="0" w:color="auto"/>
                <w:right w:val="none" w:sz="0" w:space="0" w:color="auto"/>
              </w:tblBorders>
            </w:tblPrEx>
          </w:tblPrExChange>
        </w:tblPrEx>
        <w:trPr>
          <w:trHeight w:val="432"/>
          <w:jc w:val="center"/>
          <w:ins w:id="494" w:author="Ghadimi, Shahrouz" w:date="2024-04-17T08:36:00Z"/>
          <w:trPrChange w:id="495" w:author="Ghadimi, Shahrouz" w:date="2024-04-17T08:36:00Z">
            <w:trPr>
              <w:trHeight w:val="432"/>
              <w:jc w:val="center"/>
            </w:trPr>
          </w:trPrChange>
        </w:trPr>
        <w:tc>
          <w:tcPr>
            <w:tcW w:w="3240" w:type="dxa"/>
            <w:tcPrChange w:id="496" w:author="Ghadimi, Shahrouz" w:date="2024-04-17T08:36:00Z">
              <w:tcPr>
                <w:tcW w:w="3240" w:type="dxa"/>
                <w:vAlign w:val="center"/>
              </w:tcPr>
            </w:tcPrChange>
          </w:tcPr>
          <w:p w14:paraId="41FB25FC" w14:textId="2EE6DC75" w:rsidR="00310771" w:rsidRPr="009B30F2" w:rsidRDefault="009B30F2" w:rsidP="00310771">
            <w:pPr>
              <w:pStyle w:val="TableCategoryCenteredHZ"/>
              <w:jc w:val="left"/>
              <w:rPr>
                <w:ins w:id="497" w:author="Ghadimi, Shahrouz" w:date="2024-04-17T08:36:00Z"/>
                <w:b w:val="0"/>
                <w:bCs/>
                <w:rPrChange w:id="498" w:author="Ghadimi, Shahrouz" w:date="2024-04-17T08:37:00Z">
                  <w:rPr>
                    <w:ins w:id="499" w:author="Ghadimi, Shahrouz" w:date="2024-04-17T08:36:00Z"/>
                    <w:b w:val="0"/>
                    <w:bCs/>
                    <w:highlight w:val="cyan"/>
                  </w:rPr>
                </w:rPrChange>
              </w:rPr>
            </w:pPr>
            <w:ins w:id="500" w:author="Ghadimi, Shahrouz" w:date="2024-04-17T08:36:00Z">
              <w:r w:rsidRPr="009B30F2">
                <w:rPr>
                  <w:b w:val="0"/>
                  <w:bCs/>
                  <w:rPrChange w:id="501" w:author="Ghadimi, Shahrouz" w:date="2024-04-17T08:37:00Z">
                    <w:rPr/>
                  </w:rPrChange>
                </w:rPr>
                <w:t>S</w:t>
              </w:r>
              <w:r w:rsidR="00310771" w:rsidRPr="009B30F2">
                <w:rPr>
                  <w:b w:val="0"/>
                  <w:bCs/>
                  <w:rPrChange w:id="502" w:author="Ghadimi, Shahrouz" w:date="2024-04-17T08:37:00Z">
                    <w:rPr/>
                  </w:rPrChange>
                </w:rPr>
                <w:t>haft sleeve</w:t>
              </w:r>
            </w:ins>
          </w:p>
        </w:tc>
        <w:tc>
          <w:tcPr>
            <w:tcW w:w="1620" w:type="dxa"/>
            <w:vAlign w:val="center"/>
            <w:tcPrChange w:id="503" w:author="Ghadimi, Shahrouz" w:date="2024-04-17T08:36:00Z">
              <w:tcPr>
                <w:tcW w:w="1620" w:type="dxa"/>
                <w:vAlign w:val="center"/>
              </w:tcPr>
            </w:tcPrChange>
          </w:tcPr>
          <w:p w14:paraId="5AECFBCD" w14:textId="519972A0" w:rsidR="00310771" w:rsidRPr="009B30F2" w:rsidRDefault="00310771" w:rsidP="00310771">
            <w:pPr>
              <w:pStyle w:val="TableCategoryCenteredHZ"/>
              <w:rPr>
                <w:ins w:id="504" w:author="Ghadimi, Shahrouz" w:date="2024-04-17T08:36:00Z"/>
                <w:b w:val="0"/>
                <w:rPrChange w:id="505" w:author="Ghadimi, Shahrouz" w:date="2024-04-17T08:37:00Z">
                  <w:rPr>
                    <w:ins w:id="506" w:author="Ghadimi, Shahrouz" w:date="2024-04-17T08:36:00Z"/>
                    <w:b w:val="0"/>
                    <w:highlight w:val="cyan"/>
                  </w:rPr>
                </w:rPrChange>
              </w:rPr>
            </w:pPr>
            <w:ins w:id="507" w:author="Ghadimi, Shahrouz" w:date="2024-04-17T08:36:00Z">
              <w:r w:rsidRPr="009B30F2">
                <w:rPr>
                  <w:b w:val="0"/>
                  <w:rPrChange w:id="508" w:author="Ghadimi, Shahrouz" w:date="2024-04-17T08:37:00Z">
                    <w:rPr>
                      <w:b w:val="0"/>
                      <w:highlight w:val="cyan"/>
                    </w:rPr>
                  </w:rPrChange>
                </w:rPr>
                <w:t>1</w:t>
              </w:r>
            </w:ins>
          </w:p>
        </w:tc>
        <w:tc>
          <w:tcPr>
            <w:tcW w:w="1677" w:type="dxa"/>
            <w:vAlign w:val="center"/>
            <w:tcPrChange w:id="509" w:author="Ghadimi, Shahrouz" w:date="2024-04-17T08:36:00Z">
              <w:tcPr>
                <w:tcW w:w="1677" w:type="dxa"/>
                <w:vAlign w:val="center"/>
              </w:tcPr>
            </w:tcPrChange>
          </w:tcPr>
          <w:p w14:paraId="5084DDB5" w14:textId="6F56805C" w:rsidR="00310771" w:rsidRPr="009B30F2" w:rsidRDefault="00310771" w:rsidP="00310771">
            <w:pPr>
              <w:pStyle w:val="TableData-CenteredHZ"/>
              <w:rPr>
                <w:ins w:id="510" w:author="Ghadimi, Shahrouz" w:date="2024-04-17T08:36:00Z"/>
                <w:rPrChange w:id="511" w:author="Ghadimi, Shahrouz" w:date="2024-04-17T08:37:00Z">
                  <w:rPr>
                    <w:ins w:id="512" w:author="Ghadimi, Shahrouz" w:date="2024-04-17T08:36:00Z"/>
                    <w:highlight w:val="cyan"/>
                  </w:rPr>
                </w:rPrChange>
              </w:rPr>
            </w:pPr>
            <w:ins w:id="513" w:author="Ghadimi, Shahrouz" w:date="2024-04-17T08:36:00Z">
              <w:r w:rsidRPr="009B30F2">
                <w:rPr>
                  <w:rPrChange w:id="514" w:author="Ghadimi, Shahrouz" w:date="2024-04-17T08:37:00Z">
                    <w:rPr>
                      <w:highlight w:val="cyan"/>
                    </w:rPr>
                  </w:rPrChange>
                </w:rPr>
                <w:t>1</w:t>
              </w:r>
            </w:ins>
          </w:p>
        </w:tc>
      </w:tr>
      <w:tr w:rsidR="00310771" w:rsidRPr="00806D73" w14:paraId="4C4848DE" w14:textId="77777777">
        <w:tblPrEx>
          <w:tblW w:w="0" w:type="auto"/>
          <w:jc w:val="center"/>
          <w:tblBorders>
            <w:top w:val="none" w:sz="0" w:space="0" w:color="auto"/>
            <w:left w:val="none" w:sz="0" w:space="0" w:color="auto"/>
            <w:bottom w:val="none" w:sz="0" w:space="0" w:color="auto"/>
            <w:right w:val="none" w:sz="0" w:space="0" w:color="auto"/>
          </w:tblBorders>
          <w:tblPrExChange w:id="515" w:author="Ghadimi, Shahrouz" w:date="2024-04-17T08:36:00Z">
            <w:tblPrEx>
              <w:tblW w:w="0" w:type="auto"/>
              <w:jc w:val="center"/>
              <w:tblBorders>
                <w:top w:val="none" w:sz="0" w:space="0" w:color="auto"/>
                <w:left w:val="none" w:sz="0" w:space="0" w:color="auto"/>
                <w:bottom w:val="none" w:sz="0" w:space="0" w:color="auto"/>
                <w:right w:val="none" w:sz="0" w:space="0" w:color="auto"/>
              </w:tblBorders>
            </w:tblPrEx>
          </w:tblPrExChange>
        </w:tblPrEx>
        <w:trPr>
          <w:trHeight w:val="432"/>
          <w:jc w:val="center"/>
          <w:trPrChange w:id="516" w:author="Ghadimi, Shahrouz" w:date="2024-04-17T08:36:00Z">
            <w:trPr>
              <w:trHeight w:val="432"/>
              <w:jc w:val="center"/>
            </w:trPr>
          </w:trPrChange>
        </w:trPr>
        <w:tc>
          <w:tcPr>
            <w:tcW w:w="3240" w:type="dxa"/>
            <w:tcPrChange w:id="517" w:author="Ghadimi, Shahrouz" w:date="2024-04-17T08:36:00Z">
              <w:tcPr>
                <w:tcW w:w="3240" w:type="dxa"/>
                <w:vAlign w:val="center"/>
              </w:tcPr>
            </w:tcPrChange>
          </w:tcPr>
          <w:p w14:paraId="0E7E0E52" w14:textId="7389FD42" w:rsidR="00310771" w:rsidRPr="009B30F2" w:rsidRDefault="009B30F2" w:rsidP="00310771">
            <w:pPr>
              <w:pStyle w:val="TableCategoryCenteredHZ"/>
              <w:jc w:val="left"/>
              <w:rPr>
                <w:b w:val="0"/>
                <w:bCs/>
                <w:rPrChange w:id="518" w:author="Ghadimi, Shahrouz" w:date="2024-04-17T08:37:00Z">
                  <w:rPr>
                    <w:b w:val="0"/>
                    <w:bCs/>
                    <w:highlight w:val="cyan"/>
                  </w:rPr>
                </w:rPrChange>
              </w:rPr>
            </w:pPr>
            <w:ins w:id="519" w:author="Ghadimi, Shahrouz" w:date="2024-04-17T08:36:00Z">
              <w:r w:rsidRPr="009B30F2">
                <w:rPr>
                  <w:b w:val="0"/>
                  <w:bCs/>
                  <w:rPrChange w:id="520" w:author="Ghadimi, Shahrouz" w:date="2024-04-17T08:37:00Z">
                    <w:rPr/>
                  </w:rPrChange>
                </w:rPr>
                <w:t>S</w:t>
              </w:r>
              <w:r w:rsidR="00310771" w:rsidRPr="009B30F2">
                <w:rPr>
                  <w:b w:val="0"/>
                  <w:bCs/>
                  <w:rPrChange w:id="521" w:author="Ghadimi, Shahrouz" w:date="2024-04-17T08:37:00Z">
                    <w:rPr/>
                  </w:rPrChange>
                </w:rPr>
                <w:t>et of motor bearings</w:t>
              </w:r>
            </w:ins>
            <w:del w:id="522" w:author="Ghadimi, Shahrouz" w:date="2024-04-17T08:36:00Z">
              <w:r w:rsidR="00310771" w:rsidRPr="009B30F2" w:rsidDel="003D525A">
                <w:rPr>
                  <w:b w:val="0"/>
                  <w:bCs/>
                  <w:rPrChange w:id="523" w:author="Ghadimi, Shahrouz" w:date="2024-04-17T08:37:00Z">
                    <w:rPr>
                      <w:b w:val="0"/>
                      <w:bCs/>
                      <w:highlight w:val="cyan"/>
                    </w:rPr>
                  </w:rPrChange>
                </w:rPr>
                <w:delText>Complete mechanical shaft seal assembly</w:delText>
              </w:r>
            </w:del>
          </w:p>
        </w:tc>
        <w:tc>
          <w:tcPr>
            <w:tcW w:w="1620" w:type="dxa"/>
            <w:vAlign w:val="center"/>
            <w:tcPrChange w:id="524" w:author="Ghadimi, Shahrouz" w:date="2024-04-17T08:36:00Z">
              <w:tcPr>
                <w:tcW w:w="1620" w:type="dxa"/>
                <w:vAlign w:val="center"/>
              </w:tcPr>
            </w:tcPrChange>
          </w:tcPr>
          <w:p w14:paraId="14F80734" w14:textId="77777777" w:rsidR="00310771" w:rsidRPr="009B30F2" w:rsidRDefault="00310771" w:rsidP="00310771">
            <w:pPr>
              <w:pStyle w:val="TableCategoryCenteredHZ"/>
              <w:rPr>
                <w:b w:val="0"/>
                <w:rPrChange w:id="525" w:author="Ghadimi, Shahrouz" w:date="2024-04-17T08:37:00Z">
                  <w:rPr>
                    <w:b w:val="0"/>
                    <w:highlight w:val="cyan"/>
                  </w:rPr>
                </w:rPrChange>
              </w:rPr>
            </w:pPr>
            <w:r w:rsidRPr="009B30F2">
              <w:rPr>
                <w:b w:val="0"/>
                <w:rPrChange w:id="526" w:author="Ghadimi, Shahrouz" w:date="2024-04-17T08:37:00Z">
                  <w:rPr>
                    <w:b w:val="0"/>
                    <w:highlight w:val="cyan"/>
                  </w:rPr>
                </w:rPrChange>
              </w:rPr>
              <w:t xml:space="preserve">1 </w:t>
            </w:r>
          </w:p>
        </w:tc>
        <w:tc>
          <w:tcPr>
            <w:tcW w:w="1677" w:type="dxa"/>
            <w:vAlign w:val="center"/>
            <w:tcPrChange w:id="527" w:author="Ghadimi, Shahrouz" w:date="2024-04-17T08:36:00Z">
              <w:tcPr>
                <w:tcW w:w="1677" w:type="dxa"/>
                <w:vAlign w:val="center"/>
              </w:tcPr>
            </w:tcPrChange>
          </w:tcPr>
          <w:p w14:paraId="0A391E33" w14:textId="77777777" w:rsidR="00310771" w:rsidRPr="009B30F2" w:rsidRDefault="00310771" w:rsidP="00310771">
            <w:pPr>
              <w:pStyle w:val="TableData-CenteredHZ"/>
              <w:rPr>
                <w:rPrChange w:id="528" w:author="Ghadimi, Shahrouz" w:date="2024-04-17T08:37:00Z">
                  <w:rPr>
                    <w:highlight w:val="cyan"/>
                  </w:rPr>
                </w:rPrChange>
              </w:rPr>
            </w:pPr>
            <w:r w:rsidRPr="009B30F2">
              <w:rPr>
                <w:rPrChange w:id="529" w:author="Ghadimi, Shahrouz" w:date="2024-04-17T08:37:00Z">
                  <w:rPr>
                    <w:highlight w:val="cyan"/>
                  </w:rPr>
                </w:rPrChange>
              </w:rPr>
              <w:t>1</w:t>
            </w:r>
          </w:p>
        </w:tc>
      </w:tr>
      <w:tr w:rsidR="00920BB5" w:rsidRPr="00F83FDF" w14:paraId="11FB5106" w14:textId="77777777" w:rsidTr="007B1F4D">
        <w:trPr>
          <w:trHeight w:val="432"/>
          <w:jc w:val="center"/>
        </w:trPr>
        <w:tc>
          <w:tcPr>
            <w:tcW w:w="3240" w:type="dxa"/>
            <w:vAlign w:val="center"/>
          </w:tcPr>
          <w:p w14:paraId="0C204B49" w14:textId="77777777" w:rsidR="00920BB5" w:rsidRPr="009B30F2" w:rsidRDefault="00920BB5" w:rsidP="00920BB5">
            <w:pPr>
              <w:pStyle w:val="TableCategoryCenteredHZ"/>
              <w:jc w:val="left"/>
              <w:rPr>
                <w:b w:val="0"/>
                <w:bCs/>
                <w:rPrChange w:id="530" w:author="Ghadimi, Shahrouz" w:date="2024-04-17T08:37:00Z">
                  <w:rPr>
                    <w:b w:val="0"/>
                    <w:bCs/>
                    <w:highlight w:val="cyan"/>
                  </w:rPr>
                </w:rPrChange>
              </w:rPr>
            </w:pPr>
            <w:r w:rsidRPr="009B30F2">
              <w:rPr>
                <w:b w:val="0"/>
                <w:bCs/>
                <w:rPrChange w:id="531" w:author="Ghadimi, Shahrouz" w:date="2024-04-17T08:37:00Z">
                  <w:rPr>
                    <w:b w:val="0"/>
                    <w:bCs/>
                    <w:highlight w:val="cyan"/>
                  </w:rPr>
                </w:rPrChange>
              </w:rPr>
              <w:t>Sets of gaskets and O ring seals</w:t>
            </w:r>
          </w:p>
        </w:tc>
        <w:tc>
          <w:tcPr>
            <w:tcW w:w="1620" w:type="dxa"/>
            <w:vAlign w:val="center"/>
          </w:tcPr>
          <w:p w14:paraId="4DF4F2CE" w14:textId="77777777" w:rsidR="00920BB5" w:rsidRPr="009B30F2" w:rsidRDefault="00920BB5" w:rsidP="00920BB5">
            <w:pPr>
              <w:pStyle w:val="TableCategoryCenteredHZ"/>
              <w:rPr>
                <w:b w:val="0"/>
                <w:rPrChange w:id="532" w:author="Ghadimi, Shahrouz" w:date="2024-04-17T08:37:00Z">
                  <w:rPr>
                    <w:b w:val="0"/>
                    <w:highlight w:val="cyan"/>
                  </w:rPr>
                </w:rPrChange>
              </w:rPr>
            </w:pPr>
            <w:r w:rsidRPr="009B30F2">
              <w:rPr>
                <w:b w:val="0"/>
                <w:rPrChange w:id="533" w:author="Ghadimi, Shahrouz" w:date="2024-04-17T08:37:00Z">
                  <w:rPr>
                    <w:b w:val="0"/>
                    <w:highlight w:val="cyan"/>
                  </w:rPr>
                </w:rPrChange>
              </w:rPr>
              <w:t xml:space="preserve">2 </w:t>
            </w:r>
          </w:p>
        </w:tc>
        <w:tc>
          <w:tcPr>
            <w:tcW w:w="1677" w:type="dxa"/>
            <w:vAlign w:val="center"/>
          </w:tcPr>
          <w:p w14:paraId="4913A705" w14:textId="77777777" w:rsidR="00920BB5" w:rsidRPr="009B30F2" w:rsidRDefault="00920BB5" w:rsidP="00920BB5">
            <w:pPr>
              <w:pStyle w:val="TableData-CenteredHZ"/>
            </w:pPr>
            <w:r w:rsidRPr="009B30F2">
              <w:rPr>
                <w:rPrChange w:id="534" w:author="Ghadimi, Shahrouz" w:date="2024-04-17T08:37:00Z">
                  <w:rPr>
                    <w:highlight w:val="cyan"/>
                  </w:rPr>
                </w:rPrChange>
              </w:rPr>
              <w:t>2</w:t>
            </w:r>
          </w:p>
        </w:tc>
      </w:tr>
    </w:tbl>
    <w:p w14:paraId="24A0E025" w14:textId="75E306FE" w:rsidR="00920BB5" w:rsidRPr="00920BB5" w:rsidRDefault="00920BB5">
      <w:pPr>
        <w:pStyle w:val="Heading2"/>
      </w:pPr>
      <w:r>
        <w:t>equipment identification</w:t>
      </w:r>
    </w:p>
    <w:p w14:paraId="6D83A70C" w14:textId="77468C39" w:rsidR="00CB5C0B" w:rsidRPr="00CB5C0B" w:rsidRDefault="00920BB5">
      <w:pPr>
        <w:pStyle w:val="Heading3"/>
      </w:pPr>
      <w:r>
        <w:t xml:space="preserve">Comply with </w:t>
      </w:r>
      <w:r w:rsidRPr="00EB2E7B">
        <w:rPr>
          <w:rPrChange w:id="535" w:author="Ghadimi, Shahrouz" w:date="2024-04-17T09:05:00Z">
            <w:rPr>
              <w:highlight w:val="yellow"/>
            </w:rPr>
          </w:rPrChange>
        </w:rPr>
        <w:t>Section 43 20 00-Pumps General</w:t>
      </w:r>
    </w:p>
    <w:p w14:paraId="7EF1A40E" w14:textId="37C4426E" w:rsidR="00CB5C0B" w:rsidRPr="00CB5C0B" w:rsidRDefault="00C56D9D" w:rsidP="00CB5C0B">
      <w:pPr>
        <w:pStyle w:val="Heading1"/>
      </w:pPr>
      <w:bookmarkStart w:id="536" w:name="QuickMark"/>
      <w:bookmarkEnd w:id="536"/>
      <w:r w:rsidRPr="00CB5C0B">
        <w:t>EXECUTION</w:t>
      </w:r>
    </w:p>
    <w:p w14:paraId="49600BF2" w14:textId="77777777" w:rsidR="00920BB5" w:rsidRPr="00617417" w:rsidRDefault="00920BB5" w:rsidP="00920BB5">
      <w:pPr>
        <w:pStyle w:val="Heading2"/>
        <w:spacing w:before="360"/>
      </w:pPr>
      <w:r w:rsidRPr="00617417">
        <w:t>shop testing</w:t>
      </w:r>
    </w:p>
    <w:p w14:paraId="20248ECB" w14:textId="6FF411E8" w:rsidR="007651F5" w:rsidRPr="00617417" w:rsidRDefault="00920BB5">
      <w:pPr>
        <w:pStyle w:val="Heading3"/>
      </w:pPr>
      <w:r w:rsidRPr="00617417">
        <w:t xml:space="preserve">Factory testing shall be in accordance with </w:t>
      </w:r>
      <w:r w:rsidRPr="002B1ADF">
        <w:rPr>
          <w:highlight w:val="yellow"/>
        </w:rPr>
        <w:t>Section 43 20 00 – Pumps General</w:t>
      </w:r>
      <w:r w:rsidRPr="00617417">
        <w:t>, and shall include</w:t>
      </w:r>
      <w:r w:rsidR="007651F5">
        <w:t xml:space="preserve"> items in Shop Testing Schedule 43 23 19-07</w:t>
      </w:r>
      <w:r w:rsidRPr="00617417">
        <w:t>:</w:t>
      </w:r>
    </w:p>
    <w:p w14:paraId="2B86606F" w14:textId="77777777" w:rsidR="00227E74" w:rsidRDefault="00227E74" w:rsidP="00920BB5">
      <w:pPr>
        <w:pStyle w:val="NotetoSpecifierHZ"/>
      </w:pPr>
      <w:r>
        <w:br/>
      </w:r>
      <w:r w:rsidR="00920BB5" w:rsidRPr="00617417">
        <w:t>Witnessed shop tests are typically required only for larger pumps but may be Owner driven. See Hazen Design Guideline for Specifying and Witnessing Shop Tests.</w:t>
      </w:r>
    </w:p>
    <w:p w14:paraId="7FF9683B" w14:textId="5D2E4C47" w:rsidR="00920BB5" w:rsidRPr="00617417" w:rsidRDefault="00227E74" w:rsidP="00227E74">
      <w:pPr>
        <w:pStyle w:val="TableFigureTitleHZ"/>
      </w:pPr>
      <w:r w:rsidRPr="002F64CF">
        <w:t>Shop Testing Schedule 43 23 1</w:t>
      </w:r>
      <w:r>
        <w:t>9</w:t>
      </w:r>
      <w:r w:rsidRPr="002F64CF">
        <w:t xml:space="preserve"> - 0</w:t>
      </w:r>
      <w:r>
        <w:t>7</w:t>
      </w:r>
    </w:p>
    <w:tbl>
      <w:tblPr>
        <w:tblW w:w="0" w:type="auto"/>
        <w:jc w:val="center"/>
        <w:tblBorders>
          <w:insideH w:val="single" w:sz="4" w:space="0" w:color="auto"/>
          <w:insideV w:val="single" w:sz="4" w:space="0" w:color="auto"/>
        </w:tblBorders>
        <w:tblLook w:val="01E0" w:firstRow="1" w:lastRow="1" w:firstColumn="1" w:lastColumn="1" w:noHBand="0" w:noVBand="0"/>
      </w:tblPr>
      <w:tblGrid>
        <w:gridCol w:w="3690"/>
        <w:gridCol w:w="1620"/>
        <w:gridCol w:w="1620"/>
      </w:tblGrid>
      <w:tr w:rsidR="00920BB5" w:rsidRPr="00617417" w14:paraId="13B20AB0" w14:textId="77777777" w:rsidTr="00227E74">
        <w:trPr>
          <w:trHeight w:val="432"/>
          <w:tblHeader/>
          <w:jc w:val="center"/>
        </w:trPr>
        <w:tc>
          <w:tcPr>
            <w:tcW w:w="3690" w:type="dxa"/>
            <w:shd w:val="clear" w:color="auto" w:fill="auto"/>
            <w:vAlign w:val="center"/>
          </w:tcPr>
          <w:p w14:paraId="06916791" w14:textId="77777777" w:rsidR="00920BB5" w:rsidRPr="00617417" w:rsidRDefault="00920BB5" w:rsidP="007B1F4D">
            <w:pPr>
              <w:pStyle w:val="TableCategoryCenteredHZ"/>
            </w:pPr>
          </w:p>
        </w:tc>
        <w:tc>
          <w:tcPr>
            <w:tcW w:w="1620" w:type="dxa"/>
            <w:shd w:val="clear" w:color="auto" w:fill="CBC49D"/>
            <w:vAlign w:val="center"/>
          </w:tcPr>
          <w:p w14:paraId="133EDC74" w14:textId="77777777" w:rsidR="00920BB5" w:rsidRPr="002F64CF" w:rsidRDefault="00920BB5" w:rsidP="007B1F4D">
            <w:pPr>
              <w:pStyle w:val="TableCategoryCenteredHZ"/>
            </w:pPr>
            <w:r w:rsidRPr="002F64CF">
              <w:t>XXXXX Pumps</w:t>
            </w:r>
          </w:p>
        </w:tc>
        <w:tc>
          <w:tcPr>
            <w:tcW w:w="1620" w:type="dxa"/>
            <w:shd w:val="clear" w:color="auto" w:fill="CBC49D"/>
            <w:vAlign w:val="center"/>
          </w:tcPr>
          <w:p w14:paraId="6D9BF926" w14:textId="77777777" w:rsidR="00920BB5" w:rsidRPr="002F64CF" w:rsidRDefault="00920BB5" w:rsidP="007B1F4D">
            <w:pPr>
              <w:pStyle w:val="TableCategoryCenteredHZ"/>
            </w:pPr>
            <w:r w:rsidRPr="002F64CF">
              <w:t>XXXXX Pumps</w:t>
            </w:r>
          </w:p>
        </w:tc>
      </w:tr>
      <w:tr w:rsidR="00920BB5" w:rsidRPr="00617417" w14:paraId="2D86440E" w14:textId="77777777" w:rsidTr="00227E74">
        <w:trPr>
          <w:trHeight w:val="432"/>
          <w:jc w:val="center"/>
        </w:trPr>
        <w:tc>
          <w:tcPr>
            <w:tcW w:w="3690" w:type="dxa"/>
            <w:shd w:val="clear" w:color="auto" w:fill="auto"/>
            <w:vAlign w:val="center"/>
          </w:tcPr>
          <w:p w14:paraId="3050BA5C" w14:textId="77777777" w:rsidR="00920BB5" w:rsidRPr="00617417" w:rsidRDefault="00920BB5" w:rsidP="007B1F4D">
            <w:pPr>
              <w:pStyle w:val="TableData-CenteredHZ"/>
              <w:jc w:val="left"/>
            </w:pPr>
            <w:r w:rsidRPr="00617417">
              <w:t>Hydraulic Performance Testing</w:t>
            </w:r>
          </w:p>
        </w:tc>
        <w:tc>
          <w:tcPr>
            <w:tcW w:w="1620" w:type="dxa"/>
            <w:shd w:val="clear" w:color="auto" w:fill="auto"/>
            <w:vAlign w:val="center"/>
          </w:tcPr>
          <w:p w14:paraId="240A2CA5" w14:textId="77777777" w:rsidR="00920BB5" w:rsidRPr="00227E74" w:rsidRDefault="00920BB5" w:rsidP="007B1F4D">
            <w:pPr>
              <w:pStyle w:val="TableData-CenteredHZ"/>
              <w:rPr>
                <w:highlight w:val="yellow"/>
              </w:rPr>
            </w:pPr>
            <w:r w:rsidRPr="00227E74">
              <w:rPr>
                <w:highlight w:val="yellow"/>
              </w:rPr>
              <w:t>[Yes] [No]</w:t>
            </w:r>
          </w:p>
        </w:tc>
        <w:tc>
          <w:tcPr>
            <w:tcW w:w="1620" w:type="dxa"/>
            <w:shd w:val="clear" w:color="auto" w:fill="auto"/>
            <w:vAlign w:val="center"/>
          </w:tcPr>
          <w:p w14:paraId="355F8BE3" w14:textId="77777777" w:rsidR="00920BB5" w:rsidRPr="00227E74" w:rsidRDefault="00920BB5" w:rsidP="007B1F4D">
            <w:pPr>
              <w:pStyle w:val="TableData-CenteredHZ"/>
              <w:rPr>
                <w:highlight w:val="yellow"/>
              </w:rPr>
            </w:pPr>
            <w:r w:rsidRPr="00227E74">
              <w:rPr>
                <w:highlight w:val="yellow"/>
              </w:rPr>
              <w:t>[Yes] [No]</w:t>
            </w:r>
          </w:p>
        </w:tc>
      </w:tr>
      <w:tr w:rsidR="00920BB5" w:rsidRPr="00617417" w14:paraId="41955A07" w14:textId="77777777" w:rsidTr="00227E74">
        <w:trPr>
          <w:trHeight w:val="432"/>
          <w:jc w:val="center"/>
        </w:trPr>
        <w:tc>
          <w:tcPr>
            <w:tcW w:w="3690" w:type="dxa"/>
            <w:shd w:val="clear" w:color="auto" w:fill="auto"/>
            <w:vAlign w:val="center"/>
          </w:tcPr>
          <w:p w14:paraId="12ED9698" w14:textId="77777777" w:rsidR="00920BB5" w:rsidRPr="00617417" w:rsidRDefault="00920BB5" w:rsidP="007B1F4D">
            <w:pPr>
              <w:pStyle w:val="TableData-CenteredHZ"/>
              <w:jc w:val="left"/>
            </w:pPr>
            <w:r w:rsidRPr="00617417">
              <w:t>Witnessed Performance Testing</w:t>
            </w:r>
          </w:p>
        </w:tc>
        <w:tc>
          <w:tcPr>
            <w:tcW w:w="1620" w:type="dxa"/>
            <w:shd w:val="clear" w:color="auto" w:fill="auto"/>
            <w:vAlign w:val="center"/>
          </w:tcPr>
          <w:p w14:paraId="3FB6FFF6" w14:textId="77777777" w:rsidR="00920BB5" w:rsidRPr="00227E74" w:rsidRDefault="00920BB5" w:rsidP="007B1F4D">
            <w:pPr>
              <w:pStyle w:val="TableData-CenteredHZ"/>
              <w:rPr>
                <w:highlight w:val="yellow"/>
              </w:rPr>
            </w:pPr>
            <w:r w:rsidRPr="00227E74">
              <w:rPr>
                <w:highlight w:val="yellow"/>
              </w:rPr>
              <w:t>[Yes] [No]</w:t>
            </w:r>
          </w:p>
        </w:tc>
        <w:tc>
          <w:tcPr>
            <w:tcW w:w="1620" w:type="dxa"/>
            <w:shd w:val="clear" w:color="auto" w:fill="auto"/>
            <w:vAlign w:val="center"/>
          </w:tcPr>
          <w:p w14:paraId="6A8669CA" w14:textId="77777777" w:rsidR="00920BB5" w:rsidRPr="00227E74" w:rsidRDefault="00920BB5" w:rsidP="007B1F4D">
            <w:pPr>
              <w:pStyle w:val="TableData-CenteredHZ"/>
              <w:rPr>
                <w:highlight w:val="yellow"/>
              </w:rPr>
            </w:pPr>
            <w:r w:rsidRPr="00227E74">
              <w:rPr>
                <w:highlight w:val="yellow"/>
              </w:rPr>
              <w:t>[Yes] [No]</w:t>
            </w:r>
          </w:p>
        </w:tc>
      </w:tr>
      <w:tr w:rsidR="00920BB5" w:rsidRPr="00617417" w14:paraId="3E18C09C" w14:textId="77777777" w:rsidTr="00227E74">
        <w:trPr>
          <w:trHeight w:val="432"/>
          <w:jc w:val="center"/>
        </w:trPr>
        <w:tc>
          <w:tcPr>
            <w:tcW w:w="3690" w:type="dxa"/>
            <w:shd w:val="clear" w:color="auto" w:fill="auto"/>
            <w:vAlign w:val="center"/>
          </w:tcPr>
          <w:p w14:paraId="19AB8ABF" w14:textId="77777777" w:rsidR="00920BB5" w:rsidRPr="00617417" w:rsidRDefault="00920BB5" w:rsidP="007B1F4D">
            <w:pPr>
              <w:pStyle w:val="TableData-CenteredHZ"/>
              <w:jc w:val="left"/>
            </w:pPr>
            <w:r w:rsidRPr="00617417">
              <w:t>Certified Performance Curves</w:t>
            </w:r>
          </w:p>
        </w:tc>
        <w:tc>
          <w:tcPr>
            <w:tcW w:w="1620" w:type="dxa"/>
            <w:shd w:val="clear" w:color="auto" w:fill="auto"/>
            <w:vAlign w:val="center"/>
          </w:tcPr>
          <w:p w14:paraId="64F690CF" w14:textId="77777777" w:rsidR="00920BB5" w:rsidRPr="00227E74" w:rsidRDefault="00920BB5" w:rsidP="007B1F4D">
            <w:pPr>
              <w:pStyle w:val="TableData-CenteredHZ"/>
              <w:rPr>
                <w:highlight w:val="yellow"/>
              </w:rPr>
            </w:pPr>
            <w:r w:rsidRPr="00227E74">
              <w:rPr>
                <w:highlight w:val="yellow"/>
              </w:rPr>
              <w:t>[Yes] [No]</w:t>
            </w:r>
          </w:p>
        </w:tc>
        <w:tc>
          <w:tcPr>
            <w:tcW w:w="1620" w:type="dxa"/>
            <w:shd w:val="clear" w:color="auto" w:fill="auto"/>
            <w:vAlign w:val="center"/>
          </w:tcPr>
          <w:p w14:paraId="621E43B7" w14:textId="77777777" w:rsidR="00920BB5" w:rsidRPr="00227E74" w:rsidRDefault="00920BB5" w:rsidP="007B1F4D">
            <w:pPr>
              <w:pStyle w:val="TableData-CenteredHZ"/>
              <w:rPr>
                <w:highlight w:val="yellow"/>
              </w:rPr>
            </w:pPr>
            <w:r w:rsidRPr="00227E74">
              <w:rPr>
                <w:highlight w:val="yellow"/>
              </w:rPr>
              <w:t>[Yes] [No]</w:t>
            </w:r>
          </w:p>
        </w:tc>
      </w:tr>
      <w:tr w:rsidR="00920BB5" w:rsidRPr="00617417" w14:paraId="6EE4FB70" w14:textId="77777777" w:rsidTr="00227E74">
        <w:trPr>
          <w:trHeight w:val="432"/>
          <w:jc w:val="center"/>
        </w:trPr>
        <w:tc>
          <w:tcPr>
            <w:tcW w:w="3690" w:type="dxa"/>
            <w:shd w:val="clear" w:color="auto" w:fill="auto"/>
            <w:vAlign w:val="center"/>
          </w:tcPr>
          <w:p w14:paraId="56A2078C" w14:textId="77777777" w:rsidR="00920BB5" w:rsidRDefault="00920BB5" w:rsidP="007B1F4D">
            <w:pPr>
              <w:pStyle w:val="TableData-CenteredHZ"/>
              <w:jc w:val="left"/>
            </w:pPr>
            <w:r>
              <w:t>Vibration Testing</w:t>
            </w:r>
          </w:p>
        </w:tc>
        <w:tc>
          <w:tcPr>
            <w:tcW w:w="1620" w:type="dxa"/>
            <w:shd w:val="clear" w:color="auto" w:fill="auto"/>
            <w:vAlign w:val="center"/>
          </w:tcPr>
          <w:p w14:paraId="21086EC3" w14:textId="77777777" w:rsidR="00920BB5" w:rsidRPr="00227E74" w:rsidRDefault="00920BB5" w:rsidP="007B1F4D">
            <w:pPr>
              <w:pStyle w:val="TableData-CenteredHZ"/>
              <w:rPr>
                <w:highlight w:val="yellow"/>
              </w:rPr>
            </w:pPr>
            <w:r w:rsidRPr="00227E74">
              <w:rPr>
                <w:highlight w:val="yellow"/>
              </w:rPr>
              <w:t>[Yes] [No]</w:t>
            </w:r>
          </w:p>
        </w:tc>
        <w:tc>
          <w:tcPr>
            <w:tcW w:w="1620" w:type="dxa"/>
            <w:shd w:val="clear" w:color="auto" w:fill="auto"/>
            <w:vAlign w:val="center"/>
          </w:tcPr>
          <w:p w14:paraId="5B8DEDB4" w14:textId="77777777" w:rsidR="00920BB5" w:rsidRPr="00227E74" w:rsidRDefault="00920BB5" w:rsidP="007B1F4D">
            <w:pPr>
              <w:pStyle w:val="TableData-CenteredHZ"/>
              <w:rPr>
                <w:highlight w:val="yellow"/>
              </w:rPr>
            </w:pPr>
            <w:r w:rsidRPr="00227E74">
              <w:rPr>
                <w:highlight w:val="yellow"/>
              </w:rPr>
              <w:t>[Yes] [No]</w:t>
            </w:r>
          </w:p>
        </w:tc>
      </w:tr>
      <w:tr w:rsidR="00920BB5" w:rsidRPr="00617417" w14:paraId="20F619AA" w14:textId="77777777" w:rsidTr="00227E74">
        <w:trPr>
          <w:trHeight w:val="432"/>
          <w:jc w:val="center"/>
        </w:trPr>
        <w:tc>
          <w:tcPr>
            <w:tcW w:w="3690" w:type="dxa"/>
            <w:shd w:val="clear" w:color="auto" w:fill="auto"/>
            <w:vAlign w:val="center"/>
          </w:tcPr>
          <w:p w14:paraId="618EEADA" w14:textId="77777777" w:rsidR="00920BB5" w:rsidRPr="00617417" w:rsidRDefault="00920BB5" w:rsidP="007B1F4D">
            <w:pPr>
              <w:pStyle w:val="TableData-CenteredHZ"/>
              <w:jc w:val="left"/>
            </w:pPr>
            <w:r>
              <w:t>Mechanical Test</w:t>
            </w:r>
          </w:p>
        </w:tc>
        <w:tc>
          <w:tcPr>
            <w:tcW w:w="1620" w:type="dxa"/>
            <w:shd w:val="clear" w:color="auto" w:fill="auto"/>
            <w:vAlign w:val="center"/>
          </w:tcPr>
          <w:p w14:paraId="42D48E14" w14:textId="77777777" w:rsidR="00920BB5" w:rsidRPr="00227E74" w:rsidRDefault="00920BB5" w:rsidP="007B1F4D">
            <w:pPr>
              <w:pStyle w:val="TableData-CenteredHZ"/>
              <w:rPr>
                <w:highlight w:val="yellow"/>
              </w:rPr>
            </w:pPr>
            <w:r w:rsidRPr="00227E74">
              <w:rPr>
                <w:highlight w:val="yellow"/>
              </w:rPr>
              <w:t>[Yes] [No]</w:t>
            </w:r>
          </w:p>
        </w:tc>
        <w:tc>
          <w:tcPr>
            <w:tcW w:w="1620" w:type="dxa"/>
            <w:shd w:val="clear" w:color="auto" w:fill="auto"/>
            <w:vAlign w:val="center"/>
          </w:tcPr>
          <w:p w14:paraId="6F5B69C8" w14:textId="77777777" w:rsidR="00920BB5" w:rsidRPr="00227E74" w:rsidRDefault="00920BB5" w:rsidP="007B1F4D">
            <w:pPr>
              <w:pStyle w:val="TableData-CenteredHZ"/>
              <w:rPr>
                <w:highlight w:val="yellow"/>
              </w:rPr>
            </w:pPr>
            <w:r w:rsidRPr="00227E74">
              <w:rPr>
                <w:highlight w:val="yellow"/>
              </w:rPr>
              <w:t>[Yes] [No]</w:t>
            </w:r>
          </w:p>
        </w:tc>
      </w:tr>
      <w:tr w:rsidR="00920BB5" w:rsidRPr="00617417" w14:paraId="68E366D8" w14:textId="77777777" w:rsidTr="00227E74">
        <w:trPr>
          <w:trHeight w:val="432"/>
          <w:jc w:val="center"/>
        </w:trPr>
        <w:tc>
          <w:tcPr>
            <w:tcW w:w="3690" w:type="dxa"/>
            <w:shd w:val="clear" w:color="auto" w:fill="auto"/>
            <w:vAlign w:val="center"/>
          </w:tcPr>
          <w:p w14:paraId="1C4359EA" w14:textId="77777777" w:rsidR="00920BB5" w:rsidRPr="00617417" w:rsidRDefault="00920BB5" w:rsidP="007B1F4D">
            <w:pPr>
              <w:pStyle w:val="TableData-CenteredHZ"/>
              <w:jc w:val="left"/>
            </w:pPr>
            <w:r>
              <w:t>String Test</w:t>
            </w:r>
          </w:p>
        </w:tc>
        <w:tc>
          <w:tcPr>
            <w:tcW w:w="1620" w:type="dxa"/>
            <w:shd w:val="clear" w:color="auto" w:fill="auto"/>
            <w:vAlign w:val="center"/>
          </w:tcPr>
          <w:p w14:paraId="5EDD209A" w14:textId="77777777" w:rsidR="00920BB5" w:rsidRPr="00227E74" w:rsidRDefault="00920BB5" w:rsidP="007B1F4D">
            <w:pPr>
              <w:pStyle w:val="TableData-CenteredHZ"/>
              <w:rPr>
                <w:highlight w:val="yellow"/>
              </w:rPr>
            </w:pPr>
            <w:r w:rsidRPr="00227E74">
              <w:rPr>
                <w:highlight w:val="yellow"/>
              </w:rPr>
              <w:t>[Yes] [No]</w:t>
            </w:r>
          </w:p>
        </w:tc>
        <w:tc>
          <w:tcPr>
            <w:tcW w:w="1620" w:type="dxa"/>
            <w:shd w:val="clear" w:color="auto" w:fill="auto"/>
            <w:vAlign w:val="center"/>
          </w:tcPr>
          <w:p w14:paraId="64388F6E" w14:textId="77777777" w:rsidR="00920BB5" w:rsidRPr="00227E74" w:rsidRDefault="00920BB5" w:rsidP="007B1F4D">
            <w:pPr>
              <w:pStyle w:val="TableData-CenteredHZ"/>
              <w:rPr>
                <w:highlight w:val="yellow"/>
              </w:rPr>
            </w:pPr>
            <w:r w:rsidRPr="00227E74">
              <w:rPr>
                <w:highlight w:val="yellow"/>
              </w:rPr>
              <w:t>[Yes] [No]</w:t>
            </w:r>
          </w:p>
        </w:tc>
      </w:tr>
      <w:tr w:rsidR="00920BB5" w:rsidRPr="00617417" w14:paraId="4E4453C5" w14:textId="77777777" w:rsidTr="00227E74">
        <w:trPr>
          <w:trHeight w:val="432"/>
          <w:jc w:val="center"/>
        </w:trPr>
        <w:tc>
          <w:tcPr>
            <w:tcW w:w="3690" w:type="dxa"/>
            <w:shd w:val="clear" w:color="auto" w:fill="auto"/>
            <w:vAlign w:val="center"/>
          </w:tcPr>
          <w:p w14:paraId="76ED5E48" w14:textId="77777777" w:rsidR="00920BB5" w:rsidRPr="00617417" w:rsidRDefault="00920BB5" w:rsidP="007B1F4D">
            <w:pPr>
              <w:pStyle w:val="TableData-CenteredHZ"/>
              <w:jc w:val="left"/>
            </w:pPr>
            <w:r w:rsidRPr="00617417">
              <w:t>NPSH Test</w:t>
            </w:r>
          </w:p>
        </w:tc>
        <w:tc>
          <w:tcPr>
            <w:tcW w:w="1620" w:type="dxa"/>
            <w:shd w:val="clear" w:color="auto" w:fill="auto"/>
            <w:vAlign w:val="center"/>
          </w:tcPr>
          <w:p w14:paraId="0B46ECFE" w14:textId="77777777" w:rsidR="00920BB5" w:rsidRPr="00227E74" w:rsidRDefault="00920BB5" w:rsidP="007B1F4D">
            <w:pPr>
              <w:pStyle w:val="TableData-CenteredHZ"/>
              <w:rPr>
                <w:highlight w:val="yellow"/>
              </w:rPr>
            </w:pPr>
            <w:r w:rsidRPr="00227E74">
              <w:rPr>
                <w:highlight w:val="yellow"/>
              </w:rPr>
              <w:t xml:space="preserve"> [Single Point] [Full Curve] [No]</w:t>
            </w:r>
          </w:p>
        </w:tc>
        <w:tc>
          <w:tcPr>
            <w:tcW w:w="1620" w:type="dxa"/>
            <w:shd w:val="clear" w:color="auto" w:fill="auto"/>
            <w:vAlign w:val="center"/>
          </w:tcPr>
          <w:p w14:paraId="3AFE7110" w14:textId="77777777" w:rsidR="00920BB5" w:rsidRPr="00227E74" w:rsidRDefault="00920BB5" w:rsidP="007B1F4D">
            <w:pPr>
              <w:pStyle w:val="TableData-CenteredHZ"/>
              <w:rPr>
                <w:highlight w:val="yellow"/>
              </w:rPr>
            </w:pPr>
            <w:r w:rsidRPr="00227E74">
              <w:rPr>
                <w:highlight w:val="yellow"/>
              </w:rPr>
              <w:t xml:space="preserve"> [Single Point] [Full Curve] [No]</w:t>
            </w:r>
          </w:p>
        </w:tc>
      </w:tr>
      <w:tr w:rsidR="00920BB5" w:rsidRPr="00617417" w14:paraId="06FE0019" w14:textId="77777777" w:rsidTr="00227E74">
        <w:trPr>
          <w:trHeight w:val="432"/>
          <w:jc w:val="center"/>
        </w:trPr>
        <w:tc>
          <w:tcPr>
            <w:tcW w:w="3690" w:type="dxa"/>
            <w:shd w:val="clear" w:color="auto" w:fill="auto"/>
            <w:vAlign w:val="center"/>
          </w:tcPr>
          <w:p w14:paraId="2E4E880E" w14:textId="77777777" w:rsidR="00920BB5" w:rsidRPr="00617417" w:rsidRDefault="00920BB5" w:rsidP="007B1F4D">
            <w:pPr>
              <w:pStyle w:val="TableData-CenteredHZ"/>
              <w:jc w:val="left"/>
            </w:pPr>
            <w:r w:rsidRPr="00617417">
              <w:t>Hydrostatic Test</w:t>
            </w:r>
          </w:p>
        </w:tc>
        <w:tc>
          <w:tcPr>
            <w:tcW w:w="1620" w:type="dxa"/>
            <w:shd w:val="clear" w:color="auto" w:fill="auto"/>
            <w:vAlign w:val="center"/>
          </w:tcPr>
          <w:p w14:paraId="15C6529C" w14:textId="77777777" w:rsidR="00920BB5" w:rsidRPr="00227E74" w:rsidRDefault="00920BB5" w:rsidP="007B1F4D">
            <w:pPr>
              <w:pStyle w:val="TableData-CenteredHZ"/>
              <w:rPr>
                <w:highlight w:val="yellow"/>
              </w:rPr>
            </w:pPr>
            <w:r w:rsidRPr="00227E74">
              <w:rPr>
                <w:highlight w:val="yellow"/>
              </w:rPr>
              <w:t>[Yes] [No]</w:t>
            </w:r>
          </w:p>
        </w:tc>
        <w:tc>
          <w:tcPr>
            <w:tcW w:w="1620" w:type="dxa"/>
            <w:shd w:val="clear" w:color="auto" w:fill="auto"/>
            <w:vAlign w:val="center"/>
          </w:tcPr>
          <w:p w14:paraId="745BF61F" w14:textId="77777777" w:rsidR="00920BB5" w:rsidRPr="00227E74" w:rsidRDefault="00920BB5" w:rsidP="007B1F4D">
            <w:pPr>
              <w:pStyle w:val="TableData-CenteredHZ"/>
              <w:rPr>
                <w:highlight w:val="yellow"/>
              </w:rPr>
            </w:pPr>
            <w:r w:rsidRPr="00227E74">
              <w:rPr>
                <w:highlight w:val="yellow"/>
              </w:rPr>
              <w:t>[Yes] [No]</w:t>
            </w:r>
          </w:p>
        </w:tc>
      </w:tr>
      <w:tr w:rsidR="00920BB5" w:rsidRPr="00617417" w14:paraId="37CCC8A7" w14:textId="77777777" w:rsidTr="00227E74">
        <w:trPr>
          <w:trHeight w:val="432"/>
          <w:jc w:val="center"/>
        </w:trPr>
        <w:tc>
          <w:tcPr>
            <w:tcW w:w="3690" w:type="dxa"/>
            <w:shd w:val="clear" w:color="auto" w:fill="auto"/>
            <w:vAlign w:val="center"/>
          </w:tcPr>
          <w:p w14:paraId="595663DF" w14:textId="77777777" w:rsidR="00920BB5" w:rsidRPr="00617417" w:rsidRDefault="00920BB5" w:rsidP="007B1F4D">
            <w:pPr>
              <w:pStyle w:val="TableData-CenteredHZ"/>
              <w:jc w:val="left"/>
            </w:pPr>
            <w:r w:rsidRPr="00617417">
              <w:t>Casing Hardness Test</w:t>
            </w:r>
          </w:p>
        </w:tc>
        <w:tc>
          <w:tcPr>
            <w:tcW w:w="1620" w:type="dxa"/>
            <w:shd w:val="clear" w:color="auto" w:fill="auto"/>
            <w:vAlign w:val="center"/>
          </w:tcPr>
          <w:p w14:paraId="624242F8" w14:textId="77777777" w:rsidR="00920BB5" w:rsidRPr="00227E74" w:rsidRDefault="00920BB5" w:rsidP="007B1F4D">
            <w:pPr>
              <w:pStyle w:val="TableData-CenteredHZ"/>
              <w:rPr>
                <w:highlight w:val="yellow"/>
              </w:rPr>
            </w:pPr>
            <w:r w:rsidRPr="00227E74">
              <w:rPr>
                <w:highlight w:val="yellow"/>
              </w:rPr>
              <w:t>[Yes] [No]</w:t>
            </w:r>
          </w:p>
        </w:tc>
        <w:tc>
          <w:tcPr>
            <w:tcW w:w="1620" w:type="dxa"/>
            <w:shd w:val="clear" w:color="auto" w:fill="auto"/>
            <w:vAlign w:val="center"/>
          </w:tcPr>
          <w:p w14:paraId="230FFF95" w14:textId="77777777" w:rsidR="00920BB5" w:rsidRPr="00227E74" w:rsidRDefault="00920BB5" w:rsidP="007B1F4D">
            <w:pPr>
              <w:pStyle w:val="TableData-CenteredHZ"/>
              <w:rPr>
                <w:highlight w:val="yellow"/>
              </w:rPr>
            </w:pPr>
            <w:r w:rsidRPr="00227E74">
              <w:rPr>
                <w:highlight w:val="yellow"/>
              </w:rPr>
              <w:t>[Yes] [No]</w:t>
            </w:r>
          </w:p>
        </w:tc>
      </w:tr>
    </w:tbl>
    <w:p w14:paraId="463A7A1F" w14:textId="77777777" w:rsidR="00920BB5" w:rsidRPr="00617417" w:rsidRDefault="00920BB5" w:rsidP="00920BB5">
      <w:pPr>
        <w:pStyle w:val="Heading2"/>
      </w:pPr>
      <w:r w:rsidRPr="00617417">
        <w:t>Shipment, delivery, handling and storage</w:t>
      </w:r>
    </w:p>
    <w:p w14:paraId="4C6BCDBB" w14:textId="77777777" w:rsidR="00920BB5" w:rsidRPr="00617417" w:rsidRDefault="00920BB5" w:rsidP="00920BB5">
      <w:pPr>
        <w:pStyle w:val="Heading3"/>
      </w:pPr>
      <w:r w:rsidRPr="00617417">
        <w:t xml:space="preserve">Shipment, delivery and handling of equipment and materials shall be in accordance with </w:t>
      </w:r>
      <w:r w:rsidRPr="002B1ADF">
        <w:rPr>
          <w:highlight w:val="yellow"/>
        </w:rPr>
        <w:t>Section 01 65 00 – Product Delivery Requirements.</w:t>
      </w:r>
    </w:p>
    <w:p w14:paraId="5EC049EF" w14:textId="77777777" w:rsidR="00920BB5" w:rsidRPr="00617417" w:rsidRDefault="00920BB5" w:rsidP="00920BB5">
      <w:pPr>
        <w:pStyle w:val="Heading3"/>
      </w:pPr>
      <w:r w:rsidRPr="00617417">
        <w:t xml:space="preserve">Storage of equipment shall be in accordance with </w:t>
      </w:r>
      <w:r w:rsidRPr="002B1ADF">
        <w:rPr>
          <w:highlight w:val="yellow"/>
        </w:rPr>
        <w:t>Section 01 66 00 – Product Storage and Protection Requirements</w:t>
      </w:r>
      <w:r w:rsidRPr="00617417">
        <w:t>.</w:t>
      </w:r>
    </w:p>
    <w:p w14:paraId="11E14F36" w14:textId="77777777" w:rsidR="00920BB5" w:rsidRPr="00617417" w:rsidRDefault="00920BB5" w:rsidP="00920BB5">
      <w:pPr>
        <w:pStyle w:val="Heading2"/>
      </w:pPr>
      <w:r w:rsidRPr="00617417">
        <w:t>MANUFACTURER’S FIELD SERVICES</w:t>
      </w:r>
    </w:p>
    <w:p w14:paraId="0BA887FD" w14:textId="06D2B7BA" w:rsidR="00920BB5" w:rsidRDefault="00920BB5" w:rsidP="00920BB5">
      <w:pPr>
        <w:pStyle w:val="Heading3"/>
      </w:pPr>
      <w:r w:rsidRPr="00617417">
        <w:t xml:space="preserve">The services of a qualified manufacturer's technical representative shall be provided in accordance with </w:t>
      </w:r>
      <w:r w:rsidRPr="002B1ADF">
        <w:rPr>
          <w:highlight w:val="yellow"/>
        </w:rPr>
        <w:t>Section 43 20 00 – Pumps General</w:t>
      </w:r>
      <w:r w:rsidRPr="00617417">
        <w:t>. For each series of pumps, field services shall include the following Site Visits Schedule 43 23 1</w:t>
      </w:r>
      <w:r w:rsidR="00327AE4">
        <w:t>9</w:t>
      </w:r>
      <w:r w:rsidRPr="00617417">
        <w:t xml:space="preserve"> - 0</w:t>
      </w:r>
      <w:r w:rsidR="007651F5">
        <w:t>8</w:t>
      </w:r>
      <w:r w:rsidRPr="00617417">
        <w:t>:</w:t>
      </w:r>
      <w:r w:rsidRPr="00617417">
        <w:br/>
      </w:r>
    </w:p>
    <w:p w14:paraId="5CDF079A" w14:textId="6DB9186E" w:rsidR="00227E74" w:rsidRPr="00617417" w:rsidRDefault="00227E74" w:rsidP="00227E74">
      <w:pPr>
        <w:pStyle w:val="TableFigureTitleHZ"/>
      </w:pPr>
      <w:r w:rsidRPr="002F64CF">
        <w:t>Site Visits Schedule 43 23 1</w:t>
      </w:r>
      <w:r>
        <w:t>9</w:t>
      </w:r>
      <w:r w:rsidRPr="002F64CF">
        <w:t xml:space="preserve"> - 0</w:t>
      </w:r>
      <w:r>
        <w:t>8</w:t>
      </w:r>
    </w:p>
    <w:tbl>
      <w:tblPr>
        <w:tblW w:w="0" w:type="auto"/>
        <w:jc w:val="center"/>
        <w:tblBorders>
          <w:insideH w:val="single" w:sz="4" w:space="0" w:color="auto"/>
          <w:insideV w:val="single" w:sz="4" w:space="0" w:color="auto"/>
        </w:tblBorders>
        <w:tblLook w:val="01E0" w:firstRow="1" w:lastRow="1" w:firstColumn="1" w:lastColumn="1" w:noHBand="0" w:noVBand="0"/>
      </w:tblPr>
      <w:tblGrid>
        <w:gridCol w:w="2610"/>
        <w:gridCol w:w="1350"/>
        <w:gridCol w:w="1350"/>
      </w:tblGrid>
      <w:tr w:rsidR="00920BB5" w:rsidRPr="00617417" w14:paraId="4EE8CCD9" w14:textId="77777777" w:rsidTr="007B1F4D">
        <w:trPr>
          <w:trHeight w:val="432"/>
          <w:tblHeader/>
          <w:jc w:val="center"/>
        </w:trPr>
        <w:tc>
          <w:tcPr>
            <w:tcW w:w="2610" w:type="dxa"/>
            <w:shd w:val="clear" w:color="auto" w:fill="CBC49D"/>
            <w:vAlign w:val="center"/>
          </w:tcPr>
          <w:p w14:paraId="741BCCD5" w14:textId="77777777" w:rsidR="00920BB5" w:rsidRPr="002B1ADF" w:rsidRDefault="00920BB5" w:rsidP="007B1F4D">
            <w:pPr>
              <w:pStyle w:val="TableCategoryCenteredHZ"/>
            </w:pPr>
            <w:r w:rsidRPr="002B1ADF">
              <w:t>Service</w:t>
            </w:r>
          </w:p>
        </w:tc>
        <w:tc>
          <w:tcPr>
            <w:tcW w:w="1350" w:type="dxa"/>
            <w:shd w:val="clear" w:color="auto" w:fill="CBC49D"/>
            <w:vAlign w:val="center"/>
          </w:tcPr>
          <w:p w14:paraId="698DF4FF" w14:textId="77777777" w:rsidR="00920BB5" w:rsidRPr="002B1ADF" w:rsidRDefault="00920BB5" w:rsidP="007B1F4D">
            <w:pPr>
              <w:pStyle w:val="TableCategoryCenteredHZ"/>
            </w:pPr>
            <w:r w:rsidRPr="002B1ADF">
              <w:t>Number of Trips</w:t>
            </w:r>
          </w:p>
        </w:tc>
        <w:tc>
          <w:tcPr>
            <w:tcW w:w="1350" w:type="dxa"/>
            <w:shd w:val="clear" w:color="auto" w:fill="CBC49D"/>
            <w:vAlign w:val="center"/>
          </w:tcPr>
          <w:p w14:paraId="05FCD0F4" w14:textId="77777777" w:rsidR="00920BB5" w:rsidRPr="002B1ADF" w:rsidRDefault="00920BB5" w:rsidP="007B1F4D">
            <w:pPr>
              <w:pStyle w:val="TableCategoryCenteredHZ"/>
            </w:pPr>
            <w:r w:rsidRPr="002B1ADF">
              <w:t>Number of Days/Trip</w:t>
            </w:r>
          </w:p>
        </w:tc>
      </w:tr>
      <w:tr w:rsidR="00920BB5" w:rsidRPr="00617417" w14:paraId="198FF266" w14:textId="77777777" w:rsidTr="007B1F4D">
        <w:trPr>
          <w:trHeight w:val="432"/>
          <w:jc w:val="center"/>
        </w:trPr>
        <w:tc>
          <w:tcPr>
            <w:tcW w:w="2610" w:type="dxa"/>
            <w:vAlign w:val="center"/>
          </w:tcPr>
          <w:p w14:paraId="5407811D" w14:textId="77777777" w:rsidR="00920BB5" w:rsidRPr="00617417" w:rsidRDefault="00920BB5" w:rsidP="007B1F4D">
            <w:pPr>
              <w:pStyle w:val="TableData-CenteredHZ"/>
              <w:jc w:val="left"/>
            </w:pPr>
            <w:r w:rsidRPr="00617417">
              <w:t>Installation and Testing</w:t>
            </w:r>
          </w:p>
        </w:tc>
        <w:tc>
          <w:tcPr>
            <w:tcW w:w="1350" w:type="dxa"/>
            <w:vAlign w:val="center"/>
          </w:tcPr>
          <w:p w14:paraId="3EF11F09" w14:textId="6315695F" w:rsidR="00920BB5" w:rsidRPr="002F64CF" w:rsidRDefault="00663BB8" w:rsidP="007B1F4D">
            <w:pPr>
              <w:pStyle w:val="TableData-CenteredHZ"/>
            </w:pPr>
            <w:ins w:id="537" w:author="Ghadimi, Shahrouz" w:date="2024-04-17T08:37:00Z">
              <w:r>
                <w:t>2</w:t>
              </w:r>
            </w:ins>
            <w:del w:id="538" w:author="Ghadimi, Shahrouz" w:date="2024-04-17T08:37:00Z">
              <w:r w:rsidR="00920BB5" w:rsidRPr="002F64CF" w:rsidDel="00663BB8">
                <w:delText>1</w:delText>
              </w:r>
            </w:del>
          </w:p>
        </w:tc>
        <w:tc>
          <w:tcPr>
            <w:tcW w:w="1350" w:type="dxa"/>
            <w:vAlign w:val="center"/>
          </w:tcPr>
          <w:p w14:paraId="43406C85" w14:textId="77777777" w:rsidR="00920BB5" w:rsidRPr="002F64CF" w:rsidRDefault="00920BB5" w:rsidP="007B1F4D">
            <w:pPr>
              <w:pStyle w:val="TableData-CenteredHZ"/>
            </w:pPr>
            <w:r w:rsidRPr="002F64CF">
              <w:t>1</w:t>
            </w:r>
          </w:p>
        </w:tc>
      </w:tr>
      <w:tr w:rsidR="00920BB5" w:rsidRPr="00617417" w14:paraId="26AC68E7" w14:textId="77777777" w:rsidTr="007B1F4D">
        <w:trPr>
          <w:trHeight w:val="432"/>
          <w:jc w:val="center"/>
        </w:trPr>
        <w:tc>
          <w:tcPr>
            <w:tcW w:w="2610" w:type="dxa"/>
            <w:vAlign w:val="center"/>
          </w:tcPr>
          <w:p w14:paraId="425302DA" w14:textId="77777777" w:rsidR="00920BB5" w:rsidRPr="00617417" w:rsidRDefault="00920BB5" w:rsidP="007B1F4D">
            <w:pPr>
              <w:pStyle w:val="TableData-CenteredHZ"/>
              <w:jc w:val="left"/>
            </w:pPr>
            <w:r w:rsidRPr="00617417">
              <w:t>Startup and Training</w:t>
            </w:r>
          </w:p>
        </w:tc>
        <w:tc>
          <w:tcPr>
            <w:tcW w:w="1350" w:type="dxa"/>
            <w:vAlign w:val="center"/>
          </w:tcPr>
          <w:p w14:paraId="05A15032" w14:textId="09208F67" w:rsidR="00920BB5" w:rsidRPr="002F64CF" w:rsidRDefault="00663BB8" w:rsidP="007B1F4D">
            <w:pPr>
              <w:pStyle w:val="TableData-CenteredHZ"/>
            </w:pPr>
            <w:ins w:id="539" w:author="Ghadimi, Shahrouz" w:date="2024-04-17T08:37:00Z">
              <w:r>
                <w:t>2</w:t>
              </w:r>
            </w:ins>
            <w:del w:id="540" w:author="Ghadimi, Shahrouz" w:date="2024-04-17T08:37:00Z">
              <w:r w:rsidR="00920BB5" w:rsidRPr="002F64CF" w:rsidDel="00663BB8">
                <w:delText>1</w:delText>
              </w:r>
            </w:del>
          </w:p>
        </w:tc>
        <w:tc>
          <w:tcPr>
            <w:tcW w:w="1350" w:type="dxa"/>
            <w:vAlign w:val="center"/>
          </w:tcPr>
          <w:p w14:paraId="188E5054" w14:textId="77777777" w:rsidR="00920BB5" w:rsidRPr="002F64CF" w:rsidRDefault="00920BB5" w:rsidP="007B1F4D">
            <w:pPr>
              <w:pStyle w:val="TableData-CenteredHZ"/>
            </w:pPr>
            <w:r w:rsidRPr="002F64CF">
              <w:t>1</w:t>
            </w:r>
          </w:p>
        </w:tc>
      </w:tr>
      <w:tr w:rsidR="00920BB5" w:rsidRPr="00617417" w14:paraId="4106637F" w14:textId="77777777" w:rsidTr="007B1F4D">
        <w:trPr>
          <w:trHeight w:val="432"/>
          <w:jc w:val="center"/>
        </w:trPr>
        <w:tc>
          <w:tcPr>
            <w:tcW w:w="2610" w:type="dxa"/>
            <w:vAlign w:val="center"/>
          </w:tcPr>
          <w:p w14:paraId="3F413D36" w14:textId="77777777" w:rsidR="00920BB5" w:rsidRPr="002F64CF" w:rsidRDefault="00920BB5" w:rsidP="007B1F4D">
            <w:pPr>
              <w:pStyle w:val="TableData-CenteredHZ"/>
              <w:jc w:val="left"/>
            </w:pPr>
            <w:r w:rsidRPr="002F64CF">
              <w:t>Services after Startup</w:t>
            </w:r>
          </w:p>
        </w:tc>
        <w:tc>
          <w:tcPr>
            <w:tcW w:w="1350" w:type="dxa"/>
            <w:vAlign w:val="center"/>
          </w:tcPr>
          <w:p w14:paraId="44D60B8C" w14:textId="2BC6119A" w:rsidR="00920BB5" w:rsidRPr="002F64CF" w:rsidRDefault="00663BB8" w:rsidP="007B1F4D">
            <w:pPr>
              <w:pStyle w:val="TableData-CenteredHZ"/>
            </w:pPr>
            <w:ins w:id="541" w:author="Ghadimi, Shahrouz" w:date="2024-04-17T08:37:00Z">
              <w:r>
                <w:t>2</w:t>
              </w:r>
            </w:ins>
            <w:del w:id="542" w:author="Ghadimi, Shahrouz" w:date="2024-04-17T08:37:00Z">
              <w:r w:rsidR="00920BB5" w:rsidRPr="002F64CF" w:rsidDel="00663BB8">
                <w:delText>1</w:delText>
              </w:r>
            </w:del>
          </w:p>
        </w:tc>
        <w:tc>
          <w:tcPr>
            <w:tcW w:w="1350" w:type="dxa"/>
            <w:vAlign w:val="center"/>
          </w:tcPr>
          <w:p w14:paraId="6285C5E9" w14:textId="77777777" w:rsidR="00920BB5" w:rsidRPr="002F64CF" w:rsidRDefault="00920BB5" w:rsidP="007B1F4D">
            <w:pPr>
              <w:pStyle w:val="TableData-CenteredHZ"/>
            </w:pPr>
            <w:r w:rsidRPr="002F64CF">
              <w:t>1</w:t>
            </w:r>
          </w:p>
        </w:tc>
      </w:tr>
    </w:tbl>
    <w:p w14:paraId="2D23CF89" w14:textId="77777777" w:rsidR="00920BB5" w:rsidRPr="00617417" w:rsidRDefault="00920BB5" w:rsidP="00920BB5">
      <w:pPr>
        <w:pStyle w:val="Heading2"/>
      </w:pPr>
      <w:r w:rsidRPr="00617417">
        <w:t>installation</w:t>
      </w:r>
    </w:p>
    <w:p w14:paraId="51DD90C9" w14:textId="77777777" w:rsidR="00920BB5" w:rsidRPr="00617417" w:rsidRDefault="00920BB5" w:rsidP="00920BB5">
      <w:pPr>
        <w:pStyle w:val="Heading3"/>
      </w:pPr>
      <w:r w:rsidRPr="00617417">
        <w:t xml:space="preserve">Install pump in strict accordance with manufacturer’s recommendations and </w:t>
      </w:r>
      <w:r w:rsidRPr="002B1ADF">
        <w:rPr>
          <w:highlight w:val="yellow"/>
        </w:rPr>
        <w:t>Section 43 20 00 – Pumps General</w:t>
      </w:r>
      <w:r w:rsidRPr="00617417">
        <w:t>.</w:t>
      </w:r>
    </w:p>
    <w:p w14:paraId="3C085CF1" w14:textId="77777777" w:rsidR="00920BB5" w:rsidRPr="00617417" w:rsidRDefault="00920BB5" w:rsidP="00920BB5">
      <w:pPr>
        <w:pStyle w:val="Heading2"/>
        <w:spacing w:before="360"/>
      </w:pPr>
      <w:r w:rsidRPr="00617417">
        <w:t>alignment</w:t>
      </w:r>
    </w:p>
    <w:p w14:paraId="27E24EF0" w14:textId="77777777" w:rsidR="00920BB5" w:rsidRPr="00617417" w:rsidRDefault="00920BB5" w:rsidP="00920BB5">
      <w:pPr>
        <w:pStyle w:val="Heading3"/>
      </w:pPr>
      <w:r w:rsidRPr="00617417">
        <w:t xml:space="preserve">Comply with </w:t>
      </w:r>
      <w:r w:rsidRPr="002B1ADF">
        <w:rPr>
          <w:highlight w:val="yellow"/>
        </w:rPr>
        <w:t>Section 43 20 00 – Pumps General</w:t>
      </w:r>
      <w:r w:rsidRPr="00617417">
        <w:t xml:space="preserve">. </w:t>
      </w:r>
    </w:p>
    <w:p w14:paraId="2FFB084F" w14:textId="77777777" w:rsidR="00920BB5" w:rsidRPr="00617417" w:rsidRDefault="00920BB5" w:rsidP="00920BB5">
      <w:pPr>
        <w:pStyle w:val="Heading2"/>
      </w:pPr>
      <w:r w:rsidRPr="00617417">
        <w:t>FIELD TESTING</w:t>
      </w:r>
    </w:p>
    <w:p w14:paraId="4C7A7E3D" w14:textId="59CFEB36" w:rsidR="00920BB5" w:rsidRDefault="00920BB5" w:rsidP="00920BB5">
      <w:pPr>
        <w:pStyle w:val="Heading3"/>
      </w:pPr>
      <w:r w:rsidRPr="00617417">
        <w:t xml:space="preserve">Field testing shall be in accordance with </w:t>
      </w:r>
      <w:r w:rsidRPr="002B1ADF">
        <w:rPr>
          <w:highlight w:val="yellow"/>
        </w:rPr>
        <w:t>Section 43 20 00 – Pumps General</w:t>
      </w:r>
      <w:r w:rsidRPr="00617417">
        <w:t xml:space="preserve">, and </w:t>
      </w:r>
      <w:r w:rsidR="007651F5">
        <w:t>Field Testing Schedule 43 23 19-09</w:t>
      </w:r>
      <w:r w:rsidRPr="00617417">
        <w:t>:</w:t>
      </w:r>
      <w:r>
        <w:br/>
      </w:r>
    </w:p>
    <w:p w14:paraId="187F5F12" w14:textId="591579FA" w:rsidR="009D49FB" w:rsidRPr="00617417" w:rsidRDefault="009D49FB" w:rsidP="009D49FB">
      <w:pPr>
        <w:pStyle w:val="TableFigureTitleHZ"/>
      </w:pPr>
      <w:r w:rsidRPr="002F64CF">
        <w:t>Field Testing Schedule 43 23 1</w:t>
      </w:r>
      <w:r>
        <w:t>9</w:t>
      </w:r>
      <w:r w:rsidRPr="002F64CF">
        <w:t xml:space="preserve"> - 0</w:t>
      </w:r>
      <w:r>
        <w:t>9</w:t>
      </w:r>
    </w:p>
    <w:tbl>
      <w:tblPr>
        <w:tblW w:w="0" w:type="auto"/>
        <w:tblInd w:w="1620" w:type="dxa"/>
        <w:tblBorders>
          <w:insideH w:val="single" w:sz="4" w:space="0" w:color="auto"/>
          <w:insideV w:val="single" w:sz="4" w:space="0" w:color="auto"/>
        </w:tblBorders>
        <w:tblLook w:val="01E0" w:firstRow="1" w:lastRow="1" w:firstColumn="1" w:lastColumn="1" w:noHBand="0" w:noVBand="0"/>
      </w:tblPr>
      <w:tblGrid>
        <w:gridCol w:w="2970"/>
        <w:gridCol w:w="1980"/>
        <w:gridCol w:w="1980"/>
      </w:tblGrid>
      <w:tr w:rsidR="00920BB5" w:rsidRPr="00617417" w14:paraId="35FA9782" w14:textId="77777777" w:rsidTr="007B1F4D">
        <w:trPr>
          <w:trHeight w:val="432"/>
          <w:tblHeader/>
        </w:trPr>
        <w:tc>
          <w:tcPr>
            <w:tcW w:w="2970" w:type="dxa"/>
            <w:shd w:val="clear" w:color="auto" w:fill="auto"/>
            <w:vAlign w:val="center"/>
          </w:tcPr>
          <w:p w14:paraId="47DA0F20" w14:textId="77777777" w:rsidR="00920BB5" w:rsidRPr="00617417" w:rsidRDefault="00920BB5" w:rsidP="007B1F4D">
            <w:pPr>
              <w:pStyle w:val="TableData-CenteredHZ"/>
              <w:jc w:val="left"/>
              <w:rPr>
                <w:b/>
                <w:bCs/>
              </w:rPr>
            </w:pPr>
          </w:p>
        </w:tc>
        <w:tc>
          <w:tcPr>
            <w:tcW w:w="1980" w:type="dxa"/>
            <w:shd w:val="clear" w:color="auto" w:fill="CBC49D"/>
            <w:vAlign w:val="center"/>
          </w:tcPr>
          <w:p w14:paraId="138312D9" w14:textId="77777777" w:rsidR="00920BB5" w:rsidRPr="002F64CF" w:rsidRDefault="00920BB5" w:rsidP="007B1F4D">
            <w:pPr>
              <w:pStyle w:val="TableCategoryCenteredHZ"/>
            </w:pPr>
            <w:r w:rsidRPr="002F64CF">
              <w:t>XXXXX Pumps</w:t>
            </w:r>
          </w:p>
        </w:tc>
        <w:tc>
          <w:tcPr>
            <w:tcW w:w="1980" w:type="dxa"/>
            <w:shd w:val="clear" w:color="auto" w:fill="CBC49D"/>
            <w:vAlign w:val="center"/>
          </w:tcPr>
          <w:p w14:paraId="2676C89B" w14:textId="77777777" w:rsidR="00920BB5" w:rsidRPr="002F64CF" w:rsidRDefault="00920BB5" w:rsidP="007B1F4D">
            <w:pPr>
              <w:pStyle w:val="TableCategoryCenteredHZ"/>
            </w:pPr>
            <w:r w:rsidRPr="002F64CF">
              <w:t>XXXXX Pumps</w:t>
            </w:r>
          </w:p>
        </w:tc>
      </w:tr>
      <w:tr w:rsidR="00920BB5" w:rsidRPr="00617417" w14:paraId="123FD049" w14:textId="77777777" w:rsidTr="007B1F4D">
        <w:trPr>
          <w:trHeight w:val="432"/>
        </w:trPr>
        <w:tc>
          <w:tcPr>
            <w:tcW w:w="2970" w:type="dxa"/>
            <w:shd w:val="clear" w:color="auto" w:fill="auto"/>
            <w:vAlign w:val="center"/>
          </w:tcPr>
          <w:p w14:paraId="69932EB7" w14:textId="77777777" w:rsidR="00920BB5" w:rsidRPr="00617417" w:rsidRDefault="00920BB5" w:rsidP="007B1F4D">
            <w:pPr>
              <w:pStyle w:val="TableData-CenteredHZ"/>
              <w:jc w:val="left"/>
            </w:pPr>
            <w:r w:rsidRPr="00617417">
              <w:t>Field Performance Testing</w:t>
            </w:r>
          </w:p>
        </w:tc>
        <w:tc>
          <w:tcPr>
            <w:tcW w:w="1980" w:type="dxa"/>
            <w:shd w:val="clear" w:color="auto" w:fill="auto"/>
            <w:vAlign w:val="center"/>
          </w:tcPr>
          <w:p w14:paraId="4E74102D" w14:textId="77777777" w:rsidR="00920BB5" w:rsidRPr="009D49FB" w:rsidRDefault="00920BB5" w:rsidP="007B1F4D">
            <w:pPr>
              <w:pStyle w:val="TableData-CenteredHZ"/>
              <w:rPr>
                <w:highlight w:val="yellow"/>
              </w:rPr>
            </w:pPr>
            <w:r w:rsidRPr="009D49FB">
              <w:rPr>
                <w:highlight w:val="yellow"/>
              </w:rPr>
              <w:t>[Yes] [No]</w:t>
            </w:r>
          </w:p>
        </w:tc>
        <w:tc>
          <w:tcPr>
            <w:tcW w:w="1980" w:type="dxa"/>
            <w:shd w:val="clear" w:color="auto" w:fill="auto"/>
            <w:vAlign w:val="center"/>
          </w:tcPr>
          <w:p w14:paraId="559D6530" w14:textId="77777777" w:rsidR="00920BB5" w:rsidRPr="009D49FB" w:rsidRDefault="00920BB5" w:rsidP="007B1F4D">
            <w:pPr>
              <w:pStyle w:val="TableData-CenteredHZ"/>
              <w:rPr>
                <w:highlight w:val="yellow"/>
              </w:rPr>
            </w:pPr>
            <w:r w:rsidRPr="009D49FB">
              <w:rPr>
                <w:highlight w:val="yellow"/>
              </w:rPr>
              <w:t>[Yes] [No]</w:t>
            </w:r>
          </w:p>
        </w:tc>
      </w:tr>
      <w:tr w:rsidR="00920BB5" w:rsidRPr="00617417" w14:paraId="693E352F" w14:textId="77777777" w:rsidTr="007B1F4D">
        <w:trPr>
          <w:trHeight w:val="432"/>
        </w:trPr>
        <w:tc>
          <w:tcPr>
            <w:tcW w:w="2970" w:type="dxa"/>
            <w:shd w:val="clear" w:color="auto" w:fill="auto"/>
            <w:vAlign w:val="center"/>
          </w:tcPr>
          <w:p w14:paraId="35263EF0" w14:textId="77777777" w:rsidR="00920BB5" w:rsidRPr="00617417" w:rsidRDefault="00920BB5" w:rsidP="007B1F4D">
            <w:pPr>
              <w:pStyle w:val="TableData-CenteredHZ"/>
              <w:jc w:val="left"/>
            </w:pPr>
            <w:r w:rsidRPr="00617417">
              <w:t>Vibration Testing</w:t>
            </w:r>
          </w:p>
        </w:tc>
        <w:tc>
          <w:tcPr>
            <w:tcW w:w="1980" w:type="dxa"/>
            <w:shd w:val="clear" w:color="auto" w:fill="auto"/>
            <w:vAlign w:val="center"/>
          </w:tcPr>
          <w:p w14:paraId="17493C6E" w14:textId="77777777" w:rsidR="00920BB5" w:rsidRPr="009D49FB" w:rsidRDefault="00920BB5" w:rsidP="007B1F4D">
            <w:pPr>
              <w:pStyle w:val="TableData-CenteredHZ"/>
              <w:rPr>
                <w:highlight w:val="yellow"/>
              </w:rPr>
            </w:pPr>
            <w:r w:rsidRPr="009D49FB">
              <w:rPr>
                <w:highlight w:val="yellow"/>
              </w:rPr>
              <w:t>[Yes] [No]</w:t>
            </w:r>
          </w:p>
        </w:tc>
        <w:tc>
          <w:tcPr>
            <w:tcW w:w="1980" w:type="dxa"/>
            <w:shd w:val="clear" w:color="auto" w:fill="auto"/>
            <w:vAlign w:val="center"/>
          </w:tcPr>
          <w:p w14:paraId="6FA0071F" w14:textId="77777777" w:rsidR="00920BB5" w:rsidRPr="009D49FB" w:rsidRDefault="00920BB5" w:rsidP="007B1F4D">
            <w:pPr>
              <w:pStyle w:val="TableData-CenteredHZ"/>
              <w:rPr>
                <w:highlight w:val="yellow"/>
              </w:rPr>
            </w:pPr>
            <w:r w:rsidRPr="009D49FB">
              <w:rPr>
                <w:highlight w:val="yellow"/>
              </w:rPr>
              <w:t>[Yes] [No]</w:t>
            </w:r>
          </w:p>
        </w:tc>
      </w:tr>
      <w:tr w:rsidR="00920BB5" w:rsidRPr="00617417" w14:paraId="2C276181" w14:textId="77777777" w:rsidTr="007B1F4D">
        <w:trPr>
          <w:trHeight w:val="432"/>
        </w:trPr>
        <w:tc>
          <w:tcPr>
            <w:tcW w:w="2970" w:type="dxa"/>
            <w:shd w:val="clear" w:color="auto" w:fill="auto"/>
            <w:vAlign w:val="center"/>
          </w:tcPr>
          <w:p w14:paraId="128B2EE8" w14:textId="77777777" w:rsidR="00920BB5" w:rsidRPr="00617417" w:rsidRDefault="00920BB5" w:rsidP="007B1F4D">
            <w:pPr>
              <w:pStyle w:val="TableData-CenteredHZ"/>
              <w:jc w:val="left"/>
            </w:pPr>
            <w:r>
              <w:t>Natural Frequency “Bump” Test</w:t>
            </w:r>
          </w:p>
        </w:tc>
        <w:tc>
          <w:tcPr>
            <w:tcW w:w="1980" w:type="dxa"/>
            <w:shd w:val="clear" w:color="auto" w:fill="auto"/>
            <w:vAlign w:val="center"/>
          </w:tcPr>
          <w:p w14:paraId="0093442A" w14:textId="77777777" w:rsidR="00920BB5" w:rsidRPr="009D49FB" w:rsidRDefault="00920BB5" w:rsidP="007B1F4D">
            <w:pPr>
              <w:pStyle w:val="TableData-CenteredHZ"/>
              <w:rPr>
                <w:highlight w:val="yellow"/>
              </w:rPr>
            </w:pPr>
            <w:r w:rsidRPr="009D49FB">
              <w:rPr>
                <w:highlight w:val="yellow"/>
              </w:rPr>
              <w:t>[Yes] [No]</w:t>
            </w:r>
          </w:p>
        </w:tc>
        <w:tc>
          <w:tcPr>
            <w:tcW w:w="1980" w:type="dxa"/>
            <w:shd w:val="clear" w:color="auto" w:fill="auto"/>
            <w:vAlign w:val="center"/>
          </w:tcPr>
          <w:p w14:paraId="2CAAB67B" w14:textId="77777777" w:rsidR="00920BB5" w:rsidRPr="009D49FB" w:rsidRDefault="00920BB5" w:rsidP="007B1F4D">
            <w:pPr>
              <w:pStyle w:val="TableData-CenteredHZ"/>
              <w:rPr>
                <w:highlight w:val="yellow"/>
              </w:rPr>
            </w:pPr>
            <w:r w:rsidRPr="009D49FB">
              <w:rPr>
                <w:highlight w:val="yellow"/>
              </w:rPr>
              <w:t>[Yes] [No]</w:t>
            </w:r>
          </w:p>
        </w:tc>
      </w:tr>
    </w:tbl>
    <w:p w14:paraId="1449F679" w14:textId="77777777" w:rsidR="009D49FB" w:rsidRDefault="009D49FB" w:rsidP="00920BB5">
      <w:pPr>
        <w:pStyle w:val="NotetoSpecifierHZ"/>
      </w:pPr>
    </w:p>
    <w:p w14:paraId="7DD46884" w14:textId="4D1CF2A8" w:rsidR="00920BB5" w:rsidRDefault="00920BB5" w:rsidP="00920BB5">
      <w:pPr>
        <w:pStyle w:val="NotetoSpecifierHZ"/>
      </w:pPr>
      <w:r>
        <w:t>Natural Frequency Tests are very uncommon for horizontal pump applications.</w:t>
      </w:r>
    </w:p>
    <w:p w14:paraId="58BA7F8F" w14:textId="260B6DD2" w:rsidR="00920BB5" w:rsidRPr="007B7BE9" w:rsidRDefault="00920BB5" w:rsidP="00920BB5">
      <w:pPr>
        <w:pStyle w:val="NotetoSpecifierHZ"/>
        <w:rPr>
          <w:highlight w:val="yellow"/>
        </w:rPr>
      </w:pPr>
      <w:r>
        <w:t>Natural Frequency Tests should typically be included if Level 2/3 dynamic analysis was completed.</w:t>
      </w:r>
    </w:p>
    <w:p w14:paraId="05BC6CE4" w14:textId="77777777" w:rsidR="00920BB5" w:rsidRPr="00617417" w:rsidRDefault="00920BB5" w:rsidP="00920BB5">
      <w:pPr>
        <w:pStyle w:val="Heading2"/>
      </w:pPr>
      <w:r w:rsidRPr="00617417">
        <w:t>failure of equipment to perform</w:t>
      </w:r>
    </w:p>
    <w:p w14:paraId="28AA156F" w14:textId="77777777" w:rsidR="00920BB5" w:rsidRPr="00617417" w:rsidRDefault="00920BB5" w:rsidP="00920BB5">
      <w:pPr>
        <w:pStyle w:val="Heading3"/>
      </w:pPr>
      <w:r w:rsidRPr="00617417">
        <w:t xml:space="preserve">Comply with </w:t>
      </w:r>
      <w:r w:rsidRPr="002B1ADF">
        <w:rPr>
          <w:highlight w:val="yellow"/>
        </w:rPr>
        <w:t>Section 46 00 00 – Equipment General Provisions</w:t>
      </w:r>
      <w:r w:rsidRPr="00617417">
        <w:t>.</w:t>
      </w:r>
    </w:p>
    <w:p w14:paraId="20051C6B" w14:textId="77777777" w:rsidR="00920BB5" w:rsidRPr="00617417" w:rsidRDefault="00920BB5" w:rsidP="00920BB5">
      <w:pPr>
        <w:pStyle w:val="Heading2"/>
      </w:pPr>
      <w:r w:rsidRPr="00617417">
        <w:t>painting</w:t>
      </w:r>
    </w:p>
    <w:p w14:paraId="7F1FE738" w14:textId="77777777" w:rsidR="00920BB5" w:rsidRPr="00617417" w:rsidRDefault="00920BB5" w:rsidP="00920BB5">
      <w:pPr>
        <w:pStyle w:val="Heading3"/>
      </w:pPr>
      <w:r w:rsidRPr="00617417">
        <w:t xml:space="preserve">Comply with </w:t>
      </w:r>
      <w:r w:rsidRPr="002B1ADF">
        <w:rPr>
          <w:highlight w:val="yellow"/>
        </w:rPr>
        <w:t>Section 46 00 00 – Equipment General Provisions</w:t>
      </w:r>
      <w:r w:rsidRPr="00617417">
        <w:t>.</w:t>
      </w:r>
    </w:p>
    <w:p w14:paraId="05F651F3" w14:textId="77777777" w:rsidR="00920BB5" w:rsidRPr="00617417" w:rsidRDefault="00920BB5" w:rsidP="00920BB5">
      <w:pPr>
        <w:pStyle w:val="Heading3"/>
      </w:pPr>
      <w:r w:rsidRPr="00617417">
        <w:t xml:space="preserve">Comply with </w:t>
      </w:r>
      <w:r w:rsidRPr="002B1ADF">
        <w:rPr>
          <w:highlight w:val="yellow"/>
        </w:rPr>
        <w:t>Section 09 90 00 – Painting</w:t>
      </w:r>
      <w:r w:rsidRPr="00617417">
        <w:t>.</w:t>
      </w:r>
    </w:p>
    <w:p w14:paraId="55B27B77" w14:textId="55A67886" w:rsidR="00920BB5" w:rsidRPr="00617417" w:rsidRDefault="00920BB5" w:rsidP="00920BB5">
      <w:pPr>
        <w:pStyle w:val="Heading2"/>
      </w:pPr>
      <w:r w:rsidRPr="00617417">
        <w:t xml:space="preserve">additional requirements </w:t>
      </w:r>
    </w:p>
    <w:p w14:paraId="2FA98416" w14:textId="0CDDEF3B" w:rsidR="00383AD8" w:rsidRDefault="00920BB5" w:rsidP="009D49FB">
      <w:pPr>
        <w:pStyle w:val="NotetoSpecifierHZ"/>
      </w:pPr>
      <w:r w:rsidRPr="00431735">
        <w:rPr>
          <w:i w:val="0"/>
        </w:rPr>
        <w:t xml:space="preserve">add any additional </w:t>
      </w:r>
      <w:r w:rsidRPr="002A241B">
        <w:rPr>
          <w:i w:val="0"/>
        </w:rPr>
        <w:t>requirements here</w:t>
      </w:r>
      <w:bookmarkStart w:id="543" w:name="_Hlk5273239"/>
    </w:p>
    <w:bookmarkEnd w:id="543"/>
    <w:p w14:paraId="33BB487A" w14:textId="7EAF6F49" w:rsidR="00C56D9D" w:rsidRPr="00CB5C0B" w:rsidRDefault="00C56D9D" w:rsidP="009D49FB">
      <w:pPr>
        <w:pStyle w:val="SectionEndHZ"/>
      </w:pPr>
      <w:r w:rsidRPr="00CB5C0B">
        <w:t>END OF SECTION</w:t>
      </w:r>
    </w:p>
    <w:sectPr w:rsidR="00C56D9D" w:rsidRPr="00CB5C0B">
      <w:footerReference w:type="default" r:id="rId17"/>
      <w:endnotePr>
        <w:numFmt w:val="decimal"/>
      </w:endnotePr>
      <w:pgSz w:w="12240" w:h="15840"/>
      <w:pgMar w:top="1440" w:right="1440" w:bottom="720" w:left="1440" w:header="144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62" w:author="Supplee, Mark" w:date="2022-12-05T11:44:00Z" w:initials="SM">
    <w:p w14:paraId="0A90EC79" w14:textId="77777777" w:rsidR="00635745" w:rsidRDefault="00AF3324">
      <w:pPr>
        <w:pStyle w:val="CommentText"/>
      </w:pPr>
      <w:r>
        <w:rPr>
          <w:rStyle w:val="CommentReference"/>
        </w:rPr>
        <w:annotationRef/>
      </w:r>
      <w:r w:rsidR="00635745">
        <w:rPr>
          <w:b/>
          <w:bCs/>
          <w:i/>
          <w:iCs/>
          <w:color w:val="FF0000"/>
        </w:rPr>
        <w:t xml:space="preserve">NTS: BACK-TO-BACK SINGLE-ROW ANGULAR CONTACT BALL BEARINGS ARE VIRTUALLY EQUAL TO A DOUBLE ROW ANGULAR CONTACT BEARING. </w:t>
      </w:r>
    </w:p>
    <w:p w14:paraId="2FC56216" w14:textId="77777777" w:rsidR="00635745" w:rsidRDefault="00635745">
      <w:pPr>
        <w:pStyle w:val="CommentText"/>
      </w:pPr>
      <w:r>
        <w:rPr>
          <w:b/>
          <w:bCs/>
          <w:i/>
          <w:iCs/>
          <w:color w:val="FF0000"/>
        </w:rPr>
        <w:t>TWO BACK TO BACK BEARINGS IS MORE COMMON IN HEAVIER DUTY EQUIPMENT AND MAY HAVE SOME MAINTENANCE ADVANTAGES.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FC5621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7385811" w16cex:dateUtc="2022-12-05T16: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FC56216" w16cid:durableId="273858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8B1FB9" w14:textId="77777777" w:rsidR="008408C0" w:rsidRDefault="008408C0">
      <w:r>
        <w:separator/>
      </w:r>
    </w:p>
  </w:endnote>
  <w:endnote w:type="continuationSeparator" w:id="0">
    <w:p w14:paraId="38ADD12B" w14:textId="77777777" w:rsidR="008408C0" w:rsidRDefault="008408C0">
      <w:r>
        <w:continuationSeparator/>
      </w:r>
    </w:p>
  </w:endnote>
  <w:endnote w:type="continuationNotice" w:id="1">
    <w:p w14:paraId="10DADA9D" w14:textId="77777777" w:rsidR="008408C0" w:rsidRDefault="008408C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49CD8" w14:textId="77777777" w:rsidR="007B1F4D" w:rsidRPr="00672BB9" w:rsidRDefault="007B1F4D" w:rsidP="00672BB9">
    <w:pPr>
      <w:pStyle w:val="Footer"/>
    </w:pPr>
  </w:p>
  <w:p w14:paraId="20C1EB5A" w14:textId="7019B202" w:rsidR="007B1F4D" w:rsidRPr="00672BB9" w:rsidRDefault="002C11EA" w:rsidP="00672BB9">
    <w:pPr>
      <w:pStyle w:val="Footer"/>
    </w:pPr>
    <w:r>
      <w:t>01-09-23</w:t>
    </w:r>
    <w:r w:rsidR="007B1F4D" w:rsidRPr="00672BB9">
      <w:tab/>
      <w:t>43 23 19-</w:t>
    </w:r>
    <w:r w:rsidR="007B1F4D" w:rsidRPr="00672BB9">
      <w:fldChar w:fldCharType="begin"/>
    </w:r>
    <w:r w:rsidR="007B1F4D" w:rsidRPr="00672BB9">
      <w:instrText xml:space="preserve">PAGE </w:instrText>
    </w:r>
    <w:r w:rsidR="007B1F4D" w:rsidRPr="00672BB9">
      <w:fldChar w:fldCharType="separate"/>
    </w:r>
    <w:r w:rsidR="007B1F4D" w:rsidRPr="00672BB9">
      <w:t>3</w:t>
    </w:r>
    <w:r w:rsidR="007B1F4D" w:rsidRPr="00672BB9">
      <w:fldChar w:fldCharType="end"/>
    </w:r>
    <w:r w:rsidR="007B1F4D" w:rsidRPr="00672BB9">
      <w:tab/>
      <w:t>HS MASTER SPEC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A8A0ED" w14:textId="77777777" w:rsidR="008408C0" w:rsidRDefault="008408C0">
      <w:r>
        <w:separator/>
      </w:r>
    </w:p>
  </w:footnote>
  <w:footnote w:type="continuationSeparator" w:id="0">
    <w:p w14:paraId="5D9FA91F" w14:textId="77777777" w:rsidR="008408C0" w:rsidRDefault="008408C0">
      <w:r>
        <w:continuationSeparator/>
      </w:r>
    </w:p>
  </w:footnote>
  <w:footnote w:type="continuationNotice" w:id="1">
    <w:p w14:paraId="0343E12A" w14:textId="77777777" w:rsidR="008408C0" w:rsidRDefault="008408C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B6E3E"/>
    <w:multiLevelType w:val="multilevel"/>
    <w:tmpl w:val="5C2092B6"/>
    <w:lvl w:ilvl="0">
      <w:start w:val="1"/>
      <w:numFmt w:val="decimal"/>
      <w:lvlText w:val="PART %1 - "/>
      <w:lvlJc w:val="left"/>
      <w:pPr>
        <w:tabs>
          <w:tab w:val="num" w:pos="720"/>
        </w:tabs>
        <w:ind w:left="720" w:hanging="720"/>
      </w:pPr>
      <w:rPr>
        <w:rFonts w:ascii="Arial" w:hAnsi="Arial" w:hint="default"/>
        <w:b w:val="0"/>
        <w:i w:val="0"/>
        <w:caps w:val="0"/>
        <w:strike w:val="0"/>
        <w:dstrike w:val="0"/>
        <w:vanish w:val="0"/>
        <w:sz w:val="22"/>
        <w:vertAlign w:val="baseline"/>
      </w:rPr>
    </w:lvl>
    <w:lvl w:ilvl="1">
      <w:start w:val="1"/>
      <w:numFmt w:val="upperLetter"/>
      <w:lvlText w:val="%2."/>
      <w:lvlJc w:val="left"/>
      <w:pPr>
        <w:tabs>
          <w:tab w:val="num" w:pos="720"/>
        </w:tabs>
        <w:ind w:left="720" w:hanging="461"/>
      </w:pPr>
      <w:rPr>
        <w:rFonts w:ascii="Arial" w:hAnsi="Arial" w:hint="default"/>
        <w:b w:val="0"/>
        <w:i w:val="0"/>
        <w:caps w:val="0"/>
        <w:strike w:val="0"/>
        <w:dstrike w:val="0"/>
        <w:vanish w:val="0"/>
        <w:sz w:val="22"/>
        <w:vertAlign w:val="baseline"/>
      </w:rPr>
    </w:lvl>
    <w:lvl w:ilvl="2">
      <w:start w:val="1"/>
      <w:numFmt w:val="decimal"/>
      <w:lvlText w:val="%3."/>
      <w:lvlJc w:val="left"/>
      <w:pPr>
        <w:tabs>
          <w:tab w:val="num" w:pos="1440"/>
        </w:tabs>
        <w:ind w:left="1440" w:hanging="720"/>
      </w:pPr>
      <w:rPr>
        <w:rFonts w:ascii="Arial" w:hAnsi="Arial" w:cs="Arial" w:hint="default"/>
        <w:b w:val="0"/>
        <w:i w:val="0"/>
        <w:caps w:val="0"/>
        <w:strike w:val="0"/>
        <w:dstrike w:val="0"/>
        <w:vanish w:val="0"/>
        <w:sz w:val="22"/>
        <w:szCs w:val="20"/>
        <w:vertAlign w:val="baseline"/>
      </w:rPr>
    </w:lvl>
    <w:lvl w:ilvl="3">
      <w:start w:val="1"/>
      <w:numFmt w:val="lowerLetter"/>
      <w:lvlText w:val="%4."/>
      <w:lvlJc w:val="left"/>
      <w:pPr>
        <w:tabs>
          <w:tab w:val="num" w:pos="2160"/>
        </w:tabs>
        <w:ind w:left="2160" w:hanging="720"/>
      </w:pPr>
      <w:rPr>
        <w:rFonts w:ascii="Arial" w:hAnsi="Arial" w:hint="default"/>
        <w:b w:val="0"/>
        <w:i w:val="0"/>
        <w:caps w:val="0"/>
        <w:strike w:val="0"/>
        <w:dstrike w:val="0"/>
        <w:vanish w:val="0"/>
        <w:sz w:val="22"/>
        <w:szCs w:val="20"/>
        <w:vertAlign w:val="baseline"/>
      </w:rPr>
    </w:lvl>
    <w:lvl w:ilvl="4">
      <w:start w:val="1"/>
      <w:numFmt w:val="lowerRoman"/>
      <w:lvlText w:val="%5."/>
      <w:lvlJc w:val="left"/>
      <w:pPr>
        <w:tabs>
          <w:tab w:val="num" w:pos="2880"/>
        </w:tabs>
        <w:ind w:left="2880" w:hanging="720"/>
      </w:pPr>
      <w:rPr>
        <w:rFonts w:ascii="Arial" w:hAnsi="Arial" w:hint="default"/>
        <w:b w:val="0"/>
        <w:i w:val="0"/>
        <w:caps w:val="0"/>
        <w:strike w:val="0"/>
        <w:dstrike w:val="0"/>
        <w:vanish w:val="0"/>
        <w:sz w:val="22"/>
        <w:vertAlign w:val="baseline"/>
      </w:rPr>
    </w:lvl>
    <w:lvl w:ilvl="5">
      <w:start w:val="1"/>
      <w:numFmt w:val="none"/>
      <w:lvlText w:val=""/>
      <w:lvlJc w:val="left"/>
      <w:pPr>
        <w:tabs>
          <w:tab w:val="num" w:pos="5040"/>
        </w:tabs>
        <w:ind w:left="5040" w:hanging="720"/>
      </w:pPr>
      <w:rPr>
        <w:rFonts w:hint="default"/>
      </w:rPr>
    </w:lvl>
    <w:lvl w:ilvl="6">
      <w:start w:val="1"/>
      <w:numFmt w:val="none"/>
      <w:lvlText w:val=""/>
      <w:lvlJc w:val="left"/>
      <w:pPr>
        <w:tabs>
          <w:tab w:val="num" w:pos="5040"/>
        </w:tabs>
        <w:ind w:left="5040" w:hanging="1080"/>
      </w:pPr>
      <w:rPr>
        <w:rFonts w:hint="default"/>
      </w:rPr>
    </w:lvl>
    <w:lvl w:ilvl="7">
      <w:start w:val="1"/>
      <w:numFmt w:val="none"/>
      <w:lvlText w:val=""/>
      <w:lvlJc w:val="left"/>
      <w:pPr>
        <w:tabs>
          <w:tab w:val="num" w:pos="5544"/>
        </w:tabs>
        <w:ind w:left="5544" w:hanging="1224"/>
      </w:pPr>
      <w:rPr>
        <w:rFonts w:hint="default"/>
      </w:rPr>
    </w:lvl>
    <w:lvl w:ilvl="8">
      <w:start w:val="1"/>
      <w:numFmt w:val="none"/>
      <w:lvlText w:val=""/>
      <w:lvlJc w:val="left"/>
      <w:pPr>
        <w:tabs>
          <w:tab w:val="num" w:pos="6120"/>
        </w:tabs>
        <w:ind w:left="6120" w:hanging="1440"/>
      </w:pPr>
      <w:rPr>
        <w:rFonts w:hint="default"/>
      </w:rPr>
    </w:lvl>
  </w:abstractNum>
  <w:abstractNum w:abstractNumId="1" w15:restartNumberingAfterBreak="0">
    <w:nsid w:val="0A2B4C06"/>
    <w:multiLevelType w:val="hybridMultilevel"/>
    <w:tmpl w:val="6CF43A38"/>
    <w:lvl w:ilvl="0" w:tplc="3092A734">
      <w:start w:val="1"/>
      <w:numFmt w:val="decimal"/>
      <w:lvlText w:val="%1."/>
      <w:lvlJc w:val="left"/>
      <w:pPr>
        <w:tabs>
          <w:tab w:val="num" w:pos="1440"/>
        </w:tabs>
        <w:ind w:left="1440" w:hanging="720"/>
      </w:pPr>
      <w:rPr>
        <w:rFonts w:ascii="Arial" w:hAnsi="Arial" w:hint="default"/>
        <w:b w:val="0"/>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F987096"/>
    <w:multiLevelType w:val="hybridMultilevel"/>
    <w:tmpl w:val="A1C817AC"/>
    <w:lvl w:ilvl="0" w:tplc="35849AD6">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1E24CCC"/>
    <w:multiLevelType w:val="multilevel"/>
    <w:tmpl w:val="2BA6DFBC"/>
    <w:lvl w:ilvl="0">
      <w:start w:val="1"/>
      <w:numFmt w:val="decimalZero"/>
      <w:lvlText w:val="2.%1"/>
      <w:lvlJc w:val="left"/>
      <w:pPr>
        <w:tabs>
          <w:tab w:val="num" w:pos="720"/>
        </w:tabs>
        <w:ind w:left="720" w:hanging="720"/>
      </w:pPr>
      <w:rPr>
        <w:rFonts w:ascii="Arial" w:hAnsi="Arial" w:hint="default"/>
        <w:b w:val="0"/>
        <w:i w:val="0"/>
        <w:caps w:val="0"/>
        <w:strike w:val="0"/>
        <w:dstrike w:val="0"/>
        <w:vanish w:val="0"/>
        <w:sz w:val="22"/>
        <w:vertAlign w:val="baseline"/>
      </w:rPr>
    </w:lvl>
    <w:lvl w:ilvl="1">
      <w:start w:val="1"/>
      <w:numFmt w:val="upperLetter"/>
      <w:lvlText w:val="%2."/>
      <w:lvlJc w:val="left"/>
      <w:pPr>
        <w:tabs>
          <w:tab w:val="num" w:pos="720"/>
        </w:tabs>
        <w:ind w:left="720" w:hanging="450"/>
      </w:pPr>
      <w:rPr>
        <w:rFonts w:ascii="Arial" w:hAnsi="Arial" w:hint="default"/>
        <w:b w:val="0"/>
        <w:i w:val="0"/>
        <w:caps w:val="0"/>
        <w:strike w:val="0"/>
        <w:dstrike w:val="0"/>
        <w:vanish w:val="0"/>
        <w:sz w:val="22"/>
        <w:vertAlign w:val="baseline"/>
      </w:rPr>
    </w:lvl>
    <w:lvl w:ilvl="2">
      <w:start w:val="1"/>
      <w:numFmt w:val="decimal"/>
      <w:lvlText w:val="%3."/>
      <w:lvlJc w:val="left"/>
      <w:pPr>
        <w:tabs>
          <w:tab w:val="num" w:pos="1440"/>
        </w:tabs>
        <w:ind w:left="1440" w:hanging="720"/>
      </w:pPr>
      <w:rPr>
        <w:rFonts w:ascii="Arial" w:hAnsi="Arial" w:cs="Arial" w:hint="default"/>
        <w:b w:val="0"/>
        <w:i w:val="0"/>
        <w:caps w:val="0"/>
        <w:strike w:val="0"/>
        <w:dstrike w:val="0"/>
        <w:vanish w:val="0"/>
        <w:sz w:val="22"/>
        <w:szCs w:val="20"/>
        <w:vertAlign w:val="baseline"/>
      </w:rPr>
    </w:lvl>
    <w:lvl w:ilvl="3">
      <w:start w:val="1"/>
      <w:numFmt w:val="lowerLetter"/>
      <w:lvlText w:val="%4."/>
      <w:lvlJc w:val="left"/>
      <w:pPr>
        <w:tabs>
          <w:tab w:val="num" w:pos="2160"/>
        </w:tabs>
        <w:ind w:left="2160" w:hanging="720"/>
      </w:pPr>
      <w:rPr>
        <w:rFonts w:ascii="Arial" w:hAnsi="Arial" w:hint="default"/>
        <w:b w:val="0"/>
        <w:i w:val="0"/>
        <w:caps w:val="0"/>
        <w:strike w:val="0"/>
        <w:dstrike w:val="0"/>
        <w:vanish w:val="0"/>
        <w:sz w:val="22"/>
        <w:szCs w:val="20"/>
        <w:vertAlign w:val="baseline"/>
      </w:rPr>
    </w:lvl>
    <w:lvl w:ilvl="4">
      <w:start w:val="1"/>
      <w:numFmt w:val="lowerRoman"/>
      <w:lvlText w:val="%5"/>
      <w:lvlJc w:val="left"/>
      <w:pPr>
        <w:tabs>
          <w:tab w:val="num" w:pos="2880"/>
        </w:tabs>
        <w:ind w:left="2880" w:hanging="720"/>
      </w:pPr>
      <w:rPr>
        <w:rFonts w:ascii="Arial" w:hAnsi="Arial" w:hint="default"/>
        <w:b w:val="0"/>
        <w:i w:val="0"/>
        <w:caps w:val="0"/>
        <w:strike w:val="0"/>
        <w:dstrike w:val="0"/>
        <w:vanish w:val="0"/>
        <w:sz w:val="22"/>
        <w:vertAlign w:val="baseline"/>
      </w:rPr>
    </w:lvl>
    <w:lvl w:ilvl="5">
      <w:start w:val="1"/>
      <w:numFmt w:val="none"/>
      <w:lvlText w:val=""/>
      <w:lvlJc w:val="left"/>
      <w:pPr>
        <w:tabs>
          <w:tab w:val="num" w:pos="5040"/>
        </w:tabs>
        <w:ind w:left="5040" w:hanging="720"/>
      </w:pPr>
      <w:rPr>
        <w:rFonts w:hint="default"/>
      </w:rPr>
    </w:lvl>
    <w:lvl w:ilvl="6">
      <w:start w:val="1"/>
      <w:numFmt w:val="none"/>
      <w:lvlText w:val=""/>
      <w:lvlJc w:val="left"/>
      <w:pPr>
        <w:tabs>
          <w:tab w:val="num" w:pos="5040"/>
        </w:tabs>
        <w:ind w:left="5040" w:hanging="1080"/>
      </w:pPr>
      <w:rPr>
        <w:rFonts w:hint="default"/>
      </w:rPr>
    </w:lvl>
    <w:lvl w:ilvl="7">
      <w:start w:val="1"/>
      <w:numFmt w:val="none"/>
      <w:lvlText w:val=""/>
      <w:lvlJc w:val="left"/>
      <w:pPr>
        <w:tabs>
          <w:tab w:val="num" w:pos="5544"/>
        </w:tabs>
        <w:ind w:left="5544" w:hanging="1224"/>
      </w:pPr>
      <w:rPr>
        <w:rFonts w:hint="default"/>
      </w:rPr>
    </w:lvl>
    <w:lvl w:ilvl="8">
      <w:start w:val="1"/>
      <w:numFmt w:val="none"/>
      <w:lvlText w:val=""/>
      <w:lvlJc w:val="left"/>
      <w:pPr>
        <w:tabs>
          <w:tab w:val="num" w:pos="6120"/>
        </w:tabs>
        <w:ind w:left="6120" w:hanging="1440"/>
      </w:pPr>
      <w:rPr>
        <w:rFonts w:hint="default"/>
      </w:rPr>
    </w:lvl>
  </w:abstractNum>
  <w:abstractNum w:abstractNumId="4" w15:restartNumberingAfterBreak="0">
    <w:nsid w:val="149D01A0"/>
    <w:multiLevelType w:val="multilevel"/>
    <w:tmpl w:val="6EDC72FC"/>
    <w:lvl w:ilvl="0">
      <w:start w:val="1"/>
      <w:numFmt w:val="decimalZero"/>
      <w:lvlText w:val="3.%1"/>
      <w:lvlJc w:val="left"/>
      <w:pPr>
        <w:tabs>
          <w:tab w:val="num" w:pos="720"/>
        </w:tabs>
        <w:ind w:left="720" w:hanging="720"/>
      </w:pPr>
      <w:rPr>
        <w:rFonts w:ascii="Arial" w:hAnsi="Arial" w:hint="default"/>
        <w:b w:val="0"/>
        <w:i w:val="0"/>
        <w:caps w:val="0"/>
        <w:strike w:val="0"/>
        <w:dstrike w:val="0"/>
        <w:vanish w:val="0"/>
        <w:sz w:val="22"/>
        <w:vertAlign w:val="baseline"/>
      </w:rPr>
    </w:lvl>
    <w:lvl w:ilvl="1">
      <w:start w:val="1"/>
      <w:numFmt w:val="upperLetter"/>
      <w:lvlText w:val="%2."/>
      <w:lvlJc w:val="left"/>
      <w:pPr>
        <w:tabs>
          <w:tab w:val="num" w:pos="720"/>
        </w:tabs>
        <w:ind w:left="720" w:hanging="450"/>
      </w:pPr>
      <w:rPr>
        <w:rFonts w:ascii="Arial" w:hAnsi="Arial" w:hint="default"/>
        <w:b w:val="0"/>
        <w:i w:val="0"/>
        <w:caps w:val="0"/>
        <w:strike w:val="0"/>
        <w:dstrike w:val="0"/>
        <w:vanish w:val="0"/>
        <w:sz w:val="22"/>
        <w:vertAlign w:val="baseline"/>
      </w:rPr>
    </w:lvl>
    <w:lvl w:ilvl="2">
      <w:start w:val="1"/>
      <w:numFmt w:val="decimal"/>
      <w:lvlText w:val="%3."/>
      <w:lvlJc w:val="left"/>
      <w:pPr>
        <w:tabs>
          <w:tab w:val="num" w:pos="1440"/>
        </w:tabs>
        <w:ind w:left="1440" w:hanging="720"/>
      </w:pPr>
      <w:rPr>
        <w:rFonts w:ascii="Arial" w:hAnsi="Arial" w:cs="Arial" w:hint="default"/>
        <w:b w:val="0"/>
        <w:i w:val="0"/>
        <w:caps w:val="0"/>
        <w:strike w:val="0"/>
        <w:dstrike w:val="0"/>
        <w:vanish w:val="0"/>
        <w:sz w:val="22"/>
        <w:szCs w:val="20"/>
        <w:vertAlign w:val="baseline"/>
      </w:rPr>
    </w:lvl>
    <w:lvl w:ilvl="3">
      <w:start w:val="1"/>
      <w:numFmt w:val="lowerLetter"/>
      <w:lvlText w:val="%4."/>
      <w:lvlJc w:val="left"/>
      <w:pPr>
        <w:tabs>
          <w:tab w:val="num" w:pos="2160"/>
        </w:tabs>
        <w:ind w:left="2160" w:hanging="720"/>
      </w:pPr>
      <w:rPr>
        <w:rFonts w:ascii="Arial" w:hAnsi="Arial" w:hint="default"/>
        <w:b w:val="0"/>
        <w:i w:val="0"/>
        <w:caps w:val="0"/>
        <w:strike w:val="0"/>
        <w:dstrike w:val="0"/>
        <w:vanish w:val="0"/>
        <w:sz w:val="22"/>
        <w:szCs w:val="20"/>
        <w:vertAlign w:val="baseline"/>
      </w:rPr>
    </w:lvl>
    <w:lvl w:ilvl="4">
      <w:start w:val="1"/>
      <w:numFmt w:val="lowerRoman"/>
      <w:lvlText w:val="%5"/>
      <w:lvlJc w:val="left"/>
      <w:pPr>
        <w:tabs>
          <w:tab w:val="num" w:pos="2880"/>
        </w:tabs>
        <w:ind w:left="2880" w:hanging="720"/>
      </w:pPr>
      <w:rPr>
        <w:rFonts w:ascii="Arial" w:hAnsi="Arial" w:hint="default"/>
        <w:b w:val="0"/>
        <w:i w:val="0"/>
        <w:caps w:val="0"/>
        <w:strike w:val="0"/>
        <w:dstrike w:val="0"/>
        <w:vanish w:val="0"/>
        <w:sz w:val="22"/>
        <w:vertAlign w:val="baseline"/>
      </w:rPr>
    </w:lvl>
    <w:lvl w:ilvl="5">
      <w:start w:val="1"/>
      <w:numFmt w:val="none"/>
      <w:lvlText w:val=""/>
      <w:lvlJc w:val="left"/>
      <w:pPr>
        <w:tabs>
          <w:tab w:val="num" w:pos="5040"/>
        </w:tabs>
        <w:ind w:left="5040" w:hanging="720"/>
      </w:pPr>
      <w:rPr>
        <w:rFonts w:hint="default"/>
      </w:rPr>
    </w:lvl>
    <w:lvl w:ilvl="6">
      <w:start w:val="1"/>
      <w:numFmt w:val="none"/>
      <w:lvlText w:val=""/>
      <w:lvlJc w:val="left"/>
      <w:pPr>
        <w:tabs>
          <w:tab w:val="num" w:pos="5040"/>
        </w:tabs>
        <w:ind w:left="5040" w:hanging="1080"/>
      </w:pPr>
      <w:rPr>
        <w:rFonts w:hint="default"/>
      </w:rPr>
    </w:lvl>
    <w:lvl w:ilvl="7">
      <w:start w:val="1"/>
      <w:numFmt w:val="none"/>
      <w:lvlText w:val=""/>
      <w:lvlJc w:val="left"/>
      <w:pPr>
        <w:tabs>
          <w:tab w:val="num" w:pos="5544"/>
        </w:tabs>
        <w:ind w:left="5544" w:hanging="1224"/>
      </w:pPr>
      <w:rPr>
        <w:rFonts w:hint="default"/>
      </w:rPr>
    </w:lvl>
    <w:lvl w:ilvl="8">
      <w:start w:val="1"/>
      <w:numFmt w:val="none"/>
      <w:lvlText w:val=""/>
      <w:lvlJc w:val="left"/>
      <w:pPr>
        <w:tabs>
          <w:tab w:val="num" w:pos="6120"/>
        </w:tabs>
        <w:ind w:left="6120" w:hanging="1440"/>
      </w:pPr>
      <w:rPr>
        <w:rFonts w:hint="default"/>
      </w:rPr>
    </w:lvl>
  </w:abstractNum>
  <w:abstractNum w:abstractNumId="5" w15:restartNumberingAfterBreak="0">
    <w:nsid w:val="2DC64F79"/>
    <w:multiLevelType w:val="hybridMultilevel"/>
    <w:tmpl w:val="4520510A"/>
    <w:lvl w:ilvl="0" w:tplc="BFC81768">
      <w:start w:val="1"/>
      <w:numFmt w:val="decimal"/>
      <w:lvlText w:val="%1."/>
      <w:lvlJc w:val="left"/>
      <w:pPr>
        <w:tabs>
          <w:tab w:val="num" w:pos="1440"/>
        </w:tabs>
        <w:ind w:left="1440" w:hanging="720"/>
      </w:pPr>
      <w:rPr>
        <w:rFonts w:ascii="Arial" w:hAnsi="Arial" w:hint="default"/>
        <w:b w:val="0"/>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7350254"/>
    <w:multiLevelType w:val="multilevel"/>
    <w:tmpl w:val="46B88F8C"/>
    <w:lvl w:ilvl="0">
      <w:start w:val="1"/>
      <w:numFmt w:val="decimalZero"/>
      <w:lvlText w:val="3.%1"/>
      <w:lvlJc w:val="left"/>
      <w:pPr>
        <w:tabs>
          <w:tab w:val="num" w:pos="720"/>
        </w:tabs>
        <w:ind w:left="720" w:hanging="720"/>
      </w:pPr>
      <w:rPr>
        <w:rFonts w:hint="default"/>
      </w:rPr>
    </w:lvl>
    <w:lvl w:ilvl="1">
      <w:start w:val="1"/>
      <w:numFmt w:val="upperLetter"/>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ascii="Arial" w:hAnsi="Arial" w:cs="Arial" w:hint="default"/>
        <w:sz w:val="20"/>
        <w:szCs w:val="20"/>
      </w:rPr>
    </w:lvl>
    <w:lvl w:ilvl="3">
      <w:start w:val="1"/>
      <w:numFmt w:val="lowerLetter"/>
      <w:lvlText w:val="%4."/>
      <w:lvlJc w:val="left"/>
      <w:pPr>
        <w:tabs>
          <w:tab w:val="num" w:pos="2880"/>
        </w:tabs>
        <w:ind w:left="2880" w:hanging="720"/>
      </w:pPr>
      <w:rPr>
        <w:rFonts w:ascii="Arial" w:hAnsi="Arial" w:hint="default"/>
        <w:sz w:val="20"/>
        <w:szCs w:val="20"/>
      </w:rPr>
    </w:lvl>
    <w:lvl w:ilvl="4">
      <w:start w:val="1"/>
      <w:numFmt w:val="decimal"/>
      <w:lvlText w:val="%5)"/>
      <w:lvlJc w:val="left"/>
      <w:pPr>
        <w:tabs>
          <w:tab w:val="num" w:pos="3600"/>
        </w:tabs>
        <w:ind w:left="3600" w:hanging="720"/>
      </w:pPr>
      <w:rPr>
        <w:rFonts w:hint="default"/>
      </w:rPr>
    </w:lvl>
    <w:lvl w:ilvl="5">
      <w:start w:val="1"/>
      <w:numFmt w:val="lowerLetter"/>
      <w:lvlText w:val="%6)"/>
      <w:lvlJc w:val="left"/>
      <w:pPr>
        <w:tabs>
          <w:tab w:val="num" w:pos="5040"/>
        </w:tabs>
        <w:ind w:left="5040" w:hanging="720"/>
      </w:pPr>
      <w:rPr>
        <w:rFonts w:hint="default"/>
      </w:rPr>
    </w:lvl>
    <w:lvl w:ilvl="6">
      <w:start w:val="1"/>
      <w:numFmt w:val="decimal"/>
      <w:lvlText w:val="%1.%2.%3.%4.%5.%6.%7."/>
      <w:lvlJc w:val="left"/>
      <w:pPr>
        <w:tabs>
          <w:tab w:val="num" w:pos="5040"/>
        </w:tabs>
        <w:ind w:left="5040" w:hanging="1080"/>
      </w:pPr>
      <w:rPr>
        <w:rFonts w:hint="default"/>
      </w:rPr>
    </w:lvl>
    <w:lvl w:ilvl="7">
      <w:start w:val="1"/>
      <w:numFmt w:val="decimal"/>
      <w:lvlText w:val="%1.%2.%3.%4.%5.%6.%7.%8."/>
      <w:lvlJc w:val="left"/>
      <w:pPr>
        <w:tabs>
          <w:tab w:val="num" w:pos="5544"/>
        </w:tabs>
        <w:ind w:left="5544" w:hanging="1224"/>
      </w:pPr>
      <w:rPr>
        <w:rFonts w:hint="default"/>
      </w:rPr>
    </w:lvl>
    <w:lvl w:ilvl="8">
      <w:start w:val="1"/>
      <w:numFmt w:val="decimal"/>
      <w:lvlText w:val="%1.%2.%3.%4.%5.%6.%7.%8.%9."/>
      <w:lvlJc w:val="left"/>
      <w:pPr>
        <w:tabs>
          <w:tab w:val="num" w:pos="6120"/>
        </w:tabs>
        <w:ind w:left="6120" w:hanging="1440"/>
      </w:pPr>
      <w:rPr>
        <w:rFonts w:hint="default"/>
      </w:rPr>
    </w:lvl>
  </w:abstractNum>
  <w:abstractNum w:abstractNumId="7" w15:restartNumberingAfterBreak="0">
    <w:nsid w:val="4AE615DB"/>
    <w:multiLevelType w:val="multilevel"/>
    <w:tmpl w:val="CF9E6EF6"/>
    <w:lvl w:ilvl="0">
      <w:start w:val="1"/>
      <w:numFmt w:val="decimal"/>
      <w:pStyle w:val="Heading1"/>
      <w:suff w:val="nothing"/>
      <w:lvlText w:val="PART %1 – "/>
      <w:lvlJc w:val="left"/>
      <w:pPr>
        <w:ind w:left="720" w:hanging="720"/>
      </w:pPr>
      <w:rPr>
        <w:rFonts w:ascii="Arial" w:hAnsi="Arial" w:hint="default"/>
        <w:b/>
        <w:i w:val="0"/>
        <w:caps w:val="0"/>
        <w:strike w:val="0"/>
        <w:dstrike w:val="0"/>
        <w:vanish w:val="0"/>
        <w:sz w:val="22"/>
        <w:u w:val="none"/>
        <w:vertAlign w:val="baseline"/>
      </w:rPr>
    </w:lvl>
    <w:lvl w:ilvl="1">
      <w:start w:val="1"/>
      <w:numFmt w:val="decimalZero"/>
      <w:pStyle w:val="Heading2"/>
      <w:lvlText w:val="%1.%2"/>
      <w:lvlJc w:val="left"/>
      <w:pPr>
        <w:tabs>
          <w:tab w:val="num" w:pos="720"/>
        </w:tabs>
        <w:ind w:left="0" w:firstLine="0"/>
      </w:pPr>
      <w:rPr>
        <w:rFonts w:ascii="Arial" w:hAnsi="Arial" w:hint="default"/>
        <w:b/>
        <w:i w:val="0"/>
        <w:caps w:val="0"/>
        <w:strike w:val="0"/>
        <w:dstrike w:val="0"/>
        <w:vanish w:val="0"/>
        <w:sz w:val="22"/>
        <w:vertAlign w:val="baseline"/>
      </w:rPr>
    </w:lvl>
    <w:lvl w:ilvl="2">
      <w:start w:val="1"/>
      <w:numFmt w:val="upperLetter"/>
      <w:pStyle w:val="Heading3"/>
      <w:lvlText w:val="%3."/>
      <w:lvlJc w:val="left"/>
      <w:pPr>
        <w:tabs>
          <w:tab w:val="num" w:pos="720"/>
        </w:tabs>
        <w:ind w:left="720" w:hanging="432"/>
      </w:pPr>
      <w:rPr>
        <w:rFonts w:ascii="Arial" w:hAnsi="Arial" w:cs="Arial" w:hint="default"/>
        <w:b w:val="0"/>
        <w:i w:val="0"/>
        <w:caps w:val="0"/>
        <w:strike w:val="0"/>
        <w:dstrike w:val="0"/>
        <w:vanish w:val="0"/>
        <w:sz w:val="22"/>
        <w:szCs w:val="20"/>
        <w:vertAlign w:val="baseline"/>
      </w:rPr>
    </w:lvl>
    <w:lvl w:ilvl="3">
      <w:start w:val="1"/>
      <w:numFmt w:val="decimal"/>
      <w:pStyle w:val="Heading4"/>
      <w:lvlText w:val="%4."/>
      <w:lvlJc w:val="left"/>
      <w:pPr>
        <w:tabs>
          <w:tab w:val="num" w:pos="1296"/>
        </w:tabs>
        <w:ind w:left="1296" w:hanging="576"/>
      </w:pPr>
      <w:rPr>
        <w:rFonts w:ascii="Arial" w:hAnsi="Arial" w:hint="default"/>
        <w:b w:val="0"/>
        <w:i w:val="0"/>
        <w:caps w:val="0"/>
        <w:strike w:val="0"/>
        <w:dstrike w:val="0"/>
        <w:vanish w:val="0"/>
        <w:sz w:val="22"/>
        <w:szCs w:val="20"/>
        <w:vertAlign w:val="baseline"/>
      </w:rPr>
    </w:lvl>
    <w:lvl w:ilvl="4">
      <w:start w:val="1"/>
      <w:numFmt w:val="lowerLetter"/>
      <w:pStyle w:val="Heading5"/>
      <w:lvlText w:val="%5."/>
      <w:lvlJc w:val="left"/>
      <w:pPr>
        <w:tabs>
          <w:tab w:val="num" w:pos="1872"/>
        </w:tabs>
        <w:ind w:left="1872" w:hanging="576"/>
      </w:pPr>
      <w:rPr>
        <w:rFonts w:ascii="Arial" w:hAnsi="Arial" w:hint="default"/>
        <w:b w:val="0"/>
        <w:i w:val="0"/>
        <w:caps w:val="0"/>
        <w:strike w:val="0"/>
        <w:dstrike w:val="0"/>
        <w:vanish w:val="0"/>
        <w:sz w:val="22"/>
        <w:vertAlign w:val="baseline"/>
      </w:rPr>
    </w:lvl>
    <w:lvl w:ilvl="5">
      <w:start w:val="1"/>
      <w:numFmt w:val="decimal"/>
      <w:pStyle w:val="Heading6"/>
      <w:lvlText w:val="%6)"/>
      <w:lvlJc w:val="left"/>
      <w:pPr>
        <w:tabs>
          <w:tab w:val="num" w:pos="2448"/>
        </w:tabs>
        <w:ind w:left="2448" w:hanging="576"/>
      </w:pPr>
      <w:rPr>
        <w:rFonts w:hint="default"/>
      </w:rPr>
    </w:lvl>
    <w:lvl w:ilvl="6">
      <w:start w:val="1"/>
      <w:numFmt w:val="lowerLetter"/>
      <w:pStyle w:val="Heading7"/>
      <w:lvlText w:val="%7)"/>
      <w:lvlJc w:val="left"/>
      <w:pPr>
        <w:ind w:left="3024" w:hanging="576"/>
      </w:pPr>
      <w:rPr>
        <w:rFonts w:hint="default"/>
      </w:rPr>
    </w:lvl>
    <w:lvl w:ilvl="7">
      <w:start w:val="1"/>
      <w:numFmt w:val="none"/>
      <w:lvlText w:val=""/>
      <w:lvlJc w:val="left"/>
      <w:pPr>
        <w:tabs>
          <w:tab w:val="num" w:pos="5544"/>
        </w:tabs>
        <w:ind w:left="5544" w:hanging="1224"/>
      </w:pPr>
      <w:rPr>
        <w:rFonts w:hint="default"/>
      </w:rPr>
    </w:lvl>
    <w:lvl w:ilvl="8">
      <w:start w:val="1"/>
      <w:numFmt w:val="none"/>
      <w:lvlText w:val=""/>
      <w:lvlJc w:val="left"/>
      <w:pPr>
        <w:tabs>
          <w:tab w:val="num" w:pos="6120"/>
        </w:tabs>
        <w:ind w:left="6120" w:hanging="1440"/>
      </w:pPr>
      <w:rPr>
        <w:rFonts w:hint="default"/>
      </w:rPr>
    </w:lvl>
  </w:abstractNum>
  <w:abstractNum w:abstractNumId="8" w15:restartNumberingAfterBreak="0">
    <w:nsid w:val="4D44764E"/>
    <w:multiLevelType w:val="hybridMultilevel"/>
    <w:tmpl w:val="BEECFDE4"/>
    <w:lvl w:ilvl="0" w:tplc="5F46607C">
      <w:start w:val="1"/>
      <w:numFmt w:val="decimal"/>
      <w:lvlText w:val="%1."/>
      <w:lvlJc w:val="left"/>
      <w:pPr>
        <w:tabs>
          <w:tab w:val="num" w:pos="1440"/>
        </w:tabs>
        <w:ind w:left="1440" w:hanging="720"/>
      </w:pPr>
      <w:rPr>
        <w:rFonts w:ascii="Arial" w:hAnsi="Arial" w:hint="default"/>
        <w:b w:val="0"/>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DE50E3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DED3C1F"/>
    <w:multiLevelType w:val="multilevel"/>
    <w:tmpl w:val="AAD8B37E"/>
    <w:lvl w:ilvl="0">
      <w:start w:val="1"/>
      <w:numFmt w:val="decimal"/>
      <w:lvlText w:val="%1."/>
      <w:lvlJc w:val="left"/>
      <w:pPr>
        <w:tabs>
          <w:tab w:val="num" w:pos="1440"/>
        </w:tabs>
        <w:ind w:left="1440" w:hanging="720"/>
      </w:pPr>
      <w:rPr>
        <w:rFonts w:ascii="Arial" w:hAnsi="Arial" w:hint="default"/>
        <w:b w:val="0"/>
        <w:i w:val="0"/>
        <w:sz w:val="22"/>
      </w:rPr>
    </w:lvl>
    <w:lvl w:ilvl="1">
      <w:start w:val="5"/>
      <w:numFmt w:val="decimalZero"/>
      <w:isLgl/>
      <w:lvlText w:val="%1.%2"/>
      <w:lvlJc w:val="left"/>
      <w:pPr>
        <w:tabs>
          <w:tab w:val="num" w:pos="360"/>
        </w:tabs>
        <w:ind w:left="360" w:hanging="720"/>
      </w:pPr>
      <w:rPr>
        <w:rFonts w:hint="default"/>
      </w:rPr>
    </w:lvl>
    <w:lvl w:ilvl="2">
      <w:start w:val="1"/>
      <w:numFmt w:val="decimal"/>
      <w:isLgl/>
      <w:lvlText w:val="%1.%2.%3"/>
      <w:lvlJc w:val="left"/>
      <w:pPr>
        <w:tabs>
          <w:tab w:val="num" w:pos="360"/>
        </w:tabs>
        <w:ind w:left="360" w:hanging="720"/>
      </w:pPr>
      <w:rPr>
        <w:rFonts w:hint="default"/>
      </w:rPr>
    </w:lvl>
    <w:lvl w:ilvl="3">
      <w:start w:val="1"/>
      <w:numFmt w:val="decimal"/>
      <w:isLgl/>
      <w:lvlText w:val="%1.%2.%3.%4"/>
      <w:lvlJc w:val="left"/>
      <w:pPr>
        <w:tabs>
          <w:tab w:val="num" w:pos="720"/>
        </w:tabs>
        <w:ind w:left="720" w:hanging="1080"/>
      </w:pPr>
      <w:rPr>
        <w:rFonts w:hint="default"/>
      </w:rPr>
    </w:lvl>
    <w:lvl w:ilvl="4">
      <w:start w:val="1"/>
      <w:numFmt w:val="decimal"/>
      <w:isLgl/>
      <w:lvlText w:val="%1.%2.%3.%4.%5"/>
      <w:lvlJc w:val="left"/>
      <w:pPr>
        <w:tabs>
          <w:tab w:val="num" w:pos="1080"/>
        </w:tabs>
        <w:ind w:left="1080" w:hanging="1440"/>
      </w:pPr>
      <w:rPr>
        <w:rFonts w:hint="default"/>
      </w:rPr>
    </w:lvl>
    <w:lvl w:ilvl="5">
      <w:start w:val="1"/>
      <w:numFmt w:val="decimal"/>
      <w:isLgl/>
      <w:lvlText w:val="%1.%2.%3.%4.%5.%6"/>
      <w:lvlJc w:val="left"/>
      <w:pPr>
        <w:tabs>
          <w:tab w:val="num" w:pos="1080"/>
        </w:tabs>
        <w:ind w:left="1080" w:hanging="1440"/>
      </w:pPr>
      <w:rPr>
        <w:rFonts w:hint="default"/>
      </w:rPr>
    </w:lvl>
    <w:lvl w:ilvl="6">
      <w:start w:val="1"/>
      <w:numFmt w:val="decimal"/>
      <w:isLgl/>
      <w:lvlText w:val="%1.%2.%3.%4.%5.%6.%7"/>
      <w:lvlJc w:val="left"/>
      <w:pPr>
        <w:tabs>
          <w:tab w:val="num" w:pos="1440"/>
        </w:tabs>
        <w:ind w:left="1440" w:hanging="1800"/>
      </w:pPr>
      <w:rPr>
        <w:rFonts w:hint="default"/>
      </w:rPr>
    </w:lvl>
    <w:lvl w:ilvl="7">
      <w:start w:val="1"/>
      <w:numFmt w:val="decimal"/>
      <w:isLgl/>
      <w:lvlText w:val="%1.%2.%3.%4.%5.%6.%7.%8"/>
      <w:lvlJc w:val="left"/>
      <w:pPr>
        <w:tabs>
          <w:tab w:val="num" w:pos="1800"/>
        </w:tabs>
        <w:ind w:left="1800" w:hanging="2160"/>
      </w:pPr>
      <w:rPr>
        <w:rFonts w:hint="default"/>
      </w:rPr>
    </w:lvl>
    <w:lvl w:ilvl="8">
      <w:start w:val="1"/>
      <w:numFmt w:val="decimal"/>
      <w:isLgl/>
      <w:lvlText w:val="%1.%2.%3.%4.%5.%6.%7.%8.%9"/>
      <w:lvlJc w:val="left"/>
      <w:pPr>
        <w:tabs>
          <w:tab w:val="num" w:pos="1800"/>
        </w:tabs>
        <w:ind w:left="1800" w:hanging="2160"/>
      </w:pPr>
      <w:rPr>
        <w:rFonts w:hint="default"/>
      </w:rPr>
    </w:lvl>
  </w:abstractNum>
  <w:abstractNum w:abstractNumId="11" w15:restartNumberingAfterBreak="0">
    <w:nsid w:val="5171126E"/>
    <w:multiLevelType w:val="hybridMultilevel"/>
    <w:tmpl w:val="80026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2C221F"/>
    <w:multiLevelType w:val="multilevel"/>
    <w:tmpl w:val="47B69836"/>
    <w:lvl w:ilvl="0">
      <w:start w:val="1"/>
      <w:numFmt w:val="decimalZero"/>
      <w:lvlText w:val="2.%1"/>
      <w:lvlJc w:val="left"/>
      <w:pPr>
        <w:tabs>
          <w:tab w:val="num" w:pos="720"/>
        </w:tabs>
        <w:ind w:left="720" w:hanging="720"/>
      </w:pPr>
      <w:rPr>
        <w:rFonts w:hint="default"/>
      </w:rPr>
    </w:lvl>
    <w:lvl w:ilvl="1">
      <w:start w:val="1"/>
      <w:numFmt w:val="upperLetter"/>
      <w:lvlText w:val="%2."/>
      <w:lvlJc w:val="left"/>
      <w:pPr>
        <w:tabs>
          <w:tab w:val="num" w:pos="720"/>
        </w:tabs>
        <w:ind w:left="720" w:hanging="450"/>
      </w:pPr>
      <w:rPr>
        <w:rFonts w:hint="default"/>
      </w:rPr>
    </w:lvl>
    <w:lvl w:ilvl="2">
      <w:start w:val="1"/>
      <w:numFmt w:val="decimal"/>
      <w:lvlText w:val="%3."/>
      <w:lvlJc w:val="left"/>
      <w:pPr>
        <w:tabs>
          <w:tab w:val="num" w:pos="1440"/>
        </w:tabs>
        <w:ind w:left="1440" w:hanging="720"/>
      </w:pPr>
      <w:rPr>
        <w:rFonts w:ascii="Arial" w:hAnsi="Arial" w:cs="Arial" w:hint="default"/>
        <w:sz w:val="22"/>
        <w:szCs w:val="20"/>
      </w:rPr>
    </w:lvl>
    <w:lvl w:ilvl="3">
      <w:start w:val="1"/>
      <w:numFmt w:val="lowerLetter"/>
      <w:lvlText w:val="%4."/>
      <w:lvlJc w:val="left"/>
      <w:pPr>
        <w:tabs>
          <w:tab w:val="num" w:pos="2160"/>
        </w:tabs>
        <w:ind w:left="2160" w:hanging="720"/>
      </w:pPr>
      <w:rPr>
        <w:rFonts w:ascii="Arial" w:hAnsi="Arial" w:hint="default"/>
        <w:sz w:val="22"/>
        <w:szCs w:val="20"/>
      </w:rPr>
    </w:lvl>
    <w:lvl w:ilvl="4">
      <w:start w:val="1"/>
      <w:numFmt w:val="lowerRoman"/>
      <w:lvlText w:val="%5"/>
      <w:lvlJc w:val="left"/>
      <w:pPr>
        <w:tabs>
          <w:tab w:val="num" w:pos="2880"/>
        </w:tabs>
        <w:ind w:left="2880" w:hanging="720"/>
      </w:pPr>
      <w:rPr>
        <w:rFonts w:hint="default"/>
      </w:rPr>
    </w:lvl>
    <w:lvl w:ilvl="5">
      <w:start w:val="1"/>
      <w:numFmt w:val="none"/>
      <w:lvlText w:val=""/>
      <w:lvlJc w:val="left"/>
      <w:pPr>
        <w:tabs>
          <w:tab w:val="num" w:pos="5040"/>
        </w:tabs>
        <w:ind w:left="5040" w:hanging="720"/>
      </w:pPr>
      <w:rPr>
        <w:rFonts w:hint="default"/>
      </w:rPr>
    </w:lvl>
    <w:lvl w:ilvl="6">
      <w:start w:val="1"/>
      <w:numFmt w:val="none"/>
      <w:lvlText w:val=""/>
      <w:lvlJc w:val="left"/>
      <w:pPr>
        <w:tabs>
          <w:tab w:val="num" w:pos="5040"/>
        </w:tabs>
        <w:ind w:left="5040" w:hanging="1080"/>
      </w:pPr>
      <w:rPr>
        <w:rFonts w:hint="default"/>
      </w:rPr>
    </w:lvl>
    <w:lvl w:ilvl="7">
      <w:start w:val="1"/>
      <w:numFmt w:val="none"/>
      <w:lvlText w:val=""/>
      <w:lvlJc w:val="left"/>
      <w:pPr>
        <w:tabs>
          <w:tab w:val="num" w:pos="5544"/>
        </w:tabs>
        <w:ind w:left="5544" w:hanging="1224"/>
      </w:pPr>
      <w:rPr>
        <w:rFonts w:hint="default"/>
      </w:rPr>
    </w:lvl>
    <w:lvl w:ilvl="8">
      <w:start w:val="1"/>
      <w:numFmt w:val="none"/>
      <w:lvlText w:val=""/>
      <w:lvlJc w:val="left"/>
      <w:pPr>
        <w:tabs>
          <w:tab w:val="num" w:pos="6120"/>
        </w:tabs>
        <w:ind w:left="6120" w:hanging="1440"/>
      </w:pPr>
      <w:rPr>
        <w:rFonts w:hint="default"/>
      </w:rPr>
    </w:lvl>
  </w:abstractNum>
  <w:abstractNum w:abstractNumId="13" w15:restartNumberingAfterBreak="0">
    <w:nsid w:val="57534A39"/>
    <w:multiLevelType w:val="hybridMultilevel"/>
    <w:tmpl w:val="A3AA2BD4"/>
    <w:lvl w:ilvl="0" w:tplc="76C4D7E0">
      <w:start w:val="1"/>
      <w:numFmt w:val="upperLetter"/>
      <w:lvlText w:val="%1."/>
      <w:lvlJc w:val="left"/>
      <w:pPr>
        <w:tabs>
          <w:tab w:val="num" w:pos="720"/>
        </w:tabs>
        <w:ind w:left="720" w:hanging="475"/>
      </w:pPr>
      <w:rPr>
        <w:rFonts w:ascii="Arial" w:hAnsi="Arial" w:hint="default"/>
        <w:b w:val="0"/>
        <w:i w:val="0"/>
        <w:sz w:val="22"/>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14" w15:restartNumberingAfterBreak="0">
    <w:nsid w:val="5C9806AE"/>
    <w:multiLevelType w:val="multilevel"/>
    <w:tmpl w:val="7DC806E4"/>
    <w:lvl w:ilvl="0">
      <w:start w:val="1"/>
      <w:numFmt w:val="decimal"/>
      <w:suff w:val="nothing"/>
      <w:lvlText w:val="PART %1 – "/>
      <w:lvlJc w:val="left"/>
      <w:pPr>
        <w:ind w:left="720" w:hanging="720"/>
      </w:pPr>
      <w:rPr>
        <w:rFonts w:ascii="Arial" w:hAnsi="Arial" w:hint="default"/>
        <w:b w:val="0"/>
        <w:i w:val="0"/>
        <w:caps w:val="0"/>
        <w:strike w:val="0"/>
        <w:dstrike w:val="0"/>
        <w:vanish w:val="0"/>
        <w:sz w:val="22"/>
        <w:u w:val="single"/>
        <w:vertAlign w:val="baseline"/>
      </w:rPr>
    </w:lvl>
    <w:lvl w:ilvl="1">
      <w:start w:val="1"/>
      <w:numFmt w:val="decimalZero"/>
      <w:lvlText w:val="%1.%2"/>
      <w:lvlJc w:val="left"/>
      <w:pPr>
        <w:tabs>
          <w:tab w:val="num" w:pos="720"/>
        </w:tabs>
        <w:ind w:left="0" w:firstLine="0"/>
      </w:pPr>
      <w:rPr>
        <w:rFonts w:ascii="Arial" w:hAnsi="Arial" w:hint="default"/>
        <w:b w:val="0"/>
        <w:i w:val="0"/>
        <w:caps w:val="0"/>
        <w:strike w:val="0"/>
        <w:dstrike w:val="0"/>
        <w:vanish w:val="0"/>
        <w:sz w:val="22"/>
        <w:vertAlign w:val="baseline"/>
      </w:rPr>
    </w:lvl>
    <w:lvl w:ilvl="2">
      <w:start w:val="1"/>
      <w:numFmt w:val="upperLetter"/>
      <w:lvlText w:val="%3."/>
      <w:lvlJc w:val="left"/>
      <w:pPr>
        <w:tabs>
          <w:tab w:val="num" w:pos="1440"/>
        </w:tabs>
        <w:ind w:left="1440" w:hanging="720"/>
      </w:pPr>
      <w:rPr>
        <w:rFonts w:ascii="Arial" w:hAnsi="Arial" w:cs="Arial" w:hint="default"/>
        <w:b w:val="0"/>
        <w:i w:val="0"/>
        <w:caps w:val="0"/>
        <w:strike w:val="0"/>
        <w:dstrike w:val="0"/>
        <w:vanish w:val="0"/>
        <w:sz w:val="22"/>
        <w:szCs w:val="20"/>
        <w:vertAlign w:val="baseline"/>
      </w:rPr>
    </w:lvl>
    <w:lvl w:ilvl="3">
      <w:start w:val="1"/>
      <w:numFmt w:val="lowerLetter"/>
      <w:lvlText w:val="%4."/>
      <w:lvlJc w:val="left"/>
      <w:pPr>
        <w:tabs>
          <w:tab w:val="num" w:pos="2160"/>
        </w:tabs>
        <w:ind w:left="2160" w:hanging="720"/>
      </w:pPr>
      <w:rPr>
        <w:rFonts w:ascii="Arial" w:hAnsi="Arial" w:hint="default"/>
        <w:b w:val="0"/>
        <w:i w:val="0"/>
        <w:caps w:val="0"/>
        <w:strike w:val="0"/>
        <w:dstrike w:val="0"/>
        <w:vanish w:val="0"/>
        <w:sz w:val="22"/>
        <w:szCs w:val="20"/>
        <w:vertAlign w:val="baseline"/>
      </w:rPr>
    </w:lvl>
    <w:lvl w:ilvl="4">
      <w:start w:val="1"/>
      <w:numFmt w:val="lowerRoman"/>
      <w:lvlText w:val="%5."/>
      <w:lvlJc w:val="left"/>
      <w:pPr>
        <w:tabs>
          <w:tab w:val="num" w:pos="2880"/>
        </w:tabs>
        <w:ind w:left="2880" w:hanging="720"/>
      </w:pPr>
      <w:rPr>
        <w:rFonts w:ascii="Arial" w:hAnsi="Arial" w:hint="default"/>
        <w:b w:val="0"/>
        <w:i w:val="0"/>
        <w:caps w:val="0"/>
        <w:strike w:val="0"/>
        <w:dstrike w:val="0"/>
        <w:vanish w:val="0"/>
        <w:sz w:val="22"/>
        <w:vertAlign w:val="baseline"/>
      </w:rPr>
    </w:lvl>
    <w:lvl w:ilvl="5">
      <w:start w:val="1"/>
      <w:numFmt w:val="none"/>
      <w:lvlText w:val=""/>
      <w:lvlJc w:val="left"/>
      <w:pPr>
        <w:tabs>
          <w:tab w:val="num" w:pos="5040"/>
        </w:tabs>
        <w:ind w:left="5040" w:hanging="720"/>
      </w:pPr>
      <w:rPr>
        <w:rFonts w:hint="default"/>
      </w:rPr>
    </w:lvl>
    <w:lvl w:ilvl="6">
      <w:start w:val="1"/>
      <w:numFmt w:val="none"/>
      <w:lvlText w:val=""/>
      <w:lvlJc w:val="left"/>
      <w:pPr>
        <w:tabs>
          <w:tab w:val="num" w:pos="5040"/>
        </w:tabs>
        <w:ind w:left="5040" w:hanging="1080"/>
      </w:pPr>
      <w:rPr>
        <w:rFonts w:hint="default"/>
      </w:rPr>
    </w:lvl>
    <w:lvl w:ilvl="7">
      <w:start w:val="1"/>
      <w:numFmt w:val="none"/>
      <w:lvlText w:val=""/>
      <w:lvlJc w:val="left"/>
      <w:pPr>
        <w:tabs>
          <w:tab w:val="num" w:pos="5544"/>
        </w:tabs>
        <w:ind w:left="5544" w:hanging="1224"/>
      </w:pPr>
      <w:rPr>
        <w:rFonts w:hint="default"/>
      </w:rPr>
    </w:lvl>
    <w:lvl w:ilvl="8">
      <w:start w:val="1"/>
      <w:numFmt w:val="none"/>
      <w:lvlText w:val=""/>
      <w:lvlJc w:val="left"/>
      <w:pPr>
        <w:tabs>
          <w:tab w:val="num" w:pos="6120"/>
        </w:tabs>
        <w:ind w:left="6120" w:hanging="1440"/>
      </w:pPr>
      <w:rPr>
        <w:rFonts w:hint="default"/>
      </w:rPr>
    </w:lvl>
  </w:abstractNum>
  <w:abstractNum w:abstractNumId="15" w15:restartNumberingAfterBreak="0">
    <w:nsid w:val="66B800CB"/>
    <w:multiLevelType w:val="multilevel"/>
    <w:tmpl w:val="29F298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6E31223E"/>
    <w:multiLevelType w:val="hybridMultilevel"/>
    <w:tmpl w:val="D7384034"/>
    <w:lvl w:ilvl="0" w:tplc="04C42FD0">
      <w:start w:val="1"/>
      <w:numFmt w:val="decimal"/>
      <w:lvlText w:val="%1."/>
      <w:lvlJc w:val="left"/>
      <w:pPr>
        <w:tabs>
          <w:tab w:val="num" w:pos="1440"/>
        </w:tabs>
        <w:ind w:left="1440" w:hanging="720"/>
      </w:pPr>
      <w:rPr>
        <w:rFonts w:ascii="Arial" w:hAnsi="Arial" w:hint="default"/>
        <w:b w:val="0"/>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63F2F07"/>
    <w:multiLevelType w:val="multilevel"/>
    <w:tmpl w:val="012AE3F2"/>
    <w:lvl w:ilvl="0">
      <w:start w:val="1"/>
      <w:numFmt w:val="decimalZero"/>
      <w:lvlText w:val="2.%1"/>
      <w:lvlJc w:val="left"/>
      <w:pPr>
        <w:tabs>
          <w:tab w:val="num" w:pos="720"/>
        </w:tabs>
        <w:ind w:left="720" w:hanging="720"/>
      </w:pPr>
      <w:rPr>
        <w:rFonts w:hint="default"/>
      </w:rPr>
    </w:lvl>
    <w:lvl w:ilvl="1">
      <w:start w:val="1"/>
      <w:numFmt w:val="upperLetter"/>
      <w:lvlText w:val="%2."/>
      <w:lvlJc w:val="left"/>
      <w:pPr>
        <w:tabs>
          <w:tab w:val="num" w:pos="1440"/>
        </w:tabs>
        <w:ind w:left="1080" w:hanging="360"/>
      </w:pPr>
      <w:rPr>
        <w:rFonts w:hint="default"/>
      </w:rPr>
    </w:lvl>
    <w:lvl w:ilvl="2">
      <w:start w:val="1"/>
      <w:numFmt w:val="decimal"/>
      <w:lvlText w:val="%3."/>
      <w:lvlJc w:val="left"/>
      <w:pPr>
        <w:tabs>
          <w:tab w:val="num" w:pos="2160"/>
        </w:tabs>
        <w:ind w:left="1800" w:hanging="360"/>
      </w:pPr>
      <w:rPr>
        <w:rFonts w:ascii="Arial" w:hAnsi="Arial" w:cs="Arial" w:hint="default"/>
        <w:sz w:val="22"/>
        <w:szCs w:val="20"/>
      </w:rPr>
    </w:lvl>
    <w:lvl w:ilvl="3">
      <w:start w:val="1"/>
      <w:numFmt w:val="lowerLetter"/>
      <w:lvlText w:val="%4."/>
      <w:lvlJc w:val="left"/>
      <w:pPr>
        <w:tabs>
          <w:tab w:val="num" w:pos="2880"/>
        </w:tabs>
        <w:ind w:left="2520" w:hanging="360"/>
      </w:pPr>
      <w:rPr>
        <w:rFonts w:ascii="Arial" w:hAnsi="Arial" w:hint="default"/>
        <w:sz w:val="22"/>
        <w:szCs w:val="20"/>
      </w:rPr>
    </w:lvl>
    <w:lvl w:ilvl="4">
      <w:start w:val="1"/>
      <w:numFmt w:val="lowerRoman"/>
      <w:lvlText w:val="%5"/>
      <w:lvlJc w:val="left"/>
      <w:pPr>
        <w:tabs>
          <w:tab w:val="num" w:pos="3600"/>
        </w:tabs>
        <w:ind w:left="3240" w:hanging="360"/>
      </w:pPr>
      <w:rPr>
        <w:rFonts w:hint="default"/>
      </w:rPr>
    </w:lvl>
    <w:lvl w:ilvl="5">
      <w:start w:val="1"/>
      <w:numFmt w:val="none"/>
      <w:lvlText w:val=""/>
      <w:lvlJc w:val="left"/>
      <w:pPr>
        <w:tabs>
          <w:tab w:val="num" w:pos="5040"/>
        </w:tabs>
        <w:ind w:left="5040" w:hanging="720"/>
      </w:pPr>
      <w:rPr>
        <w:rFonts w:hint="default"/>
      </w:rPr>
    </w:lvl>
    <w:lvl w:ilvl="6">
      <w:start w:val="1"/>
      <w:numFmt w:val="none"/>
      <w:lvlText w:val=""/>
      <w:lvlJc w:val="left"/>
      <w:pPr>
        <w:tabs>
          <w:tab w:val="num" w:pos="5040"/>
        </w:tabs>
        <w:ind w:left="5040" w:hanging="1080"/>
      </w:pPr>
      <w:rPr>
        <w:rFonts w:hint="default"/>
      </w:rPr>
    </w:lvl>
    <w:lvl w:ilvl="7">
      <w:start w:val="1"/>
      <w:numFmt w:val="none"/>
      <w:lvlText w:val=""/>
      <w:lvlJc w:val="left"/>
      <w:pPr>
        <w:tabs>
          <w:tab w:val="num" w:pos="5544"/>
        </w:tabs>
        <w:ind w:left="5544" w:hanging="1224"/>
      </w:pPr>
      <w:rPr>
        <w:rFonts w:hint="default"/>
      </w:rPr>
    </w:lvl>
    <w:lvl w:ilvl="8">
      <w:start w:val="1"/>
      <w:numFmt w:val="none"/>
      <w:lvlText w:val=""/>
      <w:lvlJc w:val="left"/>
      <w:pPr>
        <w:tabs>
          <w:tab w:val="num" w:pos="6120"/>
        </w:tabs>
        <w:ind w:left="6120" w:hanging="1440"/>
      </w:pPr>
      <w:rPr>
        <w:rFonts w:hint="default"/>
      </w:rPr>
    </w:lvl>
  </w:abstractNum>
  <w:num w:numId="1" w16cid:durableId="1379627113">
    <w:abstractNumId w:val="13"/>
  </w:num>
  <w:num w:numId="2" w16cid:durableId="507797752">
    <w:abstractNumId w:val="2"/>
  </w:num>
  <w:num w:numId="3" w16cid:durableId="418256428">
    <w:abstractNumId w:val="8"/>
  </w:num>
  <w:num w:numId="4" w16cid:durableId="2061440488">
    <w:abstractNumId w:val="16"/>
  </w:num>
  <w:num w:numId="5" w16cid:durableId="1461610268">
    <w:abstractNumId w:val="5"/>
  </w:num>
  <w:num w:numId="6" w16cid:durableId="1122335553">
    <w:abstractNumId w:val="1"/>
  </w:num>
  <w:num w:numId="7" w16cid:durableId="244386912">
    <w:abstractNumId w:val="10"/>
  </w:num>
  <w:num w:numId="8" w16cid:durableId="1236817127">
    <w:abstractNumId w:val="6"/>
  </w:num>
  <w:num w:numId="9" w16cid:durableId="2104766027">
    <w:abstractNumId w:val="0"/>
  </w:num>
  <w:num w:numId="10" w16cid:durableId="1473717130">
    <w:abstractNumId w:val="3"/>
  </w:num>
  <w:num w:numId="11" w16cid:durableId="978193272">
    <w:abstractNumId w:val="4"/>
  </w:num>
  <w:num w:numId="12" w16cid:durableId="202402178">
    <w:abstractNumId w:val="9"/>
  </w:num>
  <w:num w:numId="13" w16cid:durableId="682240421">
    <w:abstractNumId w:val="17"/>
  </w:num>
  <w:num w:numId="14" w16cid:durableId="1214273275">
    <w:abstractNumId w:val="12"/>
  </w:num>
  <w:num w:numId="15" w16cid:durableId="234439916">
    <w:abstractNumId w:val="0"/>
    <w:lvlOverride w:ilvl="0">
      <w:startOverride w:val="1"/>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193169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05398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07712864">
    <w:abstractNumId w:val="14"/>
  </w:num>
  <w:num w:numId="19" w16cid:durableId="1153717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98539177">
    <w:abstractNumId w:val="7"/>
  </w:num>
  <w:num w:numId="21" w16cid:durableId="1219029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56428178">
    <w:abstractNumId w:val="11"/>
  </w:num>
  <w:num w:numId="23" w16cid:durableId="789591203">
    <w:abstractNumId w:val="15"/>
  </w:num>
  <w:num w:numId="24" w16cid:durableId="2982677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440761460">
    <w:abstractNumId w:val="7"/>
  </w:num>
  <w:num w:numId="26" w16cid:durableId="616763848">
    <w:abstractNumId w:val="7"/>
  </w:num>
  <w:num w:numId="27" w16cid:durableId="8681571">
    <w:abstractNumId w:val="7"/>
  </w:num>
  <w:num w:numId="28" w16cid:durableId="1240217219">
    <w:abstractNumId w:val="7"/>
  </w:num>
  <w:num w:numId="29" w16cid:durableId="1906452457">
    <w:abstractNumId w:val="7"/>
  </w:num>
  <w:num w:numId="30" w16cid:durableId="1881434391">
    <w:abstractNumId w:val="7"/>
  </w:num>
  <w:num w:numId="31" w16cid:durableId="80173237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upplee, Mark">
    <w15:presenceInfo w15:providerId="AD" w15:userId="S::MSupplee@hazenandsawyer.com::0ac8348e-3379-4449-9266-3c4592e797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embedSystemFonts/>
  <w:bordersDoNotSurroundHeader/>
  <w:bordersDoNotSurroundFooter/>
  <w:attachedTemplate r:id="rId1"/>
  <w:stylePaneFormatFilter w:val="B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1"/>
  <w:trackRevision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 w:id="1"/>
  </w:footnotePr>
  <w:endnotePr>
    <w:numFmt w:val="decimal"/>
    <w:endnote w:id="-1"/>
    <w:endnote w:id="0"/>
    <w:endnote w:id="1"/>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1C5"/>
    <w:rsid w:val="00000D91"/>
    <w:rsid w:val="00006654"/>
    <w:rsid w:val="000101B1"/>
    <w:rsid w:val="00014107"/>
    <w:rsid w:val="00016CB9"/>
    <w:rsid w:val="00016DB1"/>
    <w:rsid w:val="00017ABE"/>
    <w:rsid w:val="000233A9"/>
    <w:rsid w:val="00034BE8"/>
    <w:rsid w:val="00036393"/>
    <w:rsid w:val="000365C5"/>
    <w:rsid w:val="0004608D"/>
    <w:rsid w:val="00047B4B"/>
    <w:rsid w:val="0005076D"/>
    <w:rsid w:val="000509A9"/>
    <w:rsid w:val="0005537E"/>
    <w:rsid w:val="0006221C"/>
    <w:rsid w:val="000653B0"/>
    <w:rsid w:val="00066BF0"/>
    <w:rsid w:val="000758BF"/>
    <w:rsid w:val="00075D94"/>
    <w:rsid w:val="00077497"/>
    <w:rsid w:val="0009016A"/>
    <w:rsid w:val="00094846"/>
    <w:rsid w:val="000A1534"/>
    <w:rsid w:val="000A2C53"/>
    <w:rsid w:val="000A7EBD"/>
    <w:rsid w:val="000B7A1B"/>
    <w:rsid w:val="000C602A"/>
    <w:rsid w:val="000C7A31"/>
    <w:rsid w:val="000E16F5"/>
    <w:rsid w:val="000E416F"/>
    <w:rsid w:val="000E4955"/>
    <w:rsid w:val="000E552D"/>
    <w:rsid w:val="000E64E9"/>
    <w:rsid w:val="000F5740"/>
    <w:rsid w:val="001043B0"/>
    <w:rsid w:val="001073C5"/>
    <w:rsid w:val="00116F5F"/>
    <w:rsid w:val="00130FE6"/>
    <w:rsid w:val="0013499B"/>
    <w:rsid w:val="00141199"/>
    <w:rsid w:val="00145C6F"/>
    <w:rsid w:val="00151117"/>
    <w:rsid w:val="001519AD"/>
    <w:rsid w:val="00163610"/>
    <w:rsid w:val="001716A7"/>
    <w:rsid w:val="00175CC5"/>
    <w:rsid w:val="001832F3"/>
    <w:rsid w:val="0019285B"/>
    <w:rsid w:val="001A0396"/>
    <w:rsid w:val="001A0BE9"/>
    <w:rsid w:val="001A26AA"/>
    <w:rsid w:val="001A3C5A"/>
    <w:rsid w:val="001B027D"/>
    <w:rsid w:val="001B326A"/>
    <w:rsid w:val="001C4A21"/>
    <w:rsid w:val="001D5B13"/>
    <w:rsid w:val="00205D07"/>
    <w:rsid w:val="00215D3D"/>
    <w:rsid w:val="002176B6"/>
    <w:rsid w:val="0022051F"/>
    <w:rsid w:val="002235FB"/>
    <w:rsid w:val="002254EE"/>
    <w:rsid w:val="00227E74"/>
    <w:rsid w:val="0023023E"/>
    <w:rsid w:val="00230A78"/>
    <w:rsid w:val="002319EE"/>
    <w:rsid w:val="0023687B"/>
    <w:rsid w:val="0024125B"/>
    <w:rsid w:val="002438F4"/>
    <w:rsid w:val="00250276"/>
    <w:rsid w:val="002516B8"/>
    <w:rsid w:val="00290F6A"/>
    <w:rsid w:val="00292519"/>
    <w:rsid w:val="00297D0D"/>
    <w:rsid w:val="002A0087"/>
    <w:rsid w:val="002A119F"/>
    <w:rsid w:val="002A241B"/>
    <w:rsid w:val="002A5627"/>
    <w:rsid w:val="002A6562"/>
    <w:rsid w:val="002C11EA"/>
    <w:rsid w:val="002C1D89"/>
    <w:rsid w:val="002E10C6"/>
    <w:rsid w:val="002E19FE"/>
    <w:rsid w:val="002F100B"/>
    <w:rsid w:val="002F47AB"/>
    <w:rsid w:val="00302A10"/>
    <w:rsid w:val="00306275"/>
    <w:rsid w:val="00310771"/>
    <w:rsid w:val="003149A6"/>
    <w:rsid w:val="00327AE4"/>
    <w:rsid w:val="003306F7"/>
    <w:rsid w:val="003535EE"/>
    <w:rsid w:val="00354A90"/>
    <w:rsid w:val="003622DA"/>
    <w:rsid w:val="00382D17"/>
    <w:rsid w:val="00383AD8"/>
    <w:rsid w:val="003864DE"/>
    <w:rsid w:val="003956EE"/>
    <w:rsid w:val="003A7C94"/>
    <w:rsid w:val="003B3EDE"/>
    <w:rsid w:val="003B5EF0"/>
    <w:rsid w:val="003B6E20"/>
    <w:rsid w:val="003B78BC"/>
    <w:rsid w:val="003C04AD"/>
    <w:rsid w:val="003C0763"/>
    <w:rsid w:val="003D420B"/>
    <w:rsid w:val="003D4BCB"/>
    <w:rsid w:val="003D525A"/>
    <w:rsid w:val="003D6BBE"/>
    <w:rsid w:val="003F0616"/>
    <w:rsid w:val="004031A2"/>
    <w:rsid w:val="0040564A"/>
    <w:rsid w:val="00411AC0"/>
    <w:rsid w:val="0041468D"/>
    <w:rsid w:val="00427F29"/>
    <w:rsid w:val="00431735"/>
    <w:rsid w:val="00433CE3"/>
    <w:rsid w:val="00456BD1"/>
    <w:rsid w:val="004663DD"/>
    <w:rsid w:val="00470192"/>
    <w:rsid w:val="00471952"/>
    <w:rsid w:val="00472B6B"/>
    <w:rsid w:val="004B2E28"/>
    <w:rsid w:val="004B44E1"/>
    <w:rsid w:val="004C1035"/>
    <w:rsid w:val="004D0793"/>
    <w:rsid w:val="004D0E05"/>
    <w:rsid w:val="004D4331"/>
    <w:rsid w:val="004E11A0"/>
    <w:rsid w:val="004E49BE"/>
    <w:rsid w:val="004F3E53"/>
    <w:rsid w:val="004F512E"/>
    <w:rsid w:val="004F6F57"/>
    <w:rsid w:val="00511CAB"/>
    <w:rsid w:val="005158AF"/>
    <w:rsid w:val="00522A2F"/>
    <w:rsid w:val="0052713E"/>
    <w:rsid w:val="0053147B"/>
    <w:rsid w:val="0054222B"/>
    <w:rsid w:val="00551494"/>
    <w:rsid w:val="0055385A"/>
    <w:rsid w:val="0055785E"/>
    <w:rsid w:val="00561E83"/>
    <w:rsid w:val="00563015"/>
    <w:rsid w:val="0056719F"/>
    <w:rsid w:val="00584AFB"/>
    <w:rsid w:val="00587D02"/>
    <w:rsid w:val="00597548"/>
    <w:rsid w:val="005B2299"/>
    <w:rsid w:val="005B2DC8"/>
    <w:rsid w:val="005F227F"/>
    <w:rsid w:val="005F30B5"/>
    <w:rsid w:val="00607077"/>
    <w:rsid w:val="00610A53"/>
    <w:rsid w:val="0061426A"/>
    <w:rsid w:val="0062333B"/>
    <w:rsid w:val="00624659"/>
    <w:rsid w:val="00631791"/>
    <w:rsid w:val="0063255B"/>
    <w:rsid w:val="00634BB9"/>
    <w:rsid w:val="00635745"/>
    <w:rsid w:val="0064773A"/>
    <w:rsid w:val="006511BF"/>
    <w:rsid w:val="00663BB8"/>
    <w:rsid w:val="0066567B"/>
    <w:rsid w:val="006672F2"/>
    <w:rsid w:val="00672B5B"/>
    <w:rsid w:val="00672BB9"/>
    <w:rsid w:val="00673D30"/>
    <w:rsid w:val="006823C0"/>
    <w:rsid w:val="00690A09"/>
    <w:rsid w:val="00691634"/>
    <w:rsid w:val="00696801"/>
    <w:rsid w:val="006A4546"/>
    <w:rsid w:val="006C5DB8"/>
    <w:rsid w:val="006D1C8C"/>
    <w:rsid w:val="006D3BA8"/>
    <w:rsid w:val="006E7A75"/>
    <w:rsid w:val="006F6C0F"/>
    <w:rsid w:val="0071203B"/>
    <w:rsid w:val="00726DCF"/>
    <w:rsid w:val="00737252"/>
    <w:rsid w:val="00737883"/>
    <w:rsid w:val="00744421"/>
    <w:rsid w:val="007451C5"/>
    <w:rsid w:val="007637CF"/>
    <w:rsid w:val="007651F5"/>
    <w:rsid w:val="007656F5"/>
    <w:rsid w:val="007679D8"/>
    <w:rsid w:val="00776E80"/>
    <w:rsid w:val="00782ED2"/>
    <w:rsid w:val="007916B1"/>
    <w:rsid w:val="00791BE9"/>
    <w:rsid w:val="007A409A"/>
    <w:rsid w:val="007A41AB"/>
    <w:rsid w:val="007B0962"/>
    <w:rsid w:val="007B11C1"/>
    <w:rsid w:val="007B1F4D"/>
    <w:rsid w:val="007B2ABE"/>
    <w:rsid w:val="007B2E06"/>
    <w:rsid w:val="007B5830"/>
    <w:rsid w:val="007B59E3"/>
    <w:rsid w:val="007C103A"/>
    <w:rsid w:val="007C3296"/>
    <w:rsid w:val="007E5A9A"/>
    <w:rsid w:val="007E6ECA"/>
    <w:rsid w:val="007F26C7"/>
    <w:rsid w:val="007F4635"/>
    <w:rsid w:val="00810451"/>
    <w:rsid w:val="00826B32"/>
    <w:rsid w:val="008408C0"/>
    <w:rsid w:val="00842024"/>
    <w:rsid w:val="00854CC2"/>
    <w:rsid w:val="0086128C"/>
    <w:rsid w:val="008627D4"/>
    <w:rsid w:val="00863017"/>
    <w:rsid w:val="00863601"/>
    <w:rsid w:val="00864972"/>
    <w:rsid w:val="00867983"/>
    <w:rsid w:val="00872ECA"/>
    <w:rsid w:val="0087667D"/>
    <w:rsid w:val="008847E3"/>
    <w:rsid w:val="00896BE2"/>
    <w:rsid w:val="008A5677"/>
    <w:rsid w:val="008C1CE5"/>
    <w:rsid w:val="008E168A"/>
    <w:rsid w:val="008F467E"/>
    <w:rsid w:val="0090535A"/>
    <w:rsid w:val="009167C6"/>
    <w:rsid w:val="0091796A"/>
    <w:rsid w:val="00920BB5"/>
    <w:rsid w:val="00920E3C"/>
    <w:rsid w:val="00933BF9"/>
    <w:rsid w:val="00943DDD"/>
    <w:rsid w:val="0094721B"/>
    <w:rsid w:val="009550DC"/>
    <w:rsid w:val="00960772"/>
    <w:rsid w:val="00960D49"/>
    <w:rsid w:val="009677E6"/>
    <w:rsid w:val="0097726F"/>
    <w:rsid w:val="00984E21"/>
    <w:rsid w:val="009901A9"/>
    <w:rsid w:val="009B2669"/>
    <w:rsid w:val="009B30F2"/>
    <w:rsid w:val="009D3E6A"/>
    <w:rsid w:val="009D49FB"/>
    <w:rsid w:val="009D6C5F"/>
    <w:rsid w:val="009E6ED6"/>
    <w:rsid w:val="009F6538"/>
    <w:rsid w:val="00A0670A"/>
    <w:rsid w:val="00A12C9C"/>
    <w:rsid w:val="00A37C8B"/>
    <w:rsid w:val="00A44070"/>
    <w:rsid w:val="00A46D74"/>
    <w:rsid w:val="00A53351"/>
    <w:rsid w:val="00A60718"/>
    <w:rsid w:val="00A6110D"/>
    <w:rsid w:val="00A62E28"/>
    <w:rsid w:val="00A64581"/>
    <w:rsid w:val="00A70BC0"/>
    <w:rsid w:val="00A85986"/>
    <w:rsid w:val="00A91CF0"/>
    <w:rsid w:val="00A94B0B"/>
    <w:rsid w:val="00A97577"/>
    <w:rsid w:val="00AA052A"/>
    <w:rsid w:val="00AA13EA"/>
    <w:rsid w:val="00AA6818"/>
    <w:rsid w:val="00AA6A56"/>
    <w:rsid w:val="00AA6C8A"/>
    <w:rsid w:val="00AB1358"/>
    <w:rsid w:val="00AB3CB8"/>
    <w:rsid w:val="00AB643E"/>
    <w:rsid w:val="00AB6803"/>
    <w:rsid w:val="00AC2E5E"/>
    <w:rsid w:val="00AD23F3"/>
    <w:rsid w:val="00AD3462"/>
    <w:rsid w:val="00AD3804"/>
    <w:rsid w:val="00AE69FD"/>
    <w:rsid w:val="00AF3324"/>
    <w:rsid w:val="00AF640C"/>
    <w:rsid w:val="00B0036C"/>
    <w:rsid w:val="00B03A31"/>
    <w:rsid w:val="00B04B5C"/>
    <w:rsid w:val="00B14730"/>
    <w:rsid w:val="00B22582"/>
    <w:rsid w:val="00B24764"/>
    <w:rsid w:val="00B27933"/>
    <w:rsid w:val="00B31E25"/>
    <w:rsid w:val="00B569D8"/>
    <w:rsid w:val="00B6309E"/>
    <w:rsid w:val="00B63C25"/>
    <w:rsid w:val="00B64058"/>
    <w:rsid w:val="00B719E4"/>
    <w:rsid w:val="00B7655A"/>
    <w:rsid w:val="00B77853"/>
    <w:rsid w:val="00B8081D"/>
    <w:rsid w:val="00B810D4"/>
    <w:rsid w:val="00B86AEC"/>
    <w:rsid w:val="00B936DA"/>
    <w:rsid w:val="00B94FC1"/>
    <w:rsid w:val="00BA13B5"/>
    <w:rsid w:val="00BB7D96"/>
    <w:rsid w:val="00BC389B"/>
    <w:rsid w:val="00BC4D78"/>
    <w:rsid w:val="00BD0BC5"/>
    <w:rsid w:val="00BD4C97"/>
    <w:rsid w:val="00BE6616"/>
    <w:rsid w:val="00C00D46"/>
    <w:rsid w:val="00C02A7E"/>
    <w:rsid w:val="00C068CC"/>
    <w:rsid w:val="00C11A76"/>
    <w:rsid w:val="00C174DE"/>
    <w:rsid w:val="00C178BA"/>
    <w:rsid w:val="00C3173D"/>
    <w:rsid w:val="00C35DAC"/>
    <w:rsid w:val="00C56D9D"/>
    <w:rsid w:val="00C622EC"/>
    <w:rsid w:val="00C64D82"/>
    <w:rsid w:val="00C86056"/>
    <w:rsid w:val="00C95D9A"/>
    <w:rsid w:val="00C961CE"/>
    <w:rsid w:val="00CB1C70"/>
    <w:rsid w:val="00CB5C0B"/>
    <w:rsid w:val="00CB6915"/>
    <w:rsid w:val="00CC3394"/>
    <w:rsid w:val="00CC4515"/>
    <w:rsid w:val="00CD1DC3"/>
    <w:rsid w:val="00CD42E7"/>
    <w:rsid w:val="00CE59DC"/>
    <w:rsid w:val="00CF687A"/>
    <w:rsid w:val="00D029D4"/>
    <w:rsid w:val="00D02BD3"/>
    <w:rsid w:val="00D220FD"/>
    <w:rsid w:val="00D25149"/>
    <w:rsid w:val="00D358E7"/>
    <w:rsid w:val="00D35FBA"/>
    <w:rsid w:val="00D37E88"/>
    <w:rsid w:val="00D43EB5"/>
    <w:rsid w:val="00D475EB"/>
    <w:rsid w:val="00D502C6"/>
    <w:rsid w:val="00D531E9"/>
    <w:rsid w:val="00D56866"/>
    <w:rsid w:val="00D57428"/>
    <w:rsid w:val="00D60C02"/>
    <w:rsid w:val="00D61DF7"/>
    <w:rsid w:val="00D63FEC"/>
    <w:rsid w:val="00D72365"/>
    <w:rsid w:val="00D80585"/>
    <w:rsid w:val="00D8435D"/>
    <w:rsid w:val="00D87248"/>
    <w:rsid w:val="00DA27B3"/>
    <w:rsid w:val="00DB459B"/>
    <w:rsid w:val="00DB669F"/>
    <w:rsid w:val="00DC3571"/>
    <w:rsid w:val="00DC4E0A"/>
    <w:rsid w:val="00DC5EEE"/>
    <w:rsid w:val="00DE548E"/>
    <w:rsid w:val="00DE65D4"/>
    <w:rsid w:val="00DF0912"/>
    <w:rsid w:val="00DF3E8E"/>
    <w:rsid w:val="00DF4B81"/>
    <w:rsid w:val="00DF688F"/>
    <w:rsid w:val="00E01118"/>
    <w:rsid w:val="00E014B1"/>
    <w:rsid w:val="00E01A5A"/>
    <w:rsid w:val="00E12D14"/>
    <w:rsid w:val="00E12F26"/>
    <w:rsid w:val="00E16A97"/>
    <w:rsid w:val="00E20E85"/>
    <w:rsid w:val="00E25AD2"/>
    <w:rsid w:val="00E30F9C"/>
    <w:rsid w:val="00E51CD5"/>
    <w:rsid w:val="00E5367A"/>
    <w:rsid w:val="00E5621B"/>
    <w:rsid w:val="00E56DA4"/>
    <w:rsid w:val="00E67D51"/>
    <w:rsid w:val="00E71287"/>
    <w:rsid w:val="00E73A45"/>
    <w:rsid w:val="00E74D5D"/>
    <w:rsid w:val="00E75D28"/>
    <w:rsid w:val="00E81B8A"/>
    <w:rsid w:val="00E82874"/>
    <w:rsid w:val="00E83A3A"/>
    <w:rsid w:val="00EA5B69"/>
    <w:rsid w:val="00EB09D3"/>
    <w:rsid w:val="00EB2E7B"/>
    <w:rsid w:val="00EB3513"/>
    <w:rsid w:val="00EB4129"/>
    <w:rsid w:val="00EB4928"/>
    <w:rsid w:val="00EC0203"/>
    <w:rsid w:val="00EC482E"/>
    <w:rsid w:val="00EC6984"/>
    <w:rsid w:val="00EC75FE"/>
    <w:rsid w:val="00EE0E16"/>
    <w:rsid w:val="00EE1425"/>
    <w:rsid w:val="00EE4341"/>
    <w:rsid w:val="00EE4908"/>
    <w:rsid w:val="00EF602A"/>
    <w:rsid w:val="00F070EA"/>
    <w:rsid w:val="00F174E8"/>
    <w:rsid w:val="00F21361"/>
    <w:rsid w:val="00F2490B"/>
    <w:rsid w:val="00F26FF7"/>
    <w:rsid w:val="00F37490"/>
    <w:rsid w:val="00F41354"/>
    <w:rsid w:val="00F41A7F"/>
    <w:rsid w:val="00F468AC"/>
    <w:rsid w:val="00F52CD7"/>
    <w:rsid w:val="00F54CFE"/>
    <w:rsid w:val="00F8450C"/>
    <w:rsid w:val="00F84A2A"/>
    <w:rsid w:val="00F8690C"/>
    <w:rsid w:val="00F91C57"/>
    <w:rsid w:val="00F944EF"/>
    <w:rsid w:val="00F94F3D"/>
    <w:rsid w:val="00FA02FE"/>
    <w:rsid w:val="00FA09A4"/>
    <w:rsid w:val="00FA2273"/>
    <w:rsid w:val="00FB125C"/>
    <w:rsid w:val="00FB5714"/>
    <w:rsid w:val="00FB5F4A"/>
    <w:rsid w:val="00FB5FEF"/>
    <w:rsid w:val="00FC61B0"/>
    <w:rsid w:val="00FC7E72"/>
    <w:rsid w:val="00FE05B8"/>
    <w:rsid w:val="00FE44B4"/>
    <w:rsid w:val="00FE4804"/>
    <w:rsid w:val="00FE4B27"/>
    <w:rsid w:val="00FE5E60"/>
    <w:rsid w:val="00FE60EF"/>
    <w:rsid w:val="00FE7ABF"/>
    <w:rsid w:val="00FF4A7B"/>
    <w:rsid w:val="00FF51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8DC7A9"/>
  <w15:chartTrackingRefBased/>
  <w15:docId w15:val="{85A00EFD-FADE-46BE-BA85-FA45F6821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nhideWhenUsed="1" w:qFormat="1"/>
    <w:lsdException w:name="heading 9" w:semiHidden="1" w:unhideWhenUsed="1" w:qFormat="1"/>
    <w:lsdException w:name="header" w:uiPriority="99"/>
    <w:lsdException w:name="footer" w:uiPriority="6"/>
    <w:lsdException w:name="caption" w:semiHidden="1" w:uiPriority="5" w:unhideWhenUsed="1" w:qFormat="1"/>
    <w:lsdException w:name="Title" w:qFormat="1"/>
    <w:lsdException w:name="Default Paragraph Font" w:uiPriority="1"/>
    <w:lsdException w:name="Normal (Web)" w:uiPriority="99"/>
    <w:lsdException w:name="HTML Typewriter" w:semiHidden="1" w:unhideWhenUsed="1"/>
    <w:lsdException w:name="HTML Variable"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D72365"/>
    <w:pPr>
      <w:spacing w:after="160" w:line="259" w:lineRule="auto"/>
    </w:pPr>
    <w:rPr>
      <w:rFonts w:asciiTheme="minorHAnsi" w:eastAsiaTheme="minorHAnsi" w:hAnsiTheme="minorHAnsi" w:cstheme="minorBidi"/>
      <w:sz w:val="22"/>
      <w:szCs w:val="22"/>
    </w:rPr>
  </w:style>
  <w:style w:type="paragraph" w:styleId="Heading1">
    <w:name w:val="heading 1"/>
    <w:aliases w:val="Heading 1 HZ"/>
    <w:next w:val="Heading2"/>
    <w:link w:val="Heading1Char"/>
    <w:uiPriority w:val="1"/>
    <w:qFormat/>
    <w:rsid w:val="00D72365"/>
    <w:pPr>
      <w:keepNext/>
      <w:numPr>
        <w:numId w:val="31"/>
      </w:numPr>
      <w:spacing w:before="480" w:line="280" w:lineRule="exact"/>
      <w:outlineLvl w:val="0"/>
    </w:pPr>
    <w:rPr>
      <w:rFonts w:ascii="Arial" w:eastAsiaTheme="minorHAnsi" w:hAnsi="Arial" w:cs="Arial"/>
      <w:b/>
      <w:caps/>
      <w:sz w:val="22"/>
      <w:szCs w:val="22"/>
    </w:rPr>
  </w:style>
  <w:style w:type="paragraph" w:styleId="Heading2">
    <w:name w:val="heading 2"/>
    <w:aliases w:val="Heading 2 HZ"/>
    <w:next w:val="Heading3"/>
    <w:link w:val="Heading2Char"/>
    <w:uiPriority w:val="1"/>
    <w:qFormat/>
    <w:rsid w:val="00D72365"/>
    <w:pPr>
      <w:keepNext/>
      <w:numPr>
        <w:ilvl w:val="1"/>
        <w:numId w:val="31"/>
      </w:numPr>
      <w:spacing w:before="240" w:line="280" w:lineRule="exact"/>
      <w:outlineLvl w:val="1"/>
    </w:pPr>
    <w:rPr>
      <w:rFonts w:ascii="Arial" w:eastAsiaTheme="minorHAnsi" w:hAnsi="Arial" w:cs="Arial"/>
      <w:b/>
      <w:caps/>
      <w:sz w:val="22"/>
      <w:szCs w:val="22"/>
    </w:rPr>
  </w:style>
  <w:style w:type="paragraph" w:styleId="Heading3">
    <w:name w:val="heading 3"/>
    <w:aliases w:val="Heading 3 HZ"/>
    <w:basedOn w:val="ListParagraph"/>
    <w:link w:val="Heading3Char"/>
    <w:uiPriority w:val="1"/>
    <w:qFormat/>
    <w:rsid w:val="00D72365"/>
    <w:pPr>
      <w:numPr>
        <w:ilvl w:val="2"/>
        <w:numId w:val="31"/>
      </w:numPr>
      <w:spacing w:before="240" w:after="0" w:line="280" w:lineRule="exact"/>
      <w:contextualSpacing w:val="0"/>
      <w:outlineLvl w:val="2"/>
    </w:pPr>
    <w:rPr>
      <w:rFonts w:ascii="Arial" w:hAnsi="Arial" w:cs="Arial"/>
    </w:rPr>
  </w:style>
  <w:style w:type="paragraph" w:styleId="Heading4">
    <w:name w:val="heading 4"/>
    <w:aliases w:val="Heading 4 HZ"/>
    <w:link w:val="Heading4Char"/>
    <w:uiPriority w:val="1"/>
    <w:qFormat/>
    <w:rsid w:val="00D72365"/>
    <w:pPr>
      <w:numPr>
        <w:ilvl w:val="3"/>
        <w:numId w:val="31"/>
      </w:numPr>
      <w:spacing w:before="240" w:line="280" w:lineRule="exact"/>
      <w:outlineLvl w:val="3"/>
    </w:pPr>
    <w:rPr>
      <w:rFonts w:ascii="Arial" w:eastAsiaTheme="minorHAnsi" w:hAnsi="Arial" w:cs="Arial"/>
      <w:sz w:val="22"/>
      <w:szCs w:val="22"/>
    </w:rPr>
  </w:style>
  <w:style w:type="paragraph" w:styleId="Heading5">
    <w:name w:val="heading 5"/>
    <w:aliases w:val="Heading 5 HZ"/>
    <w:link w:val="Heading5Char"/>
    <w:uiPriority w:val="1"/>
    <w:qFormat/>
    <w:rsid w:val="00D72365"/>
    <w:pPr>
      <w:numPr>
        <w:ilvl w:val="4"/>
        <w:numId w:val="31"/>
      </w:numPr>
      <w:spacing w:before="240" w:line="280" w:lineRule="exact"/>
      <w:outlineLvl w:val="4"/>
    </w:pPr>
    <w:rPr>
      <w:rFonts w:ascii="Arial" w:eastAsiaTheme="minorHAnsi" w:hAnsi="Arial" w:cs="Arial"/>
      <w:sz w:val="22"/>
      <w:szCs w:val="22"/>
    </w:rPr>
  </w:style>
  <w:style w:type="paragraph" w:styleId="Heading6">
    <w:name w:val="heading 6"/>
    <w:aliases w:val="Heading 6 HZ"/>
    <w:link w:val="Heading6Char"/>
    <w:uiPriority w:val="1"/>
    <w:qFormat/>
    <w:rsid w:val="00D72365"/>
    <w:pPr>
      <w:numPr>
        <w:ilvl w:val="5"/>
        <w:numId w:val="31"/>
      </w:numPr>
      <w:spacing w:before="240" w:line="280" w:lineRule="exact"/>
      <w:outlineLvl w:val="5"/>
    </w:pPr>
    <w:rPr>
      <w:rFonts w:ascii="Arial" w:eastAsiaTheme="minorHAnsi" w:hAnsi="Arial" w:cs="Arial"/>
      <w:sz w:val="22"/>
      <w:szCs w:val="22"/>
    </w:rPr>
  </w:style>
  <w:style w:type="paragraph" w:styleId="Heading7">
    <w:name w:val="heading 7"/>
    <w:aliases w:val="Heading 7 HZ"/>
    <w:basedOn w:val="Normal"/>
    <w:link w:val="Heading7Char"/>
    <w:uiPriority w:val="1"/>
    <w:qFormat/>
    <w:rsid w:val="00D72365"/>
    <w:pPr>
      <w:numPr>
        <w:ilvl w:val="6"/>
        <w:numId w:val="31"/>
      </w:numPr>
      <w:spacing w:before="240" w:after="0" w:line="280" w:lineRule="exact"/>
      <w:outlineLvl w:val="6"/>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365"/>
    <w:pPr>
      <w:ind w:left="720"/>
      <w:contextualSpacing/>
    </w:pPr>
  </w:style>
  <w:style w:type="character" w:customStyle="1" w:styleId="Heading3Char">
    <w:name w:val="Heading 3 Char"/>
    <w:aliases w:val="Heading 3 HZ Char"/>
    <w:basedOn w:val="DefaultParagraphFont"/>
    <w:link w:val="Heading3"/>
    <w:uiPriority w:val="1"/>
    <w:rsid w:val="00D72365"/>
    <w:rPr>
      <w:rFonts w:ascii="Arial" w:eastAsiaTheme="minorHAnsi" w:hAnsi="Arial" w:cs="Arial"/>
      <w:sz w:val="22"/>
      <w:szCs w:val="22"/>
    </w:rPr>
  </w:style>
  <w:style w:type="character" w:customStyle="1" w:styleId="Heading2Char">
    <w:name w:val="Heading 2 Char"/>
    <w:aliases w:val="Heading 2 HZ Char"/>
    <w:basedOn w:val="DefaultParagraphFont"/>
    <w:link w:val="Heading2"/>
    <w:uiPriority w:val="1"/>
    <w:rsid w:val="00D72365"/>
    <w:rPr>
      <w:rFonts w:ascii="Arial" w:eastAsiaTheme="minorHAnsi" w:hAnsi="Arial" w:cs="Arial"/>
      <w:b/>
      <w:caps/>
      <w:sz w:val="22"/>
      <w:szCs w:val="22"/>
    </w:rPr>
  </w:style>
  <w:style w:type="character" w:customStyle="1" w:styleId="Heading1Char">
    <w:name w:val="Heading 1 Char"/>
    <w:aliases w:val="Heading 1 HZ Char"/>
    <w:basedOn w:val="DefaultParagraphFont"/>
    <w:link w:val="Heading1"/>
    <w:uiPriority w:val="1"/>
    <w:rsid w:val="00D72365"/>
    <w:rPr>
      <w:rFonts w:ascii="Arial" w:eastAsiaTheme="minorHAnsi" w:hAnsi="Arial" w:cs="Arial"/>
      <w:b/>
      <w:caps/>
      <w:sz w:val="22"/>
      <w:szCs w:val="22"/>
    </w:rPr>
  </w:style>
  <w:style w:type="character" w:customStyle="1" w:styleId="Heading4Char">
    <w:name w:val="Heading 4 Char"/>
    <w:aliases w:val="Heading 4 HZ Char"/>
    <w:basedOn w:val="DefaultParagraphFont"/>
    <w:link w:val="Heading4"/>
    <w:uiPriority w:val="1"/>
    <w:rsid w:val="00D72365"/>
    <w:rPr>
      <w:rFonts w:ascii="Arial" w:eastAsiaTheme="minorHAnsi" w:hAnsi="Arial" w:cs="Arial"/>
      <w:sz w:val="22"/>
      <w:szCs w:val="22"/>
    </w:rPr>
  </w:style>
  <w:style w:type="character" w:customStyle="1" w:styleId="Heading5Char">
    <w:name w:val="Heading 5 Char"/>
    <w:aliases w:val="Heading 5 HZ Char"/>
    <w:basedOn w:val="DefaultParagraphFont"/>
    <w:link w:val="Heading5"/>
    <w:uiPriority w:val="1"/>
    <w:rsid w:val="00D72365"/>
    <w:rPr>
      <w:rFonts w:ascii="Arial" w:eastAsiaTheme="minorHAnsi" w:hAnsi="Arial" w:cs="Arial"/>
      <w:sz w:val="22"/>
      <w:szCs w:val="22"/>
    </w:rPr>
  </w:style>
  <w:style w:type="character" w:customStyle="1" w:styleId="Heading6Char">
    <w:name w:val="Heading 6 Char"/>
    <w:aliases w:val="Heading 6 HZ Char"/>
    <w:basedOn w:val="DefaultParagraphFont"/>
    <w:link w:val="Heading6"/>
    <w:uiPriority w:val="1"/>
    <w:rsid w:val="00D72365"/>
    <w:rPr>
      <w:rFonts w:ascii="Arial" w:eastAsiaTheme="minorHAnsi" w:hAnsi="Arial" w:cs="Arial"/>
      <w:sz w:val="22"/>
      <w:szCs w:val="22"/>
    </w:rPr>
  </w:style>
  <w:style w:type="character" w:customStyle="1" w:styleId="Heading7Char">
    <w:name w:val="Heading 7 Char"/>
    <w:aliases w:val="Heading 7 HZ Char"/>
    <w:basedOn w:val="DefaultParagraphFont"/>
    <w:link w:val="Heading7"/>
    <w:uiPriority w:val="1"/>
    <w:rsid w:val="00D72365"/>
    <w:rPr>
      <w:rFonts w:ascii="Arial" w:eastAsiaTheme="minorHAnsi" w:hAnsi="Arial" w:cs="Arial"/>
      <w:sz w:val="22"/>
      <w:szCs w:val="22"/>
    </w:rPr>
  </w:style>
  <w:style w:type="character" w:styleId="FootnoteReference">
    <w:name w:val="footnote reference"/>
    <w:semiHidden/>
  </w:style>
  <w:style w:type="paragraph" w:styleId="Footer">
    <w:name w:val="footer"/>
    <w:aliases w:val="Footer HZ"/>
    <w:link w:val="FooterChar"/>
    <w:uiPriority w:val="6"/>
    <w:rsid w:val="00D72365"/>
    <w:pPr>
      <w:tabs>
        <w:tab w:val="center" w:pos="4680"/>
        <w:tab w:val="right" w:pos="9360"/>
      </w:tabs>
      <w:spacing w:line="280" w:lineRule="exact"/>
    </w:pPr>
    <w:rPr>
      <w:rFonts w:ascii="Arial" w:hAnsi="Arial" w:cs="Arial"/>
      <w:caps/>
      <w:snapToGrid w:val="0"/>
      <w:sz w:val="22"/>
      <w:szCs w:val="22"/>
    </w:rPr>
  </w:style>
  <w:style w:type="character" w:customStyle="1" w:styleId="FooterChar">
    <w:name w:val="Footer Char"/>
    <w:aliases w:val="Footer HZ Char"/>
    <w:basedOn w:val="DefaultParagraphFont"/>
    <w:link w:val="Footer"/>
    <w:uiPriority w:val="6"/>
    <w:rsid w:val="00D72365"/>
    <w:rPr>
      <w:rFonts w:ascii="Arial" w:hAnsi="Arial" w:cs="Arial"/>
      <w:caps/>
      <w:snapToGrid w:val="0"/>
      <w:sz w:val="22"/>
      <w:szCs w:val="22"/>
    </w:rPr>
  </w:style>
  <w:style w:type="table" w:styleId="TableGrid">
    <w:name w:val="Table Grid"/>
    <w:basedOn w:val="TableNormal"/>
    <w:rsid w:val="00E7128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569D8"/>
    <w:rPr>
      <w:rFonts w:ascii="Tahoma" w:hAnsi="Tahoma" w:cs="Tahoma"/>
      <w:sz w:val="16"/>
      <w:szCs w:val="16"/>
    </w:rPr>
  </w:style>
  <w:style w:type="paragraph" w:styleId="Title">
    <w:name w:val="Title"/>
    <w:aliases w:val="Title HZ"/>
    <w:link w:val="TitleChar"/>
    <w:qFormat/>
    <w:rsid w:val="00F21361"/>
    <w:pPr>
      <w:spacing w:line="360" w:lineRule="auto"/>
      <w:contextualSpacing/>
      <w:jc w:val="center"/>
    </w:pPr>
    <w:rPr>
      <w:rFonts w:ascii="Arial" w:eastAsia="Calibri" w:hAnsi="Arial" w:cs="Arial"/>
      <w:b/>
      <w:caps/>
      <w:sz w:val="22"/>
      <w:szCs w:val="22"/>
    </w:rPr>
  </w:style>
  <w:style w:type="character" w:customStyle="1" w:styleId="TitleChar">
    <w:name w:val="Title Char"/>
    <w:aliases w:val="Title HZ Char"/>
    <w:link w:val="Title"/>
    <w:rsid w:val="00F21361"/>
    <w:rPr>
      <w:rFonts w:ascii="Arial" w:eastAsia="Calibri" w:hAnsi="Arial" w:cs="Arial"/>
      <w:b/>
      <w:caps/>
      <w:sz w:val="22"/>
      <w:szCs w:val="22"/>
    </w:rPr>
  </w:style>
  <w:style w:type="paragraph" w:customStyle="1" w:styleId="DateHZ">
    <w:name w:val="Date HZ"/>
    <w:uiPriority w:val="7"/>
    <w:rsid w:val="00D72365"/>
    <w:pPr>
      <w:spacing w:after="160"/>
    </w:pPr>
    <w:rPr>
      <w:rFonts w:ascii="Arial" w:eastAsiaTheme="minorHAnsi" w:hAnsi="Arial" w:cs="Arial"/>
      <w:sz w:val="12"/>
      <w:szCs w:val="12"/>
    </w:rPr>
  </w:style>
  <w:style w:type="paragraph" w:customStyle="1" w:styleId="BodyCopyHZ">
    <w:name w:val="Body Copy HZ"/>
    <w:link w:val="BodyCopyHZChar"/>
    <w:uiPriority w:val="2"/>
    <w:rsid w:val="00D72365"/>
    <w:pPr>
      <w:spacing w:before="240" w:line="280" w:lineRule="exact"/>
    </w:pPr>
    <w:rPr>
      <w:rFonts w:ascii="Arial" w:eastAsiaTheme="minorHAnsi" w:hAnsi="Arial" w:cstheme="minorBidi"/>
      <w:sz w:val="22"/>
      <w:szCs w:val="22"/>
    </w:rPr>
  </w:style>
  <w:style w:type="character" w:customStyle="1" w:styleId="BodyCopyHZChar">
    <w:name w:val="Body Copy HZ Char"/>
    <w:basedOn w:val="DefaultParagraphFont"/>
    <w:link w:val="BodyCopyHZ"/>
    <w:uiPriority w:val="2"/>
    <w:rsid w:val="00D72365"/>
    <w:rPr>
      <w:rFonts w:ascii="Arial" w:eastAsiaTheme="minorHAnsi" w:hAnsi="Arial" w:cstheme="minorBidi"/>
      <w:sz w:val="22"/>
      <w:szCs w:val="22"/>
    </w:rPr>
  </w:style>
  <w:style w:type="paragraph" w:styleId="Caption">
    <w:name w:val="caption"/>
    <w:aliases w:val="Caption - Centered HZ"/>
    <w:next w:val="BodyCopyHZ"/>
    <w:link w:val="CaptionChar"/>
    <w:uiPriority w:val="5"/>
    <w:qFormat/>
    <w:rsid w:val="00D72365"/>
    <w:pPr>
      <w:spacing w:before="240" w:after="160" w:line="220" w:lineRule="exact"/>
      <w:jc w:val="center"/>
    </w:pPr>
    <w:rPr>
      <w:rFonts w:ascii="Arial" w:eastAsiaTheme="minorEastAsia" w:hAnsi="Arial" w:cstheme="minorBidi"/>
      <w:b/>
      <w:iCs/>
      <w:sz w:val="18"/>
      <w:szCs w:val="18"/>
    </w:rPr>
  </w:style>
  <w:style w:type="character" w:customStyle="1" w:styleId="CaptionChar">
    <w:name w:val="Caption Char"/>
    <w:aliases w:val="Caption - Centered HZ Char"/>
    <w:basedOn w:val="DefaultParagraphFont"/>
    <w:link w:val="Caption"/>
    <w:uiPriority w:val="5"/>
    <w:rsid w:val="00D72365"/>
    <w:rPr>
      <w:rFonts w:ascii="Arial" w:eastAsiaTheme="minorEastAsia" w:hAnsi="Arial" w:cstheme="minorBidi"/>
      <w:b/>
      <w:iCs/>
      <w:sz w:val="18"/>
      <w:szCs w:val="18"/>
    </w:rPr>
  </w:style>
  <w:style w:type="paragraph" w:customStyle="1" w:styleId="FootnoteHZ">
    <w:name w:val="Footnote HZ"/>
    <w:link w:val="FootnoteHZChar"/>
    <w:uiPriority w:val="13"/>
    <w:qFormat/>
    <w:rsid w:val="00D72365"/>
    <w:pPr>
      <w:spacing w:before="240" w:line="200" w:lineRule="exact"/>
    </w:pPr>
    <w:rPr>
      <w:rFonts w:ascii="Arial" w:eastAsiaTheme="minorEastAsia" w:hAnsi="Arial"/>
      <w:sz w:val="16"/>
      <w:szCs w:val="18"/>
    </w:rPr>
  </w:style>
  <w:style w:type="character" w:customStyle="1" w:styleId="FootnoteHZChar">
    <w:name w:val="Footnote HZ Char"/>
    <w:basedOn w:val="DefaultParagraphFont"/>
    <w:link w:val="FootnoteHZ"/>
    <w:uiPriority w:val="13"/>
    <w:rsid w:val="00D72365"/>
    <w:rPr>
      <w:rFonts w:ascii="Arial" w:eastAsiaTheme="minorEastAsia" w:hAnsi="Arial"/>
      <w:sz w:val="16"/>
      <w:szCs w:val="18"/>
    </w:rPr>
  </w:style>
  <w:style w:type="paragraph" w:customStyle="1" w:styleId="SectionEndHZ">
    <w:name w:val="Section End HZ"/>
    <w:next w:val="BodyCopyHZ"/>
    <w:uiPriority w:val="5"/>
    <w:qFormat/>
    <w:rsid w:val="00D72365"/>
    <w:pPr>
      <w:suppressAutoHyphens/>
      <w:spacing w:before="720"/>
      <w:jc w:val="center"/>
    </w:pPr>
    <w:rPr>
      <w:rFonts w:ascii="Arial" w:eastAsiaTheme="minorHAnsi" w:hAnsi="Arial" w:cs="Arial"/>
      <w:b/>
      <w:caps/>
      <w:sz w:val="22"/>
      <w:szCs w:val="22"/>
    </w:rPr>
  </w:style>
  <w:style w:type="paragraph" w:customStyle="1" w:styleId="TableCategoryLeftAlignHZ">
    <w:name w:val="Table Category Left Align HZ"/>
    <w:link w:val="TableCategoryLeftAlignHZChar"/>
    <w:uiPriority w:val="3"/>
    <w:qFormat/>
    <w:rsid w:val="00D72365"/>
    <w:rPr>
      <w:rFonts w:ascii="Arial" w:eastAsiaTheme="minorEastAsia" w:hAnsi="Arial" w:cs="Arial"/>
      <w:b/>
      <w:sz w:val="18"/>
      <w:szCs w:val="18"/>
    </w:rPr>
  </w:style>
  <w:style w:type="character" w:customStyle="1" w:styleId="TableCategoryLeftAlignHZChar">
    <w:name w:val="Table Category Left Align HZ Char"/>
    <w:basedOn w:val="DefaultParagraphFont"/>
    <w:link w:val="TableCategoryLeftAlignHZ"/>
    <w:uiPriority w:val="3"/>
    <w:rsid w:val="00D72365"/>
    <w:rPr>
      <w:rFonts w:ascii="Arial" w:eastAsiaTheme="minorEastAsia" w:hAnsi="Arial" w:cs="Arial"/>
      <w:b/>
      <w:sz w:val="18"/>
      <w:szCs w:val="18"/>
    </w:rPr>
  </w:style>
  <w:style w:type="paragraph" w:customStyle="1" w:styleId="TableCategoryCenteredHZ">
    <w:name w:val="Table Category Centered HZ"/>
    <w:basedOn w:val="TableCategoryLeftAlignHZ"/>
    <w:link w:val="TableCategoryCenteredHZChar"/>
    <w:uiPriority w:val="3"/>
    <w:qFormat/>
    <w:rsid w:val="00D72365"/>
    <w:pPr>
      <w:tabs>
        <w:tab w:val="left" w:pos="630"/>
      </w:tabs>
      <w:spacing w:line="220" w:lineRule="exact"/>
      <w:jc w:val="center"/>
    </w:pPr>
  </w:style>
  <w:style w:type="character" w:customStyle="1" w:styleId="TableCategoryCenteredHZChar">
    <w:name w:val="Table Category Centered HZ Char"/>
    <w:basedOn w:val="DefaultParagraphFont"/>
    <w:link w:val="TableCategoryCenteredHZ"/>
    <w:uiPriority w:val="3"/>
    <w:rsid w:val="00D72365"/>
    <w:rPr>
      <w:rFonts w:ascii="Arial" w:eastAsiaTheme="minorEastAsia" w:hAnsi="Arial" w:cs="Arial"/>
      <w:b/>
      <w:sz w:val="18"/>
      <w:szCs w:val="18"/>
    </w:rPr>
  </w:style>
  <w:style w:type="paragraph" w:customStyle="1" w:styleId="TableData-CenteredHZ">
    <w:name w:val="Table Data - Centered HZ"/>
    <w:basedOn w:val="Normal"/>
    <w:link w:val="TableData-CenteredHZChar"/>
    <w:uiPriority w:val="3"/>
    <w:qFormat/>
    <w:rsid w:val="00D72365"/>
    <w:pPr>
      <w:spacing w:after="0" w:line="220" w:lineRule="exact"/>
      <w:jc w:val="center"/>
    </w:pPr>
    <w:rPr>
      <w:rFonts w:ascii="Arial" w:eastAsiaTheme="minorEastAsia" w:hAnsi="Arial" w:cs="Arial"/>
      <w:sz w:val="18"/>
      <w:szCs w:val="18"/>
    </w:rPr>
  </w:style>
  <w:style w:type="character" w:customStyle="1" w:styleId="TableData-CenteredHZChar">
    <w:name w:val="Table Data - Centered HZ Char"/>
    <w:basedOn w:val="DefaultParagraphFont"/>
    <w:link w:val="TableData-CenteredHZ"/>
    <w:uiPriority w:val="3"/>
    <w:rsid w:val="00D72365"/>
    <w:rPr>
      <w:rFonts w:ascii="Arial" w:eastAsiaTheme="minorEastAsia" w:hAnsi="Arial" w:cs="Arial"/>
      <w:sz w:val="18"/>
      <w:szCs w:val="18"/>
    </w:rPr>
  </w:style>
  <w:style w:type="paragraph" w:customStyle="1" w:styleId="TableFigureTitleHZ">
    <w:name w:val="Table/Figure Title HZ"/>
    <w:link w:val="TableFigureTitleHZChar"/>
    <w:uiPriority w:val="2"/>
    <w:qFormat/>
    <w:rsid w:val="00D72365"/>
    <w:pPr>
      <w:keepNext/>
      <w:keepLines/>
      <w:tabs>
        <w:tab w:val="left" w:pos="630"/>
      </w:tabs>
      <w:spacing w:before="240" w:after="160" w:line="240" w:lineRule="exact"/>
      <w:jc w:val="center"/>
    </w:pPr>
    <w:rPr>
      <w:rFonts w:ascii="Arial" w:eastAsia="MS Mincho" w:hAnsi="Arial" w:cs="Arial"/>
      <w:b/>
    </w:rPr>
  </w:style>
  <w:style w:type="character" w:customStyle="1" w:styleId="TableFigureTitleHZChar">
    <w:name w:val="Table/Figure Title HZ Char"/>
    <w:basedOn w:val="DefaultParagraphFont"/>
    <w:link w:val="TableFigureTitleHZ"/>
    <w:uiPriority w:val="2"/>
    <w:rsid w:val="00D72365"/>
    <w:rPr>
      <w:rFonts w:ascii="Arial" w:eastAsia="MS Mincho" w:hAnsi="Arial" w:cs="Arial"/>
      <w:b/>
    </w:rPr>
  </w:style>
  <w:style w:type="paragraph" w:customStyle="1" w:styleId="NotetoSpecifierHZ">
    <w:name w:val="Note to Specifier HZ"/>
    <w:next w:val="BodyCopyHZ"/>
    <w:uiPriority w:val="4"/>
    <w:qFormat/>
    <w:rsid w:val="00D72365"/>
    <w:pPr>
      <w:spacing w:before="120" w:after="120" w:line="280" w:lineRule="exact"/>
    </w:pPr>
    <w:rPr>
      <w:rFonts w:ascii="Arial" w:eastAsia="Calibri" w:hAnsi="Arial" w:cs="Arial"/>
      <w:b/>
      <w:i/>
      <w:caps/>
      <w:color w:val="FF0000"/>
      <w:sz w:val="22"/>
      <w:szCs w:val="22"/>
    </w:rPr>
  </w:style>
  <w:style w:type="paragraph" w:styleId="Header">
    <w:name w:val="header"/>
    <w:basedOn w:val="Normal"/>
    <w:link w:val="HeaderChar"/>
    <w:uiPriority w:val="99"/>
    <w:rsid w:val="00D723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365"/>
    <w:rPr>
      <w:rFonts w:asciiTheme="minorHAnsi" w:eastAsiaTheme="minorHAnsi" w:hAnsiTheme="minorHAnsi" w:cstheme="minorBidi"/>
      <w:sz w:val="22"/>
      <w:szCs w:val="22"/>
    </w:rPr>
  </w:style>
  <w:style w:type="character" w:styleId="CommentReference">
    <w:name w:val="annotation reference"/>
    <w:basedOn w:val="DefaultParagraphFont"/>
    <w:rsid w:val="00456BD1"/>
    <w:rPr>
      <w:sz w:val="16"/>
      <w:szCs w:val="16"/>
    </w:rPr>
  </w:style>
  <w:style w:type="paragraph" w:styleId="CommentText">
    <w:name w:val="annotation text"/>
    <w:basedOn w:val="Normal"/>
    <w:link w:val="CommentTextChar"/>
    <w:rsid w:val="00034BE8"/>
    <w:pPr>
      <w:spacing w:line="240" w:lineRule="auto"/>
    </w:pPr>
    <w:rPr>
      <w:sz w:val="20"/>
      <w:szCs w:val="20"/>
    </w:rPr>
  </w:style>
  <w:style w:type="character" w:customStyle="1" w:styleId="CommentTextChar">
    <w:name w:val="Comment Text Char"/>
    <w:basedOn w:val="DefaultParagraphFont"/>
    <w:link w:val="CommentText"/>
    <w:rsid w:val="00034BE8"/>
    <w:rPr>
      <w:rFonts w:ascii="Calibri" w:eastAsia="Calibri" w:hAnsi="Calibri"/>
    </w:rPr>
  </w:style>
  <w:style w:type="paragraph" w:styleId="NormalWeb">
    <w:name w:val="Normal (Web)"/>
    <w:basedOn w:val="Normal"/>
    <w:uiPriority w:val="99"/>
    <w:unhideWhenUsed/>
    <w:rsid w:val="0013499B"/>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rsid w:val="004E49BE"/>
    <w:rPr>
      <w:color w:val="0563C1" w:themeColor="hyperlink"/>
      <w:u w:val="single"/>
    </w:rPr>
  </w:style>
  <w:style w:type="paragraph" w:styleId="CommentSubject">
    <w:name w:val="annotation subject"/>
    <w:basedOn w:val="CommentText"/>
    <w:next w:val="CommentText"/>
    <w:link w:val="CommentSubjectChar"/>
    <w:rsid w:val="00E67D51"/>
    <w:rPr>
      <w:b/>
      <w:bCs/>
    </w:rPr>
  </w:style>
  <w:style w:type="character" w:customStyle="1" w:styleId="CommentSubjectChar">
    <w:name w:val="Comment Subject Char"/>
    <w:basedOn w:val="CommentTextChar"/>
    <w:link w:val="CommentSubject"/>
    <w:rsid w:val="00E67D51"/>
    <w:rPr>
      <w:rFonts w:ascii="Calibri" w:eastAsia="Calibri" w:hAnsi="Calibri"/>
      <w:b/>
      <w:bCs/>
    </w:rPr>
  </w:style>
  <w:style w:type="paragraph" w:styleId="Revision">
    <w:name w:val="Revision"/>
    <w:hidden/>
    <w:uiPriority w:val="99"/>
    <w:semiHidden/>
    <w:rsid w:val="0086128C"/>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63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hazenandsawyer.sharepoint.com/sites/DesignResources/Design%20Guidelines%20and%20Checklists/Mechanical" TargetMode="External"/><Relationship Id="rId17" Type="http://schemas.openxmlformats.org/officeDocument/2006/relationships/footer" Target="footer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6/09/relationships/commentsIds" Target="commentsIds.xm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Rowland\AppData\Roaming\Microsoft\_Hazen_Templates\Master%20Spec%20Formatting%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5e8f08ee-c940-4e9f-8f1c-433053dacb57">
      <Value>16</Value>
    </TaxCatchAll>
    <SharedWithUsers xmlns="442adcbb-e9df-4488-9ff4-5d572264104b">
      <UserInfo>
        <DisplayName>Nailor, David A.</DisplayName>
        <AccountId>40</AccountId>
        <AccountType/>
      </UserInfo>
    </SharedWithUsers>
    <lcf76f155ced4ddcb4097134ff3c332f xmlns="b1dc72e1-30c7-4c5e-9e58-12ad2bdce609">
      <Terms xmlns="http://schemas.microsoft.com/office/infopath/2007/PartnerControls"/>
    </lcf76f155ced4ddcb4097134ff3c332f>
    <Job_x0020_No. xmlns="5e8f08ee-c940-4e9f-8f1c-433053dacb57">33000-104</Job_x0020_No.>
    <la4a482e7a5c451c849f25095c650518 xmlns="5e8f08ee-c940-4e9f-8f1c-433053dacb57">
      <Terms xmlns="http://schemas.microsoft.com/office/infopath/2007/PartnerControls">
        <TermInfo xmlns="http://schemas.microsoft.com/office/infopath/2007/PartnerControls">
          <TermName xmlns="http://schemas.microsoft.com/office/infopath/2007/PartnerControls">Loudoun Water</TermName>
          <TermId xmlns="http://schemas.microsoft.com/office/infopath/2007/PartnerControls">90843e96-14ea-4b71-983e-c4acf1138f3d</TermId>
        </TermInfo>
      </Terms>
    </la4a482e7a5c451c849f25095c650518>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39AA7AC9D1B4E4EB83BC70A69550AED" ma:contentTypeVersion="14" ma:contentTypeDescription="Create a new document." ma:contentTypeScope="" ma:versionID="43ce8f70e3f2ea79ea9d09e125027a99">
  <xsd:schema xmlns:xsd="http://www.w3.org/2001/XMLSchema" xmlns:xs="http://www.w3.org/2001/XMLSchema" xmlns:p="http://schemas.microsoft.com/office/2006/metadata/properties" xmlns:ns2="5e8f08ee-c940-4e9f-8f1c-433053dacb57" xmlns:ns3="b1dc72e1-30c7-4c5e-9e58-12ad2bdce609" xmlns:ns4="442adcbb-e9df-4488-9ff4-5d572264104b" targetNamespace="http://schemas.microsoft.com/office/2006/metadata/properties" ma:root="true" ma:fieldsID="cf80690540aa75451640367b6c4f39ca" ns2:_="" ns3:_="" ns4:_="">
    <xsd:import namespace="5e8f08ee-c940-4e9f-8f1c-433053dacb57"/>
    <xsd:import namespace="b1dc72e1-30c7-4c5e-9e58-12ad2bdce609"/>
    <xsd:import namespace="442adcbb-e9df-4488-9ff4-5d572264104b"/>
    <xsd:element name="properties">
      <xsd:complexType>
        <xsd:sequence>
          <xsd:element name="documentManagement">
            <xsd:complexType>
              <xsd:all>
                <xsd:element ref="ns2:Job_x0020_No." minOccurs="0"/>
                <xsd:element ref="ns2:la4a482e7a5c451c849f25095c650518" minOccurs="0"/>
                <xsd:element ref="ns2:TaxCatchAll" minOccurs="0"/>
                <xsd:element ref="ns3:MediaServiceMetadata" minOccurs="0"/>
                <xsd:element ref="ns3:MediaServiceFastMetadata" minOccurs="0"/>
                <xsd:element ref="ns3:MediaServiceSearchProperties" minOccurs="0"/>
                <xsd:element ref="ns3:MediaServiceObjectDetectorVersions" minOccurs="0"/>
                <xsd:element ref="ns4:SharedWithUsers" minOccurs="0"/>
                <xsd:element ref="ns4:SharedWithDetails" minOccurs="0"/>
                <xsd:element ref="ns3:lcf76f155ced4ddcb4097134ff3c332f"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8f08ee-c940-4e9f-8f1c-433053dacb57" elementFormDefault="qualified">
    <xsd:import namespace="http://schemas.microsoft.com/office/2006/documentManagement/types"/>
    <xsd:import namespace="http://schemas.microsoft.com/office/infopath/2007/PartnerControls"/>
    <xsd:element name="Job_x0020_No." ma:index="8" nillable="true" ma:displayName="JobNumber" ma:default="33000-104" ma:internalName="Job_x0020_No_x002e_" ma:readOnly="false">
      <xsd:simpleType>
        <xsd:restriction base="dms:Text">
          <xsd:maxLength value="255"/>
        </xsd:restriction>
      </xsd:simpleType>
    </xsd:element>
    <xsd:element name="la4a482e7a5c451c849f25095c650518" ma:index="10" nillable="true" ma:taxonomy="true" ma:internalName="la4a482e7a5c451c849f25095c650518" ma:taxonomyFieldName="Client_x002e_" ma:displayName="Client." ma:default="16;#Loudoun Water|90843e96-14ea-4b71-983e-c4acf1138f3d" ma:fieldId="{5a4a482e-7a5c-451c-849f-25095c650518}" ma:sspId="fa60db12-2b6a-4eb8-baad-584f0c7a05b3" ma:termSetId="b64de878-faa0-463e-ab6c-ed4f19ee4a8c" ma:anchorId="00000000-0000-0000-0000-000000000000" ma:open="false" ma:isKeyword="false">
      <xsd:complexType>
        <xsd:sequence>
          <xsd:element ref="pc:Terms" minOccurs="0" maxOccurs="1"/>
        </xsd:sequence>
      </xsd:complexType>
    </xsd:element>
    <xsd:element name="TaxCatchAll" ma:index="11" nillable="true" ma:displayName="Taxonomy Catch All Column" ma:hidden="true" ma:list="{83AE877C-3FE2-4178-AD38-9FCA8D57FE36}" ma:internalName="TaxCatchAll" ma:showField="CatchAllData" ma:web="{442adcbb-e9df-4488-9ff4-5d572264104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1dc72e1-30c7-4c5e-9e58-12ad2bdce609" elementFormDefault="qualified">
    <xsd:import namespace="http://schemas.microsoft.com/office/2006/documentManagement/types"/>
    <xsd:import namespace="http://schemas.microsoft.com/office/infopath/2007/PartnerControls"/>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fa60db12-2b6a-4eb8-baad-584f0c7a05b3"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42adcbb-e9df-4488-9ff4-5d572264104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fa60db12-2b6a-4eb8-baad-584f0c7a05b3" ContentTypeId="0x0101" PreviousValue="false" LastSyncTimeStamp="2014-11-24T01:52:41.627Z"/>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961F68-9113-4163-B934-3BB243BF6EEC}">
  <ds:schemaRefs>
    <ds:schemaRef ds:uri="http://schemas.microsoft.com/office/2006/metadata/properties"/>
    <ds:schemaRef ds:uri="http://schemas.microsoft.com/office/infopath/2007/PartnerControls"/>
    <ds:schemaRef ds:uri="5e8f08ee-c940-4e9f-8f1c-433053dacb57"/>
    <ds:schemaRef ds:uri="442adcbb-e9df-4488-9ff4-5d572264104b"/>
    <ds:schemaRef ds:uri="b1dc72e1-30c7-4c5e-9e58-12ad2bdce609"/>
  </ds:schemaRefs>
</ds:datastoreItem>
</file>

<file path=customXml/itemProps2.xml><?xml version="1.0" encoding="utf-8"?>
<ds:datastoreItem xmlns:ds="http://schemas.openxmlformats.org/officeDocument/2006/customXml" ds:itemID="{71CBE814-4940-46C6-8E38-CF1D989D90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8f08ee-c940-4e9f-8f1c-433053dacb57"/>
    <ds:schemaRef ds:uri="b1dc72e1-30c7-4c5e-9e58-12ad2bdce609"/>
    <ds:schemaRef ds:uri="442adcbb-e9df-4488-9ff4-5d57226410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76F667-8F39-4960-8971-31C46BF5A3A1}">
  <ds:schemaRefs>
    <ds:schemaRef ds:uri="http://schemas.microsoft.com/sharepoint/v3/contenttype/forms"/>
  </ds:schemaRefs>
</ds:datastoreItem>
</file>

<file path=customXml/itemProps4.xml><?xml version="1.0" encoding="utf-8"?>
<ds:datastoreItem xmlns:ds="http://schemas.openxmlformats.org/officeDocument/2006/customXml" ds:itemID="{FAAB5EDE-374E-4919-BFCC-BD226D781ED8}">
  <ds:schemaRefs>
    <ds:schemaRef ds:uri="Microsoft.SharePoint.Taxonomy.ContentTypeSync"/>
  </ds:schemaRefs>
</ds:datastoreItem>
</file>

<file path=customXml/itemProps5.xml><?xml version="1.0" encoding="utf-8"?>
<ds:datastoreItem xmlns:ds="http://schemas.openxmlformats.org/officeDocument/2006/customXml" ds:itemID="{AF723AF5-E4C5-4595-8F5B-2CE4547A0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 Spec Formatting Template.dotx</Template>
  <TotalTime>1002</TotalTime>
  <Pages>1</Pages>
  <Words>4477</Words>
  <Characters>25524</Characters>
  <Application>Microsoft Office Word</Application>
  <DocSecurity>4</DocSecurity>
  <Lines>212</Lines>
  <Paragraphs>59</Paragraphs>
  <ScaleCrop>false</ScaleCrop>
  <HeadingPairs>
    <vt:vector size="2" baseType="variant">
      <vt:variant>
        <vt:lpstr>Title</vt:lpstr>
      </vt:variant>
      <vt:variant>
        <vt:i4>1</vt:i4>
      </vt:variant>
    </vt:vector>
  </HeadingPairs>
  <TitlesOfParts>
    <vt:vector size="1" baseType="lpstr">
      <vt:lpstr>SECTION 11141</vt:lpstr>
    </vt:vector>
  </TitlesOfParts>
  <Company>Hazen and Sawyer</Company>
  <LinksUpToDate>false</LinksUpToDate>
  <CharactersWithSpaces>29942</CharactersWithSpaces>
  <SharedDoc>false</SharedDoc>
  <HLinks>
    <vt:vector size="6" baseType="variant">
      <vt:variant>
        <vt:i4>7995502</vt:i4>
      </vt:variant>
      <vt:variant>
        <vt:i4>0</vt:i4>
      </vt:variant>
      <vt:variant>
        <vt:i4>0</vt:i4>
      </vt:variant>
      <vt:variant>
        <vt:i4>5</vt:i4>
      </vt:variant>
      <vt:variant>
        <vt:lpwstr>https://hazenandsawyer.sharepoint.com/sites/DesignResources/Design Guidelines and Checklists/Mechanical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11141</dc:title>
  <dc:subject/>
  <dc:creator>dnailor@hazenandsawyer.com</dc:creator>
  <cp:keywords/>
  <cp:lastModifiedBy>Ghadimi, Shahrouz</cp:lastModifiedBy>
  <cp:revision>63</cp:revision>
  <cp:lastPrinted>2004-09-07T19:05:00Z</cp:lastPrinted>
  <dcterms:created xsi:type="dcterms:W3CDTF">2022-12-05T19:40:00Z</dcterms:created>
  <dcterms:modified xsi:type="dcterms:W3CDTF">2024-05-07T15:47:00Z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0x010100239AA7AC9D1B4E4EB83BC70A69550AED</vt:lpwstr>
  </property>
  <property fmtid="{D5CDD505-2E9C-101B-9397-08002B2CF9AE}" pid="3" name="_dlc_DocIdItemGuid">
    <vt:lpwstr>50d4effb-e7c1-4f5a-a06f-75b0f7103ede</vt:lpwstr>
  </property>
  <property fmtid="{D5CDD505-2E9C-101B-9397-08002B2CF9AE}" pid="4" name="SharedWithUsers">
    <vt:lpwstr>40;#Nailor, David A.</vt:lpwstr>
  </property>
  <property fmtid="{D5CDD505-2E9C-101B-9397-08002B2CF9AE}" pid="5" name="MediaServiceImageTags">
    <vt:lpwstr/>
  </property>
  <property fmtid="{D5CDD505-2E9C-101B-9397-08002B2CF9AE}" pid="6" name="Client.">
    <vt:lpwstr>16;#Loudoun Water|90843e96-14ea-4b71-983e-c4acf1138f3d</vt:lpwstr>
  </property>
</Properties>
</file>